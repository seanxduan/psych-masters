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F9AC" w14:textId="320EC2C2" w:rsidR="00206395" w:rsidRPr="00206395" w:rsidRDefault="00206395" w:rsidP="00FF0074">
      <w:pPr>
        <w:keepNext/>
        <w:keepLines/>
        <w:tabs>
          <w:tab w:val="left" w:pos="1668"/>
        </w:tabs>
        <w:spacing w:before="480" w:after="0" w:line="480" w:lineRule="auto"/>
        <w:jc w:val="center"/>
        <w:outlineLvl w:val="0"/>
        <w:rPr>
          <w:rFonts w:eastAsia="MS Gothic" w:cstheme="minorHAnsi"/>
          <w:b/>
          <w:bCs/>
          <w:sz w:val="24"/>
          <w:szCs w:val="24"/>
          <w:lang w:eastAsia="en-US"/>
        </w:rPr>
      </w:pPr>
      <w:bookmarkStart w:id="0" w:name="discussion"/>
      <w:r w:rsidRPr="00206395">
        <w:rPr>
          <w:rFonts w:eastAsia="MS Gothic" w:cstheme="minorHAnsi"/>
          <w:b/>
          <w:bCs/>
          <w:sz w:val="24"/>
          <w:szCs w:val="24"/>
          <w:lang w:eastAsia="en-US"/>
        </w:rPr>
        <w:t>Discussion</w:t>
      </w:r>
    </w:p>
    <w:p w14:paraId="1C6E37D5" w14:textId="5E0B48EE" w:rsidR="00FF0074" w:rsidRDefault="00FF0074" w:rsidP="00206395">
      <w:pPr>
        <w:spacing w:before="180" w:after="180" w:line="480" w:lineRule="auto"/>
        <w:rPr>
          <w:rFonts w:eastAsia="Cambria" w:cstheme="minorHAnsi"/>
          <w:sz w:val="24"/>
          <w:szCs w:val="24"/>
          <w:lang w:eastAsia="en-US"/>
        </w:rPr>
      </w:pPr>
      <w:bookmarkStart w:id="1" w:name="relate-results-to-past-research"/>
      <w:r>
        <w:rPr>
          <w:rFonts w:eastAsia="Cambria" w:cstheme="minorHAnsi"/>
          <w:sz w:val="24"/>
          <w:szCs w:val="24"/>
          <w:lang w:eastAsia="en-US"/>
        </w:rPr>
        <w:tab/>
      </w:r>
      <w:commentRangeStart w:id="2"/>
      <w:r>
        <w:rPr>
          <w:rFonts w:eastAsia="Cambria" w:cstheme="minorHAnsi"/>
          <w:sz w:val="24"/>
          <w:szCs w:val="24"/>
          <w:lang w:eastAsia="en-US"/>
        </w:rPr>
        <w:t>The purpose of Study 1 was to determine if an HBP based intervention would lead to increased support for UHC</w:t>
      </w:r>
      <w:commentRangeEnd w:id="2"/>
      <w:r w:rsidR="00321E62">
        <w:rPr>
          <w:rStyle w:val="CommentReference"/>
        </w:rPr>
        <w:commentReference w:id="2"/>
      </w:r>
      <w:r w:rsidR="00707C33">
        <w:rPr>
          <w:rFonts w:eastAsia="Cambria" w:cstheme="minorHAnsi"/>
          <w:sz w:val="24"/>
          <w:szCs w:val="24"/>
          <w:lang w:eastAsia="en-US"/>
        </w:rPr>
        <w:t xml:space="preserve"> (H1a)</w:t>
      </w:r>
      <w:r>
        <w:rPr>
          <w:rFonts w:eastAsia="Cambria" w:cstheme="minorHAnsi"/>
          <w:sz w:val="24"/>
          <w:szCs w:val="24"/>
          <w:lang w:eastAsia="en-US"/>
        </w:rPr>
        <w:t xml:space="preserve">. </w:t>
      </w:r>
      <w:commentRangeStart w:id="3"/>
      <w:commentRangeStart w:id="4"/>
      <w:r w:rsidR="00321E62">
        <w:rPr>
          <w:rFonts w:eastAsia="Cambria" w:cstheme="minorHAnsi"/>
          <w:sz w:val="24"/>
          <w:szCs w:val="24"/>
          <w:lang w:eastAsia="en-US"/>
        </w:rPr>
        <w:t>O</w:t>
      </w:r>
      <w:r>
        <w:rPr>
          <w:rFonts w:eastAsia="Cambria" w:cstheme="minorHAnsi"/>
          <w:sz w:val="24"/>
          <w:szCs w:val="24"/>
          <w:lang w:eastAsia="en-US"/>
        </w:rPr>
        <w:t xml:space="preserve">ur secondary </w:t>
      </w:r>
      <w:r w:rsidR="00321E62">
        <w:rPr>
          <w:rFonts w:eastAsia="Cambria" w:cstheme="minorHAnsi"/>
          <w:sz w:val="24"/>
          <w:szCs w:val="24"/>
          <w:lang w:eastAsia="en-US"/>
        </w:rPr>
        <w:t xml:space="preserve">aim </w:t>
      </w:r>
      <w:r>
        <w:rPr>
          <w:rFonts w:eastAsia="Cambria" w:cstheme="minorHAnsi"/>
          <w:sz w:val="24"/>
          <w:szCs w:val="24"/>
          <w:lang w:eastAsia="en-US"/>
        </w:rPr>
        <w:t>was to determine if our active intervention condition would have a greater increase in support for UHC than participants in our passive intervention condition</w:t>
      </w:r>
      <w:r w:rsidR="00707C33">
        <w:rPr>
          <w:rFonts w:eastAsia="Cambria" w:cstheme="minorHAnsi"/>
          <w:sz w:val="24"/>
          <w:szCs w:val="24"/>
          <w:lang w:eastAsia="en-US"/>
        </w:rPr>
        <w:t xml:space="preserve"> (H1b)</w:t>
      </w:r>
      <w:r>
        <w:rPr>
          <w:rFonts w:eastAsia="Cambria" w:cstheme="minorHAnsi"/>
          <w:sz w:val="24"/>
          <w:szCs w:val="24"/>
          <w:lang w:eastAsia="en-US"/>
        </w:rPr>
        <w:t xml:space="preserve">. </w:t>
      </w:r>
      <w:commentRangeEnd w:id="3"/>
      <w:r w:rsidR="00321E62">
        <w:rPr>
          <w:rStyle w:val="CommentReference"/>
        </w:rPr>
        <w:commentReference w:id="3"/>
      </w:r>
      <w:commentRangeEnd w:id="4"/>
      <w:r w:rsidR="001133E4">
        <w:rPr>
          <w:rStyle w:val="CommentReference"/>
        </w:rPr>
        <w:commentReference w:id="4"/>
      </w:r>
      <w:r>
        <w:rPr>
          <w:rFonts w:eastAsia="Cambria" w:cstheme="minorHAnsi"/>
          <w:sz w:val="24"/>
          <w:szCs w:val="24"/>
          <w:lang w:eastAsia="en-US"/>
        </w:rPr>
        <w:t>The results of our linear-mixed model did not support</w:t>
      </w:r>
      <w:r w:rsidR="00827DD6">
        <w:rPr>
          <w:rFonts w:eastAsia="Cambria" w:cstheme="minorHAnsi"/>
          <w:sz w:val="24"/>
          <w:szCs w:val="24"/>
          <w:lang w:eastAsia="en-US"/>
        </w:rPr>
        <w:t xml:space="preserve"> </w:t>
      </w:r>
      <w:r w:rsidR="00E70F08">
        <w:rPr>
          <w:rFonts w:eastAsia="Cambria" w:cstheme="minorHAnsi"/>
          <w:sz w:val="24"/>
          <w:szCs w:val="24"/>
          <w:lang w:eastAsia="en-US"/>
        </w:rPr>
        <w:t xml:space="preserve">either of our two </w:t>
      </w:r>
      <w:r w:rsidR="00827DD6">
        <w:rPr>
          <w:rFonts w:eastAsia="Cambria" w:cstheme="minorHAnsi"/>
          <w:sz w:val="24"/>
          <w:szCs w:val="24"/>
          <w:lang w:eastAsia="en-US"/>
        </w:rPr>
        <w:t>hypotheses</w:t>
      </w:r>
      <w:r w:rsidR="00E70F08">
        <w:rPr>
          <w:rFonts w:eastAsia="Cambria" w:cstheme="minorHAnsi"/>
          <w:sz w:val="24"/>
          <w:szCs w:val="24"/>
          <w:lang w:eastAsia="en-US"/>
        </w:rPr>
        <w:t>, as the HBP based intervention did not lead to increased support for UHC, and our active and passive intervention conditions had indistinguishable impact</w:t>
      </w:r>
      <w:r>
        <w:rPr>
          <w:rFonts w:eastAsia="Cambria" w:cstheme="minorHAnsi"/>
          <w:sz w:val="24"/>
          <w:szCs w:val="24"/>
          <w:lang w:eastAsia="en-US"/>
        </w:rPr>
        <w:t xml:space="preserve">. Our Bayesian estimation provided support of </w:t>
      </w:r>
      <w:r w:rsidR="003F5200">
        <w:rPr>
          <w:rFonts w:eastAsia="Cambria" w:cstheme="minorHAnsi"/>
          <w:sz w:val="24"/>
          <w:szCs w:val="24"/>
          <w:lang w:eastAsia="en-US"/>
        </w:rPr>
        <w:t>our first hypothesis (H1a)</w:t>
      </w:r>
      <w:r>
        <w:rPr>
          <w:rFonts w:eastAsia="Cambria" w:cstheme="minorHAnsi"/>
          <w:sz w:val="24"/>
          <w:szCs w:val="24"/>
          <w:lang w:eastAsia="en-US"/>
        </w:rPr>
        <w:t xml:space="preserve">, indicating that participants in both our intervention conditions had greater support for UHC as compared to our control. However, our Bayesian estimation did not support </w:t>
      </w:r>
      <w:r w:rsidR="004C71BB">
        <w:rPr>
          <w:rFonts w:eastAsia="Cambria" w:cstheme="minorHAnsi"/>
          <w:sz w:val="24"/>
          <w:szCs w:val="24"/>
          <w:lang w:eastAsia="en-US"/>
        </w:rPr>
        <w:t>our second hypothesis (</w:t>
      </w:r>
      <w:r>
        <w:rPr>
          <w:rFonts w:eastAsia="Cambria" w:cstheme="minorHAnsi"/>
          <w:sz w:val="24"/>
          <w:szCs w:val="24"/>
          <w:lang w:eastAsia="en-US"/>
        </w:rPr>
        <w:t>H1b</w:t>
      </w:r>
      <w:r w:rsidR="004C71BB">
        <w:rPr>
          <w:rFonts w:eastAsia="Cambria" w:cstheme="minorHAnsi"/>
          <w:sz w:val="24"/>
          <w:szCs w:val="24"/>
          <w:lang w:eastAsia="en-US"/>
        </w:rPr>
        <w:t>)</w:t>
      </w:r>
      <w:r>
        <w:rPr>
          <w:rFonts w:eastAsia="Cambria" w:cstheme="minorHAnsi"/>
          <w:sz w:val="24"/>
          <w:szCs w:val="24"/>
          <w:lang w:eastAsia="en-US"/>
        </w:rPr>
        <w:t xml:space="preserve">; Participants in our active intervention condition </w:t>
      </w:r>
      <w:r w:rsidR="00F816B6">
        <w:rPr>
          <w:rFonts w:eastAsia="Cambria" w:cstheme="minorHAnsi"/>
          <w:sz w:val="24"/>
          <w:szCs w:val="24"/>
          <w:lang w:eastAsia="en-US"/>
        </w:rPr>
        <w:t>did not have a greater increase in support for UHC</w:t>
      </w:r>
      <w:r>
        <w:rPr>
          <w:rFonts w:eastAsia="Cambria" w:cstheme="minorHAnsi"/>
          <w:sz w:val="24"/>
          <w:szCs w:val="24"/>
          <w:lang w:eastAsia="en-US"/>
        </w:rPr>
        <w:t xml:space="preserve"> compared to our passive condition.</w:t>
      </w:r>
      <w:r w:rsidR="00E555C5">
        <w:rPr>
          <w:rFonts w:eastAsia="Cambria" w:cstheme="minorHAnsi"/>
          <w:sz w:val="24"/>
          <w:szCs w:val="24"/>
          <w:lang w:eastAsia="en-US"/>
        </w:rPr>
        <w:t xml:space="preserve"> </w:t>
      </w:r>
    </w:p>
    <w:p w14:paraId="7E57E610" w14:textId="6841EA1A" w:rsidR="00E555C5" w:rsidRDefault="00E555C5" w:rsidP="00206395">
      <w:pPr>
        <w:spacing w:before="180" w:after="180" w:line="480" w:lineRule="auto"/>
        <w:rPr>
          <w:rFonts w:eastAsia="Cambria" w:cstheme="minorHAnsi"/>
          <w:sz w:val="24"/>
          <w:szCs w:val="24"/>
          <w:lang w:eastAsia="en-US"/>
        </w:rPr>
      </w:pPr>
      <w:r>
        <w:rPr>
          <w:rFonts w:eastAsia="Cambria" w:cstheme="minorHAnsi"/>
          <w:sz w:val="24"/>
          <w:szCs w:val="24"/>
          <w:lang w:eastAsia="en-US"/>
        </w:rPr>
        <w:tab/>
      </w:r>
      <w:r w:rsidR="004D196A">
        <w:rPr>
          <w:rFonts w:eastAsia="Cambria" w:cstheme="minorHAnsi"/>
          <w:sz w:val="24"/>
          <w:szCs w:val="24"/>
          <w:lang w:eastAsia="en-US"/>
        </w:rPr>
        <w:t>One</w:t>
      </w:r>
      <w:r>
        <w:rPr>
          <w:rFonts w:eastAsia="Cambria" w:cstheme="minorHAnsi"/>
          <w:sz w:val="24"/>
          <w:szCs w:val="24"/>
          <w:lang w:eastAsia="en-US"/>
        </w:rPr>
        <w:t xml:space="preserve"> plausible explanation regarding our conflicting results</w:t>
      </w:r>
      <w:r w:rsidR="004D196A">
        <w:rPr>
          <w:rFonts w:eastAsia="Cambria" w:cstheme="minorHAnsi"/>
          <w:sz w:val="24"/>
          <w:szCs w:val="24"/>
          <w:lang w:eastAsia="en-US"/>
        </w:rPr>
        <w:t xml:space="preserve"> is the confusion regarding the experimental procedure and materials for participants in our active intervention condition</w:t>
      </w:r>
      <w:r>
        <w:rPr>
          <w:rFonts w:eastAsia="Cambria" w:cstheme="minorHAnsi"/>
          <w:sz w:val="24"/>
          <w:szCs w:val="24"/>
          <w:lang w:eastAsia="en-US"/>
        </w:rPr>
        <w:t xml:space="preserve">. Primarily, our qualitative free-response section indicated that a significant portion of participants </w:t>
      </w:r>
      <w:r w:rsidR="004D196A">
        <w:rPr>
          <w:rFonts w:eastAsia="Cambria" w:cstheme="minorHAnsi"/>
          <w:sz w:val="24"/>
          <w:szCs w:val="24"/>
          <w:lang w:eastAsia="en-US"/>
        </w:rPr>
        <w:t xml:space="preserve">in our active intervention condition </w:t>
      </w:r>
      <w:r>
        <w:rPr>
          <w:rFonts w:eastAsia="Cambria" w:cstheme="minorHAnsi"/>
          <w:sz w:val="24"/>
          <w:szCs w:val="24"/>
          <w:lang w:eastAsia="en-US"/>
        </w:rPr>
        <w:t xml:space="preserve">did not fully understand the instructions necessary. Considering the complexity and numerical engagement necessary to participate, a lack of understanding could plausibly blunt the impact of the intervention. Furthermore, if participants in our active intervention exhibited confusion, while participants in our passive intervention did not, as they had much simpler instructions, that would be a confounding </w:t>
      </w:r>
      <w:r>
        <w:rPr>
          <w:rFonts w:eastAsia="Cambria" w:cstheme="minorHAnsi"/>
          <w:sz w:val="24"/>
          <w:szCs w:val="24"/>
          <w:lang w:eastAsia="en-US"/>
        </w:rPr>
        <w:lastRenderedPageBreak/>
        <w:t>variable when attempting to determine if active instruction is superior for communicating on UHC as compared to passive instruction.</w:t>
      </w:r>
      <w:r w:rsidR="004D196A">
        <w:rPr>
          <w:rFonts w:eastAsia="Cambria" w:cstheme="minorHAnsi"/>
          <w:sz w:val="24"/>
          <w:szCs w:val="24"/>
          <w:lang w:eastAsia="en-US"/>
        </w:rPr>
        <w:t xml:space="preserve"> </w:t>
      </w:r>
    </w:p>
    <w:p w14:paraId="3908C171" w14:textId="00F87F6A" w:rsidR="00206395" w:rsidRPr="00206395" w:rsidDel="001133E4" w:rsidRDefault="00206395" w:rsidP="00206395">
      <w:pPr>
        <w:keepNext/>
        <w:keepLines/>
        <w:spacing w:before="200" w:after="0" w:line="480" w:lineRule="auto"/>
        <w:outlineLvl w:val="1"/>
        <w:rPr>
          <w:del w:id="5" w:author="Shaffer, Victoria A." w:date="2021-09-16T12:33:00Z"/>
          <w:rFonts w:eastAsia="MS Gothic" w:cstheme="minorHAnsi"/>
          <w:b/>
          <w:bCs/>
          <w:sz w:val="24"/>
          <w:szCs w:val="24"/>
          <w:lang w:eastAsia="en-US"/>
        </w:rPr>
      </w:pPr>
      <w:bookmarkStart w:id="6" w:name="future-directions"/>
      <w:bookmarkEnd w:id="1"/>
      <w:del w:id="7" w:author="Shaffer, Victoria A." w:date="2021-09-16T12:33:00Z">
        <w:r w:rsidRPr="00206395" w:rsidDel="001133E4">
          <w:rPr>
            <w:rFonts w:eastAsia="MS Gothic" w:cstheme="minorHAnsi"/>
            <w:b/>
            <w:bCs/>
            <w:sz w:val="24"/>
            <w:szCs w:val="24"/>
            <w:lang w:eastAsia="en-US"/>
          </w:rPr>
          <w:delText>Future Directions</w:delText>
        </w:r>
      </w:del>
    </w:p>
    <w:p w14:paraId="48E9E15C" w14:textId="582F0C66" w:rsidR="00D50EEF" w:rsidRPr="00D00ED5" w:rsidRDefault="000E5F4D" w:rsidP="00D00ED5">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A significant portion of our participants had expressed difficulties with the experimental protocol and materials. This adds avoidable stochasticity to our data and hinders reproducibility. Therefore, t</w:t>
      </w:r>
      <w:r w:rsidR="00D00ED5">
        <w:rPr>
          <w:rFonts w:eastAsia="Cambria" w:cstheme="minorHAnsi"/>
          <w:sz w:val="24"/>
          <w:szCs w:val="24"/>
          <w:lang w:eastAsia="en-US"/>
        </w:rPr>
        <w:t>he single largest priority in moving from Study 1 to Study 2 was improving the experimental design and materials. E</w:t>
      </w:r>
      <w:r w:rsidR="00206395" w:rsidRPr="00206395">
        <w:rPr>
          <w:rFonts w:eastAsia="Cambria" w:cstheme="minorHAnsi"/>
          <w:sz w:val="24"/>
          <w:szCs w:val="24"/>
          <w:lang w:eastAsia="en-US"/>
        </w:rPr>
        <w:t>xecut</w:t>
      </w:r>
      <w:r w:rsidR="00D00ED5">
        <w:rPr>
          <w:rFonts w:eastAsia="Cambria" w:cstheme="minorHAnsi"/>
          <w:sz w:val="24"/>
          <w:szCs w:val="24"/>
          <w:lang w:eastAsia="en-US"/>
        </w:rPr>
        <w:t>ing a pseudo-</w:t>
      </w:r>
      <w:r w:rsidR="00206395" w:rsidRPr="00206395">
        <w:rPr>
          <w:rFonts w:eastAsia="Cambria" w:cstheme="minorHAnsi"/>
          <w:sz w:val="24"/>
          <w:szCs w:val="24"/>
          <w:lang w:eastAsia="en-US"/>
        </w:rPr>
        <w:t xml:space="preserve">replication of the study, </w:t>
      </w:r>
      <w:r w:rsidR="00D00ED5">
        <w:rPr>
          <w:rFonts w:eastAsia="Cambria" w:cstheme="minorHAnsi"/>
          <w:sz w:val="24"/>
          <w:szCs w:val="24"/>
          <w:lang w:eastAsia="en-US"/>
        </w:rPr>
        <w:t>with a protocol that is designed to reduce confusion would significantly reduce potential confounding variables.</w:t>
      </w:r>
      <w:r w:rsidR="00C13239">
        <w:rPr>
          <w:rFonts w:eastAsia="Cambria" w:cstheme="minorHAnsi"/>
          <w:sz w:val="24"/>
          <w:szCs w:val="24"/>
          <w:lang w:eastAsia="en-US"/>
        </w:rPr>
        <w:t xml:space="preserve"> Additionally, our control condition in Study 1 was an uninformative control, which is not necessarily a realistic comparison point regarding commonly available information on UHC.</w:t>
      </w:r>
      <w:r w:rsidR="00D00ED5">
        <w:rPr>
          <w:rFonts w:eastAsia="Cambria" w:cstheme="minorHAnsi"/>
          <w:sz w:val="24"/>
          <w:szCs w:val="24"/>
          <w:lang w:eastAsia="en-US"/>
        </w:rPr>
        <w:t xml:space="preserve"> </w:t>
      </w:r>
      <w:r w:rsidR="00C13239">
        <w:rPr>
          <w:rFonts w:eastAsia="Cambria" w:cstheme="minorHAnsi"/>
          <w:sz w:val="24"/>
          <w:szCs w:val="24"/>
          <w:lang w:eastAsia="en-US"/>
        </w:rPr>
        <w:t>Thus, t</w:t>
      </w:r>
      <w:r w:rsidR="00D00ED5">
        <w:rPr>
          <w:rFonts w:eastAsia="Cambria" w:cstheme="minorHAnsi"/>
          <w:sz w:val="24"/>
          <w:szCs w:val="24"/>
          <w:lang w:eastAsia="en-US"/>
        </w:rPr>
        <w:t xml:space="preserve">he second priority was to alter our control condition to reflect the messaging more accurately on UHC that is already available </w:t>
      </w:r>
      <w:r w:rsidR="00321E62">
        <w:rPr>
          <w:rFonts w:eastAsia="Cambria" w:cstheme="minorHAnsi"/>
          <w:sz w:val="24"/>
          <w:szCs w:val="24"/>
          <w:lang w:eastAsia="en-US"/>
        </w:rPr>
        <w:t>to</w:t>
      </w:r>
      <w:r w:rsidR="00D00ED5">
        <w:rPr>
          <w:rFonts w:eastAsia="Cambria" w:cstheme="minorHAnsi"/>
          <w:sz w:val="24"/>
          <w:szCs w:val="24"/>
          <w:lang w:eastAsia="en-US"/>
        </w:rPr>
        <w:t xml:space="preserve"> improve external validity. </w:t>
      </w:r>
      <w:bookmarkEnd w:id="0"/>
      <w:bookmarkEnd w:id="6"/>
    </w:p>
    <w:sectPr w:rsidR="00D50EEF" w:rsidRPr="00D00E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affer, Victoria A." w:date="2021-08-25T16:01:00Z" w:initials="SVA">
    <w:p w14:paraId="17B09663" w14:textId="2FC33892" w:rsidR="00321E62" w:rsidRDefault="00321E62">
      <w:pPr>
        <w:pStyle w:val="CommentText"/>
      </w:pPr>
      <w:r>
        <w:rPr>
          <w:rStyle w:val="CommentReference"/>
        </w:rPr>
        <w:annotationRef/>
      </w:r>
      <w:r>
        <w:t>This sounds like a complex planned comparison where you average the two interventions and compare them to the control condition (i.e., planned contrasts)</w:t>
      </w:r>
    </w:p>
  </w:comment>
  <w:comment w:id="3" w:author="Shaffer, Victoria A." w:date="2021-08-25T16:02:00Z" w:initials="SVA">
    <w:p w14:paraId="6621F2BB" w14:textId="2FDA4DC2" w:rsidR="00321E62" w:rsidRDefault="00321E62">
      <w:pPr>
        <w:pStyle w:val="CommentText"/>
      </w:pPr>
      <w:r>
        <w:rPr>
          <w:rStyle w:val="CommentReference"/>
        </w:rPr>
        <w:annotationRef/>
      </w:r>
      <w:r>
        <w:t>This is another planned contrast where, ignoring the control condition, you compare the active to the passive conditions.</w:t>
      </w:r>
    </w:p>
  </w:comment>
  <w:comment w:id="4" w:author="Shaffer, Victoria A." w:date="2021-09-16T12:33:00Z" w:initials="SVA">
    <w:p w14:paraId="583CB264" w14:textId="00445345" w:rsidR="001133E4" w:rsidRDefault="001133E4">
      <w:pPr>
        <w:pStyle w:val="CommentText"/>
      </w:pPr>
      <w:r>
        <w:rPr>
          <w:rStyle w:val="CommentReference"/>
        </w:rPr>
        <w:annotationRef/>
      </w:r>
      <w:r>
        <w:t>Just make sure this matches the Results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09663" w15:done="0"/>
  <w15:commentEx w15:paraId="6621F2BB" w15:done="0"/>
  <w15:commentEx w15:paraId="583CB264" w15:paraIdParent="6621F2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E7F7" w16cex:dateUtc="2021-08-25T21:01:00Z"/>
  <w16cex:commentExtensible w16cex:durableId="24D0E822" w16cex:dateUtc="2021-08-25T21:02:00Z"/>
  <w16cex:commentExtensible w16cex:durableId="24EDB828" w16cex:dateUtc="2021-09-16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09663" w16cid:durableId="24D0E7F7"/>
  <w16cid:commentId w16cid:paraId="6621F2BB" w16cid:durableId="24D0E822"/>
  <w16cid:commentId w16cid:paraId="583CB264" w16cid:durableId="24EDB8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8"/>
    <w:rsid w:val="000254F3"/>
    <w:rsid w:val="000E5F4D"/>
    <w:rsid w:val="001133E4"/>
    <w:rsid w:val="00126263"/>
    <w:rsid w:val="00206395"/>
    <w:rsid w:val="00321E62"/>
    <w:rsid w:val="003F5200"/>
    <w:rsid w:val="004B176D"/>
    <w:rsid w:val="004C71BB"/>
    <w:rsid w:val="004D196A"/>
    <w:rsid w:val="0054203C"/>
    <w:rsid w:val="00687123"/>
    <w:rsid w:val="00707C33"/>
    <w:rsid w:val="00763438"/>
    <w:rsid w:val="00827DD6"/>
    <w:rsid w:val="009A000B"/>
    <w:rsid w:val="00B02123"/>
    <w:rsid w:val="00C13239"/>
    <w:rsid w:val="00D00ED5"/>
    <w:rsid w:val="00D06E34"/>
    <w:rsid w:val="00D50EEF"/>
    <w:rsid w:val="00E33271"/>
    <w:rsid w:val="00E555C5"/>
    <w:rsid w:val="00E70F08"/>
    <w:rsid w:val="00F816B6"/>
    <w:rsid w:val="00FF0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EF29"/>
  <w15:chartTrackingRefBased/>
  <w15:docId w15:val="{CDBF56A9-4EF7-4342-A813-9D238C8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21E62"/>
    <w:pPr>
      <w:spacing w:after="0" w:line="240" w:lineRule="auto"/>
    </w:pPr>
  </w:style>
  <w:style w:type="character" w:styleId="CommentReference">
    <w:name w:val="annotation reference"/>
    <w:basedOn w:val="DefaultParagraphFont"/>
    <w:uiPriority w:val="99"/>
    <w:semiHidden/>
    <w:unhideWhenUsed/>
    <w:rsid w:val="00321E62"/>
    <w:rPr>
      <w:sz w:val="16"/>
      <w:szCs w:val="16"/>
    </w:rPr>
  </w:style>
  <w:style w:type="paragraph" w:styleId="CommentText">
    <w:name w:val="annotation text"/>
    <w:basedOn w:val="Normal"/>
    <w:link w:val="CommentTextChar"/>
    <w:uiPriority w:val="99"/>
    <w:semiHidden/>
    <w:unhideWhenUsed/>
    <w:rsid w:val="00321E62"/>
    <w:pPr>
      <w:spacing w:line="240" w:lineRule="auto"/>
    </w:pPr>
    <w:rPr>
      <w:sz w:val="20"/>
      <w:szCs w:val="20"/>
    </w:rPr>
  </w:style>
  <w:style w:type="character" w:customStyle="1" w:styleId="CommentTextChar">
    <w:name w:val="Comment Text Char"/>
    <w:basedOn w:val="DefaultParagraphFont"/>
    <w:link w:val="CommentText"/>
    <w:uiPriority w:val="99"/>
    <w:semiHidden/>
    <w:rsid w:val="00321E62"/>
    <w:rPr>
      <w:sz w:val="20"/>
      <w:szCs w:val="20"/>
    </w:rPr>
  </w:style>
  <w:style w:type="paragraph" w:styleId="CommentSubject">
    <w:name w:val="annotation subject"/>
    <w:basedOn w:val="CommentText"/>
    <w:next w:val="CommentText"/>
    <w:link w:val="CommentSubjectChar"/>
    <w:uiPriority w:val="99"/>
    <w:semiHidden/>
    <w:unhideWhenUsed/>
    <w:rsid w:val="00321E62"/>
    <w:rPr>
      <w:b/>
      <w:bCs/>
    </w:rPr>
  </w:style>
  <w:style w:type="character" w:customStyle="1" w:styleId="CommentSubjectChar">
    <w:name w:val="Comment Subject Char"/>
    <w:basedOn w:val="CommentTextChar"/>
    <w:link w:val="CommentSubject"/>
    <w:uiPriority w:val="99"/>
    <w:semiHidden/>
    <w:rsid w:val="00321E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Shaffer, Victoria A.</cp:lastModifiedBy>
  <cp:revision>3</cp:revision>
  <dcterms:created xsi:type="dcterms:W3CDTF">2021-09-16T15:31:00Z</dcterms:created>
  <dcterms:modified xsi:type="dcterms:W3CDTF">2021-09-16T17:33:00Z</dcterms:modified>
</cp:coreProperties>
</file>