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9E888" w14:textId="5243F5D7" w:rsidR="00DA5C55" w:rsidRPr="005C65D4" w:rsidDel="00EA2EB9" w:rsidRDefault="00DA5C55">
      <w:pPr>
        <w:pStyle w:val="Heading1"/>
        <w:spacing w:line="480" w:lineRule="auto"/>
        <w:rPr>
          <w:del w:id="0" w:author="Sean Duan" w:date="2021-06-23T16:01:00Z"/>
          <w:rFonts w:asciiTheme="minorHAnsi" w:hAnsiTheme="minorHAnsi" w:cstheme="minorHAnsi"/>
          <w:b w:val="0"/>
          <w:bCs w:val="0"/>
          <w:color w:val="auto"/>
        </w:rPr>
        <w:pPrChange w:id="1" w:author="Sean Duan" w:date="2021-06-23T16:02:00Z">
          <w:pPr>
            <w:pStyle w:val="Heading1"/>
          </w:pPr>
        </w:pPrChange>
      </w:pPr>
      <w:bookmarkStart w:id="2" w:name="method"/>
      <w:r w:rsidRPr="005C65D4">
        <w:rPr>
          <w:rFonts w:asciiTheme="minorHAnsi" w:hAnsiTheme="minorHAnsi" w:cstheme="minorHAnsi"/>
          <w:b w:val="0"/>
          <w:bCs w:val="0"/>
          <w:color w:val="auto"/>
        </w:rPr>
        <w:t>Method</w:t>
      </w:r>
      <w:r w:rsidR="005C65D4">
        <w:rPr>
          <w:rFonts w:asciiTheme="minorHAnsi" w:hAnsiTheme="minorHAnsi" w:cstheme="minorHAnsi"/>
          <w:b w:val="0"/>
          <w:bCs w:val="0"/>
          <w:color w:val="auto"/>
        </w:rPr>
        <w:t>s</w:t>
      </w:r>
    </w:p>
    <w:p w14:paraId="0CD03798" w14:textId="2AF18847" w:rsidR="005C65D4" w:rsidRPr="005C65D4" w:rsidRDefault="005C65D4">
      <w:pPr>
        <w:pStyle w:val="Heading1"/>
        <w:spacing w:line="480" w:lineRule="auto"/>
        <w:pPrChange w:id="3" w:author="Sean Duan" w:date="2021-06-23T16:02:00Z">
          <w:pPr>
            <w:pStyle w:val="BodyText"/>
          </w:pPr>
        </w:pPrChange>
      </w:pPr>
    </w:p>
    <w:p w14:paraId="45617397" w14:textId="48B75C7F" w:rsidR="005C65D4" w:rsidRPr="005C65D4" w:rsidRDefault="005C65D4">
      <w:pPr>
        <w:pStyle w:val="Heading2"/>
        <w:spacing w:line="480" w:lineRule="auto"/>
        <w:rPr>
          <w:rFonts w:asciiTheme="minorHAnsi" w:hAnsiTheme="minorHAnsi" w:cstheme="minorHAnsi"/>
          <w:b w:val="0"/>
          <w:bCs w:val="0"/>
          <w:i/>
          <w:iCs/>
          <w:color w:val="auto"/>
        </w:rPr>
        <w:pPrChange w:id="4" w:author="Sean Duan" w:date="2021-06-23T16:02:00Z">
          <w:pPr>
            <w:pStyle w:val="Heading2"/>
          </w:pPr>
        </w:pPrChange>
      </w:pPr>
      <w:bookmarkStart w:id="5" w:name="design"/>
      <w:r>
        <w:rPr>
          <w:rFonts w:asciiTheme="minorHAnsi" w:hAnsiTheme="minorHAnsi" w:cstheme="minorHAnsi"/>
          <w:b w:val="0"/>
          <w:bCs w:val="0"/>
          <w:i/>
          <w:iCs/>
          <w:color w:val="auto"/>
        </w:rPr>
        <w:t xml:space="preserve">Study </w:t>
      </w:r>
      <w:commentRangeStart w:id="6"/>
      <w:r w:rsidRPr="005C65D4">
        <w:rPr>
          <w:rFonts w:asciiTheme="minorHAnsi" w:hAnsiTheme="minorHAnsi" w:cstheme="minorHAnsi"/>
          <w:b w:val="0"/>
          <w:bCs w:val="0"/>
          <w:i/>
          <w:iCs/>
          <w:color w:val="auto"/>
        </w:rPr>
        <w:t>Design</w:t>
      </w:r>
      <w:commentRangeEnd w:id="6"/>
      <w:r w:rsidRPr="005C65D4">
        <w:rPr>
          <w:rStyle w:val="CommentReference"/>
          <w:rFonts w:asciiTheme="minorHAnsi" w:eastAsiaTheme="minorHAnsi" w:hAnsiTheme="minorHAnsi" w:cstheme="minorHAnsi"/>
          <w:b w:val="0"/>
          <w:bCs w:val="0"/>
          <w:i/>
          <w:iCs/>
          <w:color w:val="auto"/>
        </w:rPr>
        <w:commentReference w:id="6"/>
      </w:r>
    </w:p>
    <w:p w14:paraId="09CEA95E" w14:textId="77777777" w:rsidR="00D6781A" w:rsidRDefault="005C65D4">
      <w:pPr>
        <w:pStyle w:val="BodyText"/>
        <w:spacing w:line="480" w:lineRule="auto"/>
        <w:ind w:firstLine="720"/>
        <w:rPr>
          <w:ins w:id="7" w:author="Sean Duan" w:date="2021-06-23T16:01:00Z"/>
          <w:rFonts w:cstheme="minorHAnsi"/>
        </w:rPr>
        <w:pPrChange w:id="8" w:author="Sean Duan" w:date="2021-06-23T16:02:00Z">
          <w:pPr>
            <w:pStyle w:val="BodyText"/>
          </w:pPr>
        </w:pPrChange>
      </w:pPr>
      <w:commentRangeStart w:id="9"/>
      <w:del w:id="10" w:author="Sean Duan" w:date="2021-06-23T15:01:00Z">
        <w:r w:rsidRPr="00BE7FA9" w:rsidDel="005C65D4">
          <w:rPr>
            <w:rFonts w:cstheme="minorHAnsi"/>
          </w:rPr>
          <w:delText>The design of this experiment is as a multi-level model</w:delText>
        </w:r>
      </w:del>
      <w:commentRangeEnd w:id="9"/>
      <w:ins w:id="11" w:author="Sean Duan" w:date="2021-06-23T15:04:00Z">
        <w:r w:rsidRPr="00BE7FA9">
          <w:rPr>
            <w:rFonts w:cstheme="minorHAnsi"/>
          </w:rPr>
          <w:t xml:space="preserve">This study was </w:t>
        </w:r>
      </w:ins>
      <w:ins w:id="12" w:author="Sean Duan" w:date="2021-06-23T15:05:00Z">
        <w:r w:rsidRPr="00BE7FA9">
          <w:rPr>
            <w:rFonts w:cstheme="minorHAnsi"/>
          </w:rPr>
          <w:t xml:space="preserve">designed to determine the effect of explicit health benefits plans on support for UHC using </w:t>
        </w:r>
      </w:ins>
      <w:ins w:id="13" w:author="Sean Duan" w:date="2021-06-23T15:06:00Z">
        <w:r w:rsidRPr="00BE7FA9">
          <w:rPr>
            <w:rFonts w:cstheme="minorHAnsi"/>
          </w:rPr>
          <w:t>either an active or passive paradigm.</w:t>
        </w:r>
      </w:ins>
      <w:del w:id="14" w:author="Sean Duan" w:date="2021-06-23T15:04:00Z">
        <w:r w:rsidRPr="00BE7FA9" w:rsidDel="005C65D4">
          <w:rPr>
            <w:rStyle w:val="CommentReference"/>
            <w:rFonts w:cstheme="minorHAnsi"/>
            <w:sz w:val="24"/>
            <w:szCs w:val="24"/>
            <w:rPrChange w:id="15" w:author="Sean Duan" w:date="2021-06-23T15:16:00Z">
              <w:rPr>
                <w:rStyle w:val="CommentReference"/>
                <w:rFonts w:cstheme="minorHAnsi"/>
              </w:rPr>
            </w:rPrChange>
          </w:rPr>
          <w:commentReference w:id="9"/>
        </w:r>
        <w:r w:rsidRPr="00BE7FA9" w:rsidDel="005C65D4">
          <w:rPr>
            <w:rFonts w:cstheme="minorHAnsi"/>
          </w:rPr>
          <w:delText>.</w:delText>
        </w:r>
      </w:del>
      <w:r w:rsidRPr="00BE7FA9">
        <w:rPr>
          <w:rFonts w:cstheme="minorHAnsi"/>
        </w:rPr>
        <w:t xml:space="preserve"> </w:t>
      </w:r>
      <w:del w:id="16" w:author="Sean Duan" w:date="2021-06-23T15:06:00Z">
        <w:r w:rsidRPr="00BE7FA9" w:rsidDel="005C65D4">
          <w:rPr>
            <w:rFonts w:cstheme="minorHAnsi"/>
          </w:rPr>
          <w:delText xml:space="preserve">The multi-level structure consisted of UHC measures (either pre or post intervention), nested within each subject. </w:delText>
        </w:r>
      </w:del>
      <w:commentRangeStart w:id="17"/>
      <w:del w:id="18" w:author="Sean Duan" w:date="2021-06-23T15:10:00Z">
        <w:r w:rsidRPr="00BE7FA9" w:rsidDel="00BE7FA9">
          <w:rPr>
            <w:rFonts w:cstheme="minorHAnsi"/>
          </w:rPr>
          <w:delText xml:space="preserve">The experiment was thus a </w:delText>
        </w:r>
        <w:commentRangeStart w:id="19"/>
        <w:r w:rsidRPr="00BE7FA9" w:rsidDel="00BE7FA9">
          <w:rPr>
            <w:rFonts w:cstheme="minorHAnsi"/>
          </w:rPr>
          <w:delText>2x3 between subjects design</w:delText>
        </w:r>
        <w:commentRangeEnd w:id="19"/>
        <w:r w:rsidRPr="00BE7FA9" w:rsidDel="00BE7FA9">
          <w:rPr>
            <w:rStyle w:val="CommentReference"/>
            <w:rFonts w:cstheme="minorHAnsi"/>
            <w:sz w:val="24"/>
            <w:szCs w:val="24"/>
            <w:rPrChange w:id="20" w:author="Sean Duan" w:date="2021-06-23T15:16:00Z">
              <w:rPr>
                <w:rStyle w:val="CommentReference"/>
                <w:rFonts w:cstheme="minorHAnsi"/>
              </w:rPr>
            </w:rPrChange>
          </w:rPr>
          <w:commentReference w:id="19"/>
        </w:r>
        <w:r w:rsidRPr="00BE7FA9" w:rsidDel="00BE7FA9">
          <w:rPr>
            <w:rFonts w:cstheme="minorHAnsi"/>
          </w:rPr>
          <w:delText>.</w:delText>
        </w:r>
        <w:commentRangeEnd w:id="17"/>
        <w:r w:rsidRPr="00BE7FA9" w:rsidDel="00BE7FA9">
          <w:rPr>
            <w:rStyle w:val="CommentReference"/>
            <w:rFonts w:cstheme="minorHAnsi"/>
            <w:sz w:val="24"/>
            <w:szCs w:val="24"/>
            <w:rPrChange w:id="21" w:author="Sean Duan" w:date="2021-06-23T15:16:00Z">
              <w:rPr>
                <w:rStyle w:val="CommentReference"/>
                <w:rFonts w:cstheme="minorHAnsi"/>
              </w:rPr>
            </w:rPrChange>
          </w:rPr>
          <w:commentReference w:id="17"/>
        </w:r>
        <w:r w:rsidRPr="00BE7FA9" w:rsidDel="00BE7FA9">
          <w:rPr>
            <w:rFonts w:cstheme="minorHAnsi"/>
          </w:rPr>
          <w:delText xml:space="preserve"> </w:delText>
        </w:r>
      </w:del>
      <w:ins w:id="22" w:author="Sean Duan" w:date="2021-06-23T15:10:00Z">
        <w:r w:rsidR="00BE7FA9" w:rsidRPr="00BE7FA9">
          <w:rPr>
            <w:rFonts w:cstheme="minorHAnsi"/>
          </w:rPr>
          <w:t>Participants engaged in one of three activities representing different exposure to health benefits information. Our participants were students enrolled in a Psychology 1000 course at a large midwestern university. Participants received course credit for participation in the study, and were randomly assigned to one of the three conditions.</w:t>
        </w:r>
      </w:ins>
      <w:ins w:id="23" w:author="Sean Duan" w:date="2021-06-23T15:12:00Z">
        <w:r w:rsidR="00BE7FA9" w:rsidRPr="00BE7FA9">
          <w:rPr>
            <w:rFonts w:cstheme="minorHAnsi"/>
          </w:rPr>
          <w:t xml:space="preserve"> </w:t>
        </w:r>
      </w:ins>
    </w:p>
    <w:p w14:paraId="2686D634" w14:textId="1AF5690D" w:rsidR="009603B9" w:rsidRPr="009603B9" w:rsidRDefault="00BE7FA9">
      <w:pPr>
        <w:pStyle w:val="BodyText"/>
        <w:spacing w:line="480" w:lineRule="auto"/>
        <w:ind w:firstLine="720"/>
        <w:rPr>
          <w:ins w:id="24" w:author="Sean Duan" w:date="2021-06-23T15:26:00Z"/>
          <w:rFonts w:cstheme="minorHAnsi"/>
          <w:sz w:val="22"/>
          <w:szCs w:val="22"/>
          <w:rPrChange w:id="25" w:author="Sean Duan" w:date="2021-06-23T15:26:00Z">
            <w:rPr>
              <w:ins w:id="26" w:author="Sean Duan" w:date="2021-06-23T15:26:00Z"/>
              <w:rFonts w:cstheme="minorHAnsi"/>
            </w:rPr>
          </w:rPrChange>
        </w:rPr>
        <w:pPrChange w:id="27" w:author="Sean Duan" w:date="2021-06-23T16:02:00Z">
          <w:pPr>
            <w:pStyle w:val="BodyText"/>
          </w:pPr>
        </w:pPrChange>
      </w:pPr>
      <w:ins w:id="28" w:author="Sean Duan" w:date="2021-06-23T15:14:00Z">
        <w:r w:rsidRPr="00BE7FA9">
          <w:rPr>
            <w:rFonts w:cstheme="minorHAnsi"/>
          </w:rPr>
          <w:t xml:space="preserve">Our first two </w:t>
        </w:r>
      </w:ins>
      <w:ins w:id="29" w:author="Sean Duan" w:date="2021-06-23T15:22:00Z">
        <w:r w:rsidR="00FD191B">
          <w:rPr>
            <w:rFonts w:cstheme="minorHAnsi"/>
          </w:rPr>
          <w:t>conditions</w:t>
        </w:r>
      </w:ins>
      <w:ins w:id="30" w:author="Sean Duan" w:date="2021-06-23T15:14:00Z">
        <w:r w:rsidRPr="00BE7FA9">
          <w:rPr>
            <w:rFonts w:cstheme="minorHAnsi"/>
          </w:rPr>
          <w:t xml:space="preserve"> consisted of a packet of exercises adapted from the Choosing </w:t>
        </w:r>
        <w:proofErr w:type="spellStart"/>
        <w:r w:rsidRPr="00BE7FA9">
          <w:rPr>
            <w:rFonts w:cstheme="minorHAnsi"/>
          </w:rPr>
          <w:t>Healthplans</w:t>
        </w:r>
        <w:proofErr w:type="spellEnd"/>
        <w:r w:rsidRPr="00BE7FA9">
          <w:rPr>
            <w:rFonts w:cstheme="minorHAnsi"/>
          </w:rPr>
          <w:t xml:space="preserve"> All Together (CHAT) paradigm developed by </w:t>
        </w:r>
        <w:proofErr w:type="spellStart"/>
        <w:r w:rsidRPr="00BE7FA9">
          <w:rPr>
            <w:rFonts w:cstheme="minorHAnsi"/>
          </w:rPr>
          <w:t>Danis</w:t>
        </w:r>
        <w:proofErr w:type="spellEnd"/>
        <w:r w:rsidRPr="00BE7FA9">
          <w:rPr>
            <w:rFonts w:cstheme="minorHAnsi"/>
          </w:rPr>
          <w:t xml:space="preserve">, Biddle &amp; </w:t>
        </w:r>
        <w:proofErr w:type="spellStart"/>
        <w:r w:rsidRPr="00BE7FA9">
          <w:rPr>
            <w:rFonts w:cstheme="minorHAnsi"/>
          </w:rPr>
          <w:t>Goold</w:t>
        </w:r>
        <w:proofErr w:type="spellEnd"/>
        <w:r w:rsidRPr="00BE7FA9">
          <w:rPr>
            <w:rFonts w:cstheme="minorHAnsi"/>
          </w:rPr>
          <w:t xml:space="preserve"> (2002</w:t>
        </w:r>
      </w:ins>
      <w:ins w:id="31" w:author="Sean Duan" w:date="2021-06-23T15:16:00Z">
        <w:r w:rsidRPr="00BE7FA9">
          <w:rPr>
            <w:rFonts w:cstheme="minorHAnsi"/>
          </w:rPr>
          <w:t>)</w:t>
        </w:r>
      </w:ins>
      <w:ins w:id="32" w:author="Sean Duan" w:date="2021-06-23T15:15:00Z">
        <w:r w:rsidRPr="00BE7FA9">
          <w:rPr>
            <w:rFonts w:cstheme="minorHAnsi"/>
          </w:rPr>
          <w:t xml:space="preserve">. </w:t>
        </w:r>
      </w:ins>
      <w:ins w:id="33" w:author="Sean Duan" w:date="2021-06-23T15:16:00Z">
        <w:r w:rsidRPr="00BE7FA9">
          <w:rPr>
            <w:color w:val="000000"/>
            <w:rPrChange w:id="34" w:author="Sean Duan" w:date="2021-06-23T15:16:00Z">
              <w:rPr>
                <w:color w:val="000000"/>
                <w:sz w:val="27"/>
                <w:szCs w:val="27"/>
              </w:rPr>
            </w:rPrChange>
          </w:rPr>
          <w:t xml:space="preserve">CHAT </w:t>
        </w:r>
      </w:ins>
      <w:ins w:id="35" w:author="Sean Duan" w:date="2021-06-23T15:17:00Z">
        <w:r w:rsidR="00C95E19">
          <w:rPr>
            <w:color w:val="000000"/>
          </w:rPr>
          <w:t xml:space="preserve">is a </w:t>
        </w:r>
      </w:ins>
      <w:ins w:id="36" w:author="Sean Duan" w:date="2021-06-23T15:16:00Z">
        <w:r w:rsidRPr="00BE7FA9">
          <w:rPr>
            <w:color w:val="000000"/>
            <w:rPrChange w:id="37" w:author="Sean Duan" w:date="2021-06-23T15:16:00Z">
              <w:rPr>
                <w:color w:val="000000"/>
                <w:sz w:val="27"/>
                <w:szCs w:val="27"/>
              </w:rPr>
            </w:rPrChange>
          </w:rPr>
          <w:t>simulation exercise where participants construct their own HBP by allocating a limited set of resources to benefit types (e.g. dental) and choosing scope of coverage (basic-to-high)</w:t>
        </w:r>
      </w:ins>
      <w:ins w:id="38" w:author="Sean Duan" w:date="2021-06-23T15:15:00Z">
        <w:r w:rsidRPr="00BE7FA9">
          <w:rPr>
            <w:rFonts w:cstheme="minorHAnsi"/>
          </w:rPr>
          <w:t xml:space="preserve">. </w:t>
        </w:r>
      </w:ins>
      <w:ins w:id="39" w:author="Sean Duan" w:date="2021-06-23T15:17:00Z">
        <w:r w:rsidR="00C95E19">
          <w:rPr>
            <w:rFonts w:cstheme="minorHAnsi"/>
          </w:rPr>
          <w:t>T</w:t>
        </w:r>
      </w:ins>
      <w:ins w:id="40" w:author="Sean Duan" w:date="2021-06-23T15:15:00Z">
        <w:r w:rsidRPr="00BE7FA9">
          <w:rPr>
            <w:rFonts w:cstheme="minorHAnsi"/>
          </w:rPr>
          <w:t>rade-offs are enforced</w:t>
        </w:r>
      </w:ins>
      <w:ins w:id="41" w:author="Sean Duan" w:date="2021-06-23T15:17:00Z">
        <w:r w:rsidR="00C95E19">
          <w:rPr>
            <w:rFonts w:cstheme="minorHAnsi"/>
          </w:rPr>
          <w:t xml:space="preserve"> as complete coverage is not possible with the limited resources</w:t>
        </w:r>
      </w:ins>
      <w:ins w:id="42" w:author="Sean Duan" w:date="2021-06-23T15:15:00Z">
        <w:r w:rsidRPr="00BE7FA9">
          <w:rPr>
            <w:rFonts w:cstheme="minorHAnsi"/>
          </w:rPr>
          <w:t xml:space="preserve">. The core of the exercise </w:t>
        </w:r>
      </w:ins>
      <w:ins w:id="43" w:author="Sean Duan" w:date="2021-06-23T15:19:00Z">
        <w:r w:rsidR="00FD191B">
          <w:rPr>
            <w:rFonts w:cstheme="minorHAnsi"/>
          </w:rPr>
          <w:t xml:space="preserve">is a simplified </w:t>
        </w:r>
      </w:ins>
      <w:ins w:id="44" w:author="Sean Duan" w:date="2021-06-23T15:20:00Z">
        <w:r w:rsidR="00FD191B">
          <w:rPr>
            <w:rFonts w:cstheme="minorHAnsi"/>
          </w:rPr>
          <w:t>version of choosing priorities</w:t>
        </w:r>
      </w:ins>
      <w:ins w:id="45" w:author="Sean Duan" w:date="2021-06-23T15:15:00Z">
        <w:r w:rsidRPr="00BE7FA9">
          <w:rPr>
            <w:rFonts w:cstheme="minorHAnsi"/>
          </w:rPr>
          <w:t xml:space="preserve"> for a health care system</w:t>
        </w:r>
      </w:ins>
      <w:ins w:id="46" w:author="Sean Duan" w:date="2021-06-23T15:20:00Z">
        <w:r w:rsidR="00FD191B">
          <w:rPr>
            <w:rFonts w:cstheme="minorHAnsi"/>
          </w:rPr>
          <w:t>.</w:t>
        </w:r>
      </w:ins>
      <w:ins w:id="47" w:author="Sean Duan" w:date="2021-06-23T15:21:00Z">
        <w:r w:rsidR="00FD191B">
          <w:rPr>
            <w:rFonts w:cstheme="minorHAnsi"/>
          </w:rPr>
          <w:t xml:space="preserve"> </w:t>
        </w:r>
      </w:ins>
      <w:ins w:id="48" w:author="Sean Duan" w:date="2021-06-24T17:38:00Z">
        <w:r w:rsidR="002E63A3">
          <w:rPr>
            <w:rFonts w:cstheme="minorHAnsi"/>
          </w:rPr>
          <w:t>Our active paradigm</w:t>
        </w:r>
      </w:ins>
      <w:ins w:id="49" w:author="Sean Duan" w:date="2021-06-24T17:39:00Z">
        <w:r w:rsidR="002E63A3">
          <w:rPr>
            <w:rFonts w:cstheme="minorHAnsi"/>
          </w:rPr>
          <w:t>, the first condition,</w:t>
        </w:r>
      </w:ins>
      <w:ins w:id="50" w:author="Sean Duan" w:date="2021-06-23T15:21:00Z">
        <w:r w:rsidR="00FD191B">
          <w:rPr>
            <w:rFonts w:cstheme="minorHAnsi"/>
          </w:rPr>
          <w:t xml:space="preserve"> had participants creating their own HBP through the CHAT exercise</w:t>
        </w:r>
      </w:ins>
      <w:ins w:id="51" w:author="Sean Duan" w:date="2021-06-23T15:22:00Z">
        <w:r w:rsidR="00FD191B">
          <w:rPr>
            <w:rFonts w:cstheme="minorHAnsi"/>
          </w:rPr>
          <w:t>, while the second condition had participants being given a completed CHAT exercise</w:t>
        </w:r>
      </w:ins>
      <w:ins w:id="52" w:author="Sean Duan" w:date="2021-06-23T15:23:00Z">
        <w:r w:rsidR="00FD191B">
          <w:rPr>
            <w:rFonts w:cstheme="minorHAnsi"/>
          </w:rPr>
          <w:t xml:space="preserve">. The HBP in </w:t>
        </w:r>
      </w:ins>
      <w:ins w:id="53" w:author="Sean Duan" w:date="2021-06-24T17:39:00Z">
        <w:r w:rsidR="002E63A3">
          <w:rPr>
            <w:rFonts w:cstheme="minorHAnsi"/>
          </w:rPr>
          <w:t xml:space="preserve">our </w:t>
        </w:r>
      </w:ins>
      <w:ins w:id="54" w:author="Sean Duan" w:date="2021-06-23T15:23:00Z">
        <w:r w:rsidR="00FD191B">
          <w:rPr>
            <w:rFonts w:cstheme="minorHAnsi"/>
          </w:rPr>
          <w:t>second condition</w:t>
        </w:r>
      </w:ins>
      <w:ins w:id="55" w:author="Sean Duan" w:date="2021-06-24T17:39:00Z">
        <w:r w:rsidR="002E63A3">
          <w:rPr>
            <w:rFonts w:cstheme="minorHAnsi"/>
          </w:rPr>
          <w:t>, the passive paradigm,</w:t>
        </w:r>
      </w:ins>
      <w:ins w:id="56" w:author="Sean Duan" w:date="2021-06-23T15:23:00Z">
        <w:r w:rsidR="00FD191B">
          <w:rPr>
            <w:rFonts w:cstheme="minorHAnsi"/>
          </w:rPr>
          <w:t xml:space="preserve"> consisted of the consensus choices for health insurance found by </w:t>
        </w:r>
        <w:proofErr w:type="spellStart"/>
        <w:r w:rsidR="00FD191B">
          <w:rPr>
            <w:rFonts w:cstheme="minorHAnsi"/>
          </w:rPr>
          <w:t>Danis</w:t>
        </w:r>
        <w:proofErr w:type="spellEnd"/>
        <w:r w:rsidR="00FD191B">
          <w:rPr>
            <w:rFonts w:cstheme="minorHAnsi"/>
          </w:rPr>
          <w:t xml:space="preserve"> et al</w:t>
        </w:r>
      </w:ins>
      <w:ins w:id="57" w:author="Sean Duan" w:date="2021-06-23T15:24:00Z">
        <w:r w:rsidR="00FD191B">
          <w:rPr>
            <w:rFonts w:cstheme="minorHAnsi"/>
          </w:rPr>
          <w:t>., (2002)</w:t>
        </w:r>
      </w:ins>
      <w:ins w:id="58" w:author="Sean Duan" w:date="2021-06-23T15:26:00Z">
        <w:r w:rsidR="009603B9">
          <w:rPr>
            <w:rFonts w:cstheme="minorHAnsi"/>
          </w:rPr>
          <w:t>; see Appendix A for Study 1 experimental materials.</w:t>
        </w:r>
      </w:ins>
      <w:ins w:id="59" w:author="Sean Duan" w:date="2021-06-23T15:25:00Z">
        <w:r w:rsidR="00FD191B">
          <w:rPr>
            <w:rFonts w:cstheme="minorHAnsi"/>
          </w:rPr>
          <w:t xml:space="preserve"> </w:t>
        </w:r>
      </w:ins>
      <w:ins w:id="60" w:author="Sean Duan" w:date="2021-06-23T15:45:00Z">
        <w:r w:rsidR="00032FDC" w:rsidRPr="005C65D4">
          <w:rPr>
            <w:rFonts w:cstheme="minorHAnsi"/>
          </w:rPr>
          <w:t xml:space="preserve">Our control condition replaces mentions of health care with pizza topping packages instead, resulting in an exercise of similar length and intensity that is </w:t>
        </w:r>
        <w:r w:rsidR="00032FDC">
          <w:rPr>
            <w:rFonts w:cstheme="minorHAnsi"/>
          </w:rPr>
          <w:t xml:space="preserve">intentionally </w:t>
        </w:r>
        <w:r w:rsidR="00032FDC" w:rsidRPr="005C65D4">
          <w:rPr>
            <w:rFonts w:cstheme="minorHAnsi"/>
          </w:rPr>
          <w:lastRenderedPageBreak/>
          <w:t xml:space="preserve">uninformative. </w:t>
        </w:r>
      </w:ins>
      <w:ins w:id="61" w:author="Sean Duan" w:date="2021-06-23T15:26:00Z">
        <w:r w:rsidR="009603B9">
          <w:rPr>
            <w:color w:val="000000"/>
          </w:rPr>
          <w:t xml:space="preserve">Study 1 used a </w:t>
        </w:r>
        <w:r w:rsidR="009603B9" w:rsidRPr="009603B9">
          <w:rPr>
            <w:color w:val="000000"/>
            <w:rPrChange w:id="62" w:author="Sean Duan" w:date="2021-06-23T15:26:00Z">
              <w:rPr>
                <w:color w:val="000000"/>
                <w:sz w:val="27"/>
                <w:szCs w:val="27"/>
              </w:rPr>
            </w:rPrChange>
          </w:rPr>
          <w:t>2(pre-post)</w:t>
        </w:r>
        <w:r w:rsidR="009603B9">
          <w:rPr>
            <w:color w:val="000000"/>
          </w:rPr>
          <w:t xml:space="preserve"> </w:t>
        </w:r>
        <w:r w:rsidR="009603B9" w:rsidRPr="009603B9">
          <w:rPr>
            <w:color w:val="000000"/>
            <w:rPrChange w:id="63" w:author="Sean Duan" w:date="2021-06-23T15:26:00Z">
              <w:rPr>
                <w:color w:val="000000"/>
                <w:sz w:val="27"/>
                <w:szCs w:val="27"/>
              </w:rPr>
            </w:rPrChange>
          </w:rPr>
          <w:t>x</w:t>
        </w:r>
        <w:r w:rsidR="009603B9">
          <w:rPr>
            <w:color w:val="000000"/>
          </w:rPr>
          <w:t xml:space="preserve"> </w:t>
        </w:r>
        <w:r w:rsidR="009603B9" w:rsidRPr="009603B9">
          <w:rPr>
            <w:color w:val="000000"/>
            <w:rPrChange w:id="64" w:author="Sean Duan" w:date="2021-06-23T15:26:00Z">
              <w:rPr>
                <w:color w:val="000000"/>
                <w:sz w:val="27"/>
                <w:szCs w:val="27"/>
              </w:rPr>
            </w:rPrChange>
          </w:rPr>
          <w:t>3(condition) mixed-subjects design</w:t>
        </w:r>
      </w:ins>
      <w:ins w:id="65" w:author="Sean Duan" w:date="2021-06-23T15:27:00Z">
        <w:r w:rsidR="009603B9">
          <w:rPr>
            <w:color w:val="000000"/>
          </w:rPr>
          <w:t>, where each par</w:t>
        </w:r>
      </w:ins>
      <w:ins w:id="66" w:author="Sean Duan" w:date="2021-06-23T15:28:00Z">
        <w:r w:rsidR="009603B9">
          <w:rPr>
            <w:color w:val="000000"/>
          </w:rPr>
          <w:t xml:space="preserve">ticipant was only assigned to a single </w:t>
        </w:r>
      </w:ins>
      <w:ins w:id="67" w:author="Sean Duan" w:date="2021-06-23T15:46:00Z">
        <w:r w:rsidR="00032FDC">
          <w:rPr>
            <w:color w:val="000000"/>
          </w:rPr>
          <w:t>condition but</w:t>
        </w:r>
      </w:ins>
      <w:ins w:id="68" w:author="Sean Duan" w:date="2021-06-23T15:28:00Z">
        <w:r w:rsidR="009603B9">
          <w:rPr>
            <w:color w:val="000000"/>
          </w:rPr>
          <w:t xml:space="preserve"> were all asked to provide their support for UHC both before and after the experimental condition.</w:t>
        </w:r>
      </w:ins>
    </w:p>
    <w:p w14:paraId="469C4CEF" w14:textId="3C5FAB47" w:rsidR="005C65D4" w:rsidRPr="005C65D4" w:rsidDel="009603B9" w:rsidRDefault="005C65D4">
      <w:pPr>
        <w:pStyle w:val="FirstParagraph"/>
        <w:spacing w:line="480" w:lineRule="auto"/>
        <w:ind w:firstLine="720"/>
        <w:rPr>
          <w:del w:id="69" w:author="Sean Duan" w:date="2021-06-23T15:28:00Z"/>
          <w:rFonts w:cstheme="minorHAnsi"/>
        </w:rPr>
        <w:pPrChange w:id="70" w:author="Sean Duan" w:date="2021-06-23T16:02:00Z">
          <w:pPr>
            <w:pStyle w:val="FirstParagraph"/>
          </w:pPr>
        </w:pPrChange>
      </w:pPr>
      <w:del w:id="71" w:author="Sean Duan" w:date="2021-06-23T15:28:00Z">
        <w:r w:rsidRPr="005C65D4" w:rsidDel="009603B9">
          <w:rPr>
            <w:rFonts w:cstheme="minorHAnsi"/>
          </w:rPr>
          <w:delText xml:space="preserve">While our time variable (pre or post intervention) is ‘within’ our subjects, any given subject will only be exposed to one of the experimental conditions, thus it is ‘between’ subjects. The first ‘2’ is our independent variables of time of measurement (pre or post intervention), the ‘3’ is our three experimental conditions, the control, the active intervention, and the passive intervention. Our primary dependent variable was support for UHC. </w:delText>
        </w:r>
      </w:del>
    </w:p>
    <w:bookmarkEnd w:id="5"/>
    <w:p w14:paraId="0F05DF44" w14:textId="41CCA3D8" w:rsidR="005C65D4" w:rsidRPr="005C65D4" w:rsidDel="009603B9" w:rsidRDefault="005C65D4">
      <w:pPr>
        <w:pStyle w:val="BodyText"/>
        <w:spacing w:line="480" w:lineRule="auto"/>
        <w:rPr>
          <w:del w:id="72" w:author="Sean Duan" w:date="2021-06-23T15:29:00Z"/>
          <w:rFonts w:cstheme="minorHAnsi"/>
        </w:rPr>
        <w:pPrChange w:id="73" w:author="Sean Duan" w:date="2021-06-23T16:02:00Z">
          <w:pPr>
            <w:pStyle w:val="BodyText"/>
          </w:pPr>
        </w:pPrChange>
      </w:pPr>
    </w:p>
    <w:p w14:paraId="19AA8E7D" w14:textId="371D5163" w:rsidR="00DA5C55" w:rsidRPr="005C65D4" w:rsidDel="005C65D4" w:rsidRDefault="00DA5C55">
      <w:pPr>
        <w:pStyle w:val="Heading2"/>
        <w:spacing w:line="480" w:lineRule="auto"/>
        <w:rPr>
          <w:del w:id="74" w:author="Sean Duan" w:date="2021-06-23T15:08:00Z"/>
          <w:rFonts w:asciiTheme="minorHAnsi" w:hAnsiTheme="minorHAnsi" w:cstheme="minorHAnsi"/>
          <w:b w:val="0"/>
          <w:bCs w:val="0"/>
          <w:color w:val="auto"/>
        </w:rPr>
        <w:pPrChange w:id="75" w:author="Sean Duan" w:date="2021-06-23T16:02:00Z">
          <w:pPr>
            <w:pStyle w:val="Heading2"/>
          </w:pPr>
        </w:pPrChange>
      </w:pPr>
      <w:bookmarkStart w:id="76" w:name="participants"/>
      <w:del w:id="77" w:author="Sean Duan" w:date="2021-06-23T15:08:00Z">
        <w:r w:rsidRPr="005C65D4" w:rsidDel="005C65D4">
          <w:rPr>
            <w:rFonts w:asciiTheme="minorHAnsi" w:hAnsiTheme="minorHAnsi" w:cstheme="minorHAnsi"/>
            <w:b w:val="0"/>
            <w:bCs w:val="0"/>
            <w:color w:val="auto"/>
          </w:rPr>
          <w:delText>Participants</w:delText>
        </w:r>
      </w:del>
    </w:p>
    <w:p w14:paraId="3F290629" w14:textId="62B66A23" w:rsidR="00DA5C55" w:rsidRPr="005C65D4" w:rsidDel="009603B9" w:rsidRDefault="00DA5C55">
      <w:pPr>
        <w:pStyle w:val="FirstParagraph"/>
        <w:spacing w:line="480" w:lineRule="auto"/>
        <w:rPr>
          <w:del w:id="78" w:author="Sean Duan" w:date="2021-06-23T15:29:00Z"/>
          <w:rFonts w:cstheme="minorHAnsi"/>
        </w:rPr>
        <w:pPrChange w:id="79" w:author="Sean Duan" w:date="2021-06-23T16:02:00Z">
          <w:pPr>
            <w:pStyle w:val="FirstParagraph"/>
          </w:pPr>
        </w:pPrChange>
      </w:pPr>
      <w:del w:id="80" w:author="Sean Duan" w:date="2021-06-23T15:09:00Z">
        <w:r w:rsidRPr="005C65D4" w:rsidDel="00BE7FA9">
          <w:rPr>
            <w:rFonts w:cstheme="minorHAnsi"/>
          </w:rPr>
          <w:delText>Our participants were students enrolled in a Psychology 1000 course at a large midwestern university.</w:delText>
        </w:r>
      </w:del>
      <w:del w:id="81" w:author="Sean Duan" w:date="2021-06-23T15:08:00Z">
        <w:r w:rsidRPr="005C65D4" w:rsidDel="005C65D4">
          <w:rPr>
            <w:rFonts w:cstheme="minorHAnsi"/>
          </w:rPr>
          <w:delText xml:space="preserve"> </w:delText>
        </w:r>
        <w:commentRangeStart w:id="82"/>
        <w:r w:rsidRPr="005C65D4" w:rsidDel="005C65D4">
          <w:rPr>
            <w:rFonts w:cstheme="minorHAnsi"/>
          </w:rPr>
          <w:delText xml:space="preserve">The study fulfilled 1 credit requirement for students in the course, of which students were required to obtain 7 credit hours. In total, there were approximately 20,000 student hours available for the 2019 fall semester this data was collected in. Participants were not given any other incentive for participation in the study. Participants were randomized into different conditions within the online survey software “Qualtrics” used to administer the pre and post test measures. </w:delText>
        </w:r>
        <w:commentRangeEnd w:id="82"/>
        <w:r w:rsidRPr="005C65D4" w:rsidDel="005C65D4">
          <w:rPr>
            <w:rStyle w:val="CommentReference"/>
            <w:rFonts w:cstheme="minorHAnsi"/>
          </w:rPr>
          <w:commentReference w:id="82"/>
        </w:r>
        <w:commentRangeStart w:id="83"/>
        <w:r w:rsidRPr="005C65D4" w:rsidDel="005C65D4">
          <w:rPr>
            <w:rFonts w:cstheme="minorHAnsi"/>
          </w:rPr>
          <w:delText>Our total number of participants was 189. This study was advertised on the university credit hours tracking software alongside other qualifying studies, but received no other advertisement.</w:delText>
        </w:r>
        <w:commentRangeEnd w:id="83"/>
        <w:r w:rsidRPr="005C65D4" w:rsidDel="005C65D4">
          <w:rPr>
            <w:rStyle w:val="CommentReference"/>
            <w:rFonts w:cstheme="minorHAnsi"/>
          </w:rPr>
          <w:commentReference w:id="83"/>
        </w:r>
      </w:del>
    </w:p>
    <w:p w14:paraId="29723B2B" w14:textId="2C7AFEEF" w:rsidR="00DA5C55" w:rsidRPr="000872F6" w:rsidRDefault="00DA5C55">
      <w:pPr>
        <w:pStyle w:val="Heading2"/>
        <w:spacing w:line="480" w:lineRule="auto"/>
        <w:rPr>
          <w:rFonts w:asciiTheme="minorHAnsi" w:hAnsiTheme="minorHAnsi" w:cstheme="minorHAnsi"/>
          <w:b w:val="0"/>
          <w:bCs w:val="0"/>
          <w:i/>
          <w:iCs/>
          <w:color w:val="auto"/>
          <w:rPrChange w:id="84" w:author="Sean Duan" w:date="2021-06-23T15:29:00Z">
            <w:rPr>
              <w:rFonts w:asciiTheme="minorHAnsi" w:hAnsiTheme="minorHAnsi" w:cstheme="minorHAnsi"/>
              <w:b w:val="0"/>
              <w:bCs w:val="0"/>
              <w:color w:val="auto"/>
            </w:rPr>
          </w:rPrChange>
        </w:rPr>
        <w:pPrChange w:id="85" w:author="Sean Duan" w:date="2021-06-23T16:02:00Z">
          <w:pPr>
            <w:pStyle w:val="Heading2"/>
          </w:pPr>
        </w:pPrChange>
      </w:pPr>
      <w:bookmarkStart w:id="86" w:name="measures"/>
      <w:bookmarkEnd w:id="76"/>
      <w:del w:id="87" w:author="Sean Duan" w:date="2021-06-23T15:29:00Z">
        <w:r w:rsidRPr="005C65D4" w:rsidDel="009603B9">
          <w:rPr>
            <w:rFonts w:asciiTheme="minorHAnsi" w:hAnsiTheme="minorHAnsi" w:cstheme="minorHAnsi"/>
            <w:b w:val="0"/>
            <w:bCs w:val="0"/>
            <w:color w:val="auto"/>
          </w:rPr>
          <w:delText>Measures</w:delText>
        </w:r>
      </w:del>
      <w:ins w:id="88" w:author="Sean Duan" w:date="2021-06-23T15:29:00Z">
        <w:r w:rsidR="009603B9" w:rsidRPr="000872F6">
          <w:rPr>
            <w:rFonts w:asciiTheme="minorHAnsi" w:hAnsiTheme="minorHAnsi" w:cstheme="minorHAnsi"/>
            <w:b w:val="0"/>
            <w:bCs w:val="0"/>
            <w:i/>
            <w:iCs/>
            <w:color w:val="auto"/>
            <w:rPrChange w:id="89" w:author="Sean Duan" w:date="2021-06-23T15:29:00Z">
              <w:rPr>
                <w:rFonts w:asciiTheme="minorHAnsi" w:hAnsiTheme="minorHAnsi" w:cstheme="minorHAnsi"/>
                <w:b w:val="0"/>
                <w:bCs w:val="0"/>
                <w:color w:val="auto"/>
              </w:rPr>
            </w:rPrChange>
          </w:rPr>
          <w:t>Outcomes</w:t>
        </w:r>
      </w:ins>
    </w:p>
    <w:p w14:paraId="1E54AE40" w14:textId="1A84D3C1" w:rsidR="00DA5C55" w:rsidRPr="005C65D4" w:rsidRDefault="00DA5C55">
      <w:pPr>
        <w:pStyle w:val="FirstParagraph"/>
        <w:spacing w:line="480" w:lineRule="auto"/>
        <w:ind w:firstLine="720"/>
        <w:rPr>
          <w:rFonts w:cstheme="minorHAnsi"/>
        </w:rPr>
        <w:pPrChange w:id="90" w:author="Sean Duan" w:date="2021-06-23T16:02:00Z">
          <w:pPr>
            <w:pStyle w:val="FirstParagraph"/>
          </w:pPr>
        </w:pPrChange>
      </w:pPr>
      <w:del w:id="91" w:author="Sean Duan" w:date="2021-06-23T15:33:00Z">
        <w:r w:rsidRPr="005C65D4" w:rsidDel="000872F6">
          <w:rPr>
            <w:rFonts w:cstheme="minorHAnsi"/>
          </w:rPr>
          <w:delText>There was</w:delText>
        </w:r>
      </w:del>
      <w:ins w:id="92" w:author="Sean Duan" w:date="2021-06-23T15:33:00Z">
        <w:r w:rsidR="000872F6">
          <w:rPr>
            <w:rFonts w:cstheme="minorHAnsi"/>
          </w:rPr>
          <w:t>The</w:t>
        </w:r>
      </w:ins>
      <w:r w:rsidRPr="005C65D4">
        <w:rPr>
          <w:rFonts w:cstheme="minorHAnsi"/>
        </w:rPr>
        <w:t xml:space="preserve"> primary outcome was the support for UHC scale</w:t>
      </w:r>
      <w:commentRangeStart w:id="93"/>
      <w:commentRangeStart w:id="94"/>
      <w:r w:rsidRPr="005C65D4">
        <w:rPr>
          <w:rFonts w:cstheme="minorHAnsi"/>
        </w:rPr>
        <w:t xml:space="preserve">, adapted from Shen &amp; </w:t>
      </w:r>
      <w:proofErr w:type="spellStart"/>
      <w:r w:rsidRPr="005C65D4">
        <w:rPr>
          <w:rFonts w:cstheme="minorHAnsi"/>
        </w:rPr>
        <w:t>Labouff</w:t>
      </w:r>
      <w:proofErr w:type="spellEnd"/>
      <w:r w:rsidRPr="005C65D4">
        <w:rPr>
          <w:rFonts w:cstheme="minorHAnsi"/>
        </w:rPr>
        <w:t xml:space="preserve"> (2013), measured both pre and post-test. The scale was comprised of 4 items measuring support for UHC, which were averaged after reverse scoring the third item</w:t>
      </w:r>
      <w:ins w:id="95" w:author="Sean Duan" w:date="2021-06-23T15:35:00Z">
        <w:r w:rsidR="000872F6">
          <w:rPr>
            <w:rFonts w:cstheme="minorHAnsi"/>
          </w:rPr>
          <w:t xml:space="preserve"> (‘I support the 2013 Affordable Care Act’</w:t>
        </w:r>
      </w:ins>
      <w:ins w:id="96" w:author="Sean Duan" w:date="2021-06-23T15:36:00Z">
        <w:r w:rsidR="000872F6">
          <w:rPr>
            <w:rFonts w:cstheme="minorHAnsi"/>
          </w:rPr>
          <w:t xml:space="preserve">, ‘Our government needs health reform because the underprivileged are not getting their basic need met’, ‘Universal health care is just designed to make the hard-working people of America pay for the health care of the lazy people of America’, and ‘Access to medical care and insurance is a basic, inherent right of man’) </w:t>
        </w:r>
      </w:ins>
      <w:r w:rsidRPr="005C65D4">
        <w:rPr>
          <w:rFonts w:cstheme="minorHAnsi"/>
        </w:rPr>
        <w:t>.</w:t>
      </w:r>
      <w:del w:id="97" w:author="Sean Duan" w:date="2021-06-23T15:36:00Z">
        <w:r w:rsidRPr="005C65D4" w:rsidDel="000872F6">
          <w:rPr>
            <w:rFonts w:cstheme="minorHAnsi"/>
          </w:rPr>
          <w:delText xml:space="preserve"> </w:delText>
        </w:r>
      </w:del>
      <w:r w:rsidRPr="005C65D4">
        <w:rPr>
          <w:rFonts w:cstheme="minorHAnsi"/>
        </w:rPr>
        <w:t xml:space="preserve">Each item was measured on a 7 point </w:t>
      </w:r>
      <w:commentRangeStart w:id="98"/>
      <w:r w:rsidRPr="005C65D4">
        <w:rPr>
          <w:rFonts w:cstheme="minorHAnsi"/>
        </w:rPr>
        <w:t>Likert</w:t>
      </w:r>
      <w:commentRangeEnd w:id="98"/>
      <w:r w:rsidRPr="005C65D4">
        <w:rPr>
          <w:rStyle w:val="CommentReference"/>
          <w:rFonts w:cstheme="minorHAnsi"/>
        </w:rPr>
        <w:commentReference w:id="98"/>
      </w:r>
      <w:r w:rsidRPr="005C65D4">
        <w:rPr>
          <w:rFonts w:cstheme="minorHAnsi"/>
        </w:rPr>
        <w:t xml:space="preserve"> scale from 1 (strongly disagree) to 7 (strongly agree). </w:t>
      </w:r>
      <w:commentRangeEnd w:id="93"/>
      <w:r w:rsidRPr="005C65D4">
        <w:rPr>
          <w:rStyle w:val="CommentReference"/>
          <w:rFonts w:cstheme="minorHAnsi"/>
        </w:rPr>
        <w:commentReference w:id="93"/>
      </w:r>
      <w:commentRangeEnd w:id="94"/>
      <w:r w:rsidR="000872F6">
        <w:rPr>
          <w:rStyle w:val="CommentReference"/>
        </w:rPr>
        <w:commentReference w:id="94"/>
      </w:r>
      <w:r w:rsidRPr="005C65D4">
        <w:rPr>
          <w:rFonts w:cstheme="minorHAnsi"/>
        </w:rPr>
        <w:t>Cronbach’s alpha for the items in this measure was 0.85.</w:t>
      </w:r>
    </w:p>
    <w:p w14:paraId="31AD879F" w14:textId="625DB452" w:rsidR="00DA5C55" w:rsidRPr="005C65D4" w:rsidRDefault="00DA5C55">
      <w:pPr>
        <w:pStyle w:val="BodyText"/>
        <w:spacing w:line="480" w:lineRule="auto"/>
        <w:ind w:firstLine="720"/>
        <w:rPr>
          <w:rFonts w:cstheme="minorHAnsi"/>
        </w:rPr>
        <w:pPrChange w:id="99" w:author="Sean Duan" w:date="2021-06-23T16:02:00Z">
          <w:pPr>
            <w:pStyle w:val="BodyText"/>
          </w:pPr>
        </w:pPrChange>
      </w:pPr>
      <w:del w:id="100" w:author="Sean Duan" w:date="2021-06-23T15:37:00Z">
        <w:r w:rsidRPr="005C65D4" w:rsidDel="000872F6">
          <w:rPr>
            <w:rFonts w:cstheme="minorHAnsi"/>
          </w:rPr>
          <w:delText>We also measured</w:delText>
        </w:r>
      </w:del>
      <w:ins w:id="101" w:author="Sean Duan" w:date="2021-06-23T15:37:00Z">
        <w:r w:rsidR="000872F6">
          <w:rPr>
            <w:rFonts w:cstheme="minorHAnsi"/>
          </w:rPr>
          <w:t>Participants were then asked</w:t>
        </w:r>
      </w:ins>
      <w:r w:rsidRPr="005C65D4">
        <w:rPr>
          <w:rFonts w:cstheme="minorHAnsi"/>
        </w:rPr>
        <w:t xml:space="preserve"> </w:t>
      </w:r>
      <w:del w:id="102" w:author="Sean Duan" w:date="2021-06-23T16:01:00Z">
        <w:r w:rsidRPr="005C65D4" w:rsidDel="00D6781A">
          <w:rPr>
            <w:rFonts w:cstheme="minorHAnsi"/>
          </w:rPr>
          <w:delText>whether or not</w:delText>
        </w:r>
      </w:del>
      <w:ins w:id="103" w:author="Sean Duan" w:date="2021-06-23T16:01:00Z">
        <w:r w:rsidR="00D6781A" w:rsidRPr="005C65D4">
          <w:rPr>
            <w:rFonts w:cstheme="minorHAnsi"/>
          </w:rPr>
          <w:t>whether</w:t>
        </w:r>
      </w:ins>
      <w:r w:rsidRPr="005C65D4">
        <w:rPr>
          <w:rFonts w:cstheme="minorHAnsi"/>
        </w:rPr>
        <w:t xml:space="preserve"> </w:t>
      </w:r>
      <w:del w:id="104" w:author="Sean Duan" w:date="2021-06-23T15:37:00Z">
        <w:r w:rsidRPr="005C65D4" w:rsidDel="000872F6">
          <w:rPr>
            <w:rFonts w:cstheme="minorHAnsi"/>
          </w:rPr>
          <w:delText xml:space="preserve">individuals </w:delText>
        </w:r>
      </w:del>
      <w:ins w:id="105" w:author="Sean Duan" w:date="2021-06-23T15:37:00Z">
        <w:r w:rsidR="000872F6">
          <w:rPr>
            <w:rFonts w:cstheme="minorHAnsi"/>
          </w:rPr>
          <w:t>they</w:t>
        </w:r>
        <w:r w:rsidR="000872F6" w:rsidRPr="005C65D4">
          <w:rPr>
            <w:rFonts w:cstheme="minorHAnsi"/>
          </w:rPr>
          <w:t xml:space="preserve"> </w:t>
        </w:r>
      </w:ins>
      <w:r w:rsidRPr="005C65D4">
        <w:rPr>
          <w:rFonts w:cstheme="minorHAnsi"/>
        </w:rPr>
        <w:t>pa</w:t>
      </w:r>
      <w:del w:id="106" w:author="Sean Duan" w:date="2021-06-23T15:37:00Z">
        <w:r w:rsidRPr="005C65D4" w:rsidDel="000872F6">
          <w:rPr>
            <w:rFonts w:cstheme="minorHAnsi"/>
          </w:rPr>
          <w:delText>y</w:delText>
        </w:r>
      </w:del>
      <w:ins w:id="107" w:author="Sean Duan" w:date="2021-06-23T15:37:00Z">
        <w:r w:rsidR="000872F6">
          <w:rPr>
            <w:rFonts w:cstheme="minorHAnsi"/>
          </w:rPr>
          <w:t>id</w:t>
        </w:r>
      </w:ins>
      <w:r w:rsidRPr="005C65D4">
        <w:rPr>
          <w:rFonts w:cstheme="minorHAnsi"/>
        </w:rPr>
        <w:t xml:space="preserve"> for their own health insurance, if they have been uninsured, and the active intervention condition was asked if they would be happy having the plan they built as their own health </w:t>
      </w:r>
      <w:commentRangeStart w:id="108"/>
      <w:r w:rsidRPr="005C65D4">
        <w:rPr>
          <w:rFonts w:cstheme="minorHAnsi"/>
        </w:rPr>
        <w:t>insurance</w:t>
      </w:r>
      <w:commentRangeEnd w:id="108"/>
      <w:r w:rsidRPr="005C65D4">
        <w:rPr>
          <w:rStyle w:val="CommentReference"/>
          <w:rFonts w:cstheme="minorHAnsi"/>
        </w:rPr>
        <w:commentReference w:id="108"/>
      </w:r>
      <w:r w:rsidRPr="005C65D4">
        <w:rPr>
          <w:rFonts w:cstheme="minorHAnsi"/>
        </w:rPr>
        <w:t>.</w:t>
      </w:r>
      <w:ins w:id="109" w:author="Sean Duan" w:date="2021-06-23T15:37:00Z">
        <w:r w:rsidR="000872F6">
          <w:rPr>
            <w:rFonts w:cstheme="minorHAnsi"/>
          </w:rPr>
          <w:t xml:space="preserve"> Each of these three items was measured as a ‘yes’ </w:t>
        </w:r>
      </w:ins>
      <w:ins w:id="110" w:author="Sean Duan" w:date="2021-06-23T15:38:00Z">
        <w:r w:rsidR="000872F6">
          <w:rPr>
            <w:rFonts w:cstheme="minorHAnsi"/>
          </w:rPr>
          <w:t xml:space="preserve">or ‘no’ response. </w:t>
        </w:r>
      </w:ins>
      <w:del w:id="111" w:author="Sean Duan" w:date="2021-06-23T15:37:00Z">
        <w:r w:rsidRPr="005C65D4" w:rsidDel="000872F6">
          <w:rPr>
            <w:rFonts w:cstheme="minorHAnsi"/>
          </w:rPr>
          <w:delText xml:space="preserve"> </w:delText>
        </w:r>
      </w:del>
      <w:r w:rsidRPr="005C65D4">
        <w:rPr>
          <w:rFonts w:cstheme="minorHAnsi"/>
        </w:rPr>
        <w:t xml:space="preserve">Additionally, there was a free-response question asking about the subjects thoughts about the exercise they just completed. Finally, we also measured demographic information, including </w:t>
      </w:r>
      <w:commentRangeStart w:id="112"/>
      <w:del w:id="113" w:author="Sean Duan" w:date="2021-06-23T15:42:00Z">
        <w:r w:rsidRPr="005C65D4" w:rsidDel="00032FDC">
          <w:rPr>
            <w:rFonts w:cstheme="minorHAnsi"/>
          </w:rPr>
          <w:delText>sex</w:delText>
        </w:r>
      </w:del>
      <w:commentRangeEnd w:id="112"/>
      <w:ins w:id="114" w:author="Sean Duan" w:date="2021-06-23T15:42:00Z">
        <w:r w:rsidR="00032FDC">
          <w:rPr>
            <w:rFonts w:cstheme="minorHAnsi"/>
          </w:rPr>
          <w:t>gender identity</w:t>
        </w:r>
      </w:ins>
      <w:r w:rsidRPr="005C65D4">
        <w:rPr>
          <w:rStyle w:val="CommentReference"/>
          <w:rFonts w:cstheme="minorHAnsi"/>
        </w:rPr>
        <w:commentReference w:id="112"/>
      </w:r>
      <w:r w:rsidRPr="005C65D4">
        <w:rPr>
          <w:rFonts w:cstheme="minorHAnsi"/>
        </w:rPr>
        <w:t xml:space="preserve">, age, </w:t>
      </w:r>
      <w:del w:id="115" w:author="Sean Duan" w:date="2021-06-23T15:42:00Z">
        <w:r w:rsidRPr="005C65D4" w:rsidDel="00032FDC">
          <w:rPr>
            <w:rFonts w:cstheme="minorHAnsi"/>
          </w:rPr>
          <w:delText>and</w:delText>
        </w:r>
      </w:del>
      <w:r w:rsidRPr="005C65D4">
        <w:rPr>
          <w:rFonts w:cstheme="minorHAnsi"/>
        </w:rPr>
        <w:t xml:space="preserve"> race/ethnicity</w:t>
      </w:r>
      <w:ins w:id="116" w:author="Sean Duan" w:date="2021-06-23T15:42:00Z">
        <w:r w:rsidR="00032FDC">
          <w:rPr>
            <w:rFonts w:cstheme="minorHAnsi"/>
          </w:rPr>
          <w:t>, and year in schooling</w:t>
        </w:r>
      </w:ins>
      <w:r w:rsidRPr="005C65D4">
        <w:rPr>
          <w:rFonts w:cstheme="minorHAnsi"/>
        </w:rPr>
        <w:t>.</w:t>
      </w:r>
    </w:p>
    <w:p w14:paraId="6938A558" w14:textId="448E1058" w:rsidR="00DA5C55" w:rsidRPr="00032FDC" w:rsidRDefault="00DA5C55">
      <w:pPr>
        <w:pStyle w:val="Heading2"/>
        <w:spacing w:line="480" w:lineRule="auto"/>
        <w:rPr>
          <w:rFonts w:asciiTheme="minorHAnsi" w:hAnsiTheme="minorHAnsi" w:cstheme="minorHAnsi"/>
          <w:b w:val="0"/>
          <w:bCs w:val="0"/>
          <w:color w:val="auto"/>
        </w:rPr>
        <w:pPrChange w:id="117" w:author="Sean Duan" w:date="2021-06-23T16:02:00Z">
          <w:pPr>
            <w:pStyle w:val="Heading2"/>
          </w:pPr>
        </w:pPrChange>
      </w:pPr>
      <w:bookmarkStart w:id="118" w:name="materials-and-procedure"/>
      <w:bookmarkEnd w:id="86"/>
      <w:del w:id="119" w:author="Sean Duan" w:date="2021-06-23T15:43:00Z">
        <w:r w:rsidRPr="005C65D4" w:rsidDel="00032FDC">
          <w:rPr>
            <w:rFonts w:asciiTheme="minorHAnsi" w:hAnsiTheme="minorHAnsi" w:cstheme="minorHAnsi"/>
            <w:b w:val="0"/>
            <w:bCs w:val="0"/>
            <w:color w:val="auto"/>
          </w:rPr>
          <w:lastRenderedPageBreak/>
          <w:delText>Materials and Procedure</w:delText>
        </w:r>
      </w:del>
      <w:ins w:id="120" w:author="Sean Duan" w:date="2021-06-23T15:43:00Z">
        <w:r w:rsidR="00032FDC">
          <w:rPr>
            <w:rFonts w:asciiTheme="minorHAnsi" w:hAnsiTheme="minorHAnsi" w:cstheme="minorHAnsi"/>
            <w:b w:val="0"/>
            <w:bCs w:val="0"/>
            <w:i/>
            <w:iCs/>
            <w:color w:val="auto"/>
          </w:rPr>
          <w:t>Power and Statistical Analyses</w:t>
        </w:r>
      </w:ins>
    </w:p>
    <w:p w14:paraId="3D2BFEDB" w14:textId="4DD6EEEE" w:rsidR="00DA5C55" w:rsidRPr="005C65D4" w:rsidDel="00032FDC" w:rsidRDefault="00DA5C55">
      <w:pPr>
        <w:pStyle w:val="BodyText"/>
        <w:spacing w:line="480" w:lineRule="auto"/>
        <w:rPr>
          <w:del w:id="121" w:author="Sean Duan" w:date="2021-06-23T15:48:00Z"/>
          <w:rFonts w:cstheme="minorHAnsi"/>
        </w:rPr>
        <w:pPrChange w:id="122" w:author="Sean Duan" w:date="2021-06-23T16:02:00Z">
          <w:pPr>
            <w:pStyle w:val="BodyText"/>
          </w:pPr>
        </w:pPrChange>
      </w:pPr>
      <w:commentRangeStart w:id="123"/>
      <w:del w:id="124" w:author="Sean Duan" w:date="2021-06-23T15:48:00Z">
        <w:r w:rsidRPr="005C65D4" w:rsidDel="00032FDC">
          <w:rPr>
            <w:rFonts w:cstheme="minorHAnsi"/>
          </w:rPr>
          <w:delText xml:space="preserve">Next, each participant was </w:delText>
        </w:r>
      </w:del>
      <w:del w:id="125" w:author="Sean Duan" w:date="2021-06-23T15:14:00Z">
        <w:r w:rsidRPr="005C65D4" w:rsidDel="00BE7FA9">
          <w:rPr>
            <w:rFonts w:cstheme="minorHAnsi"/>
          </w:rPr>
          <w:delText xml:space="preserve">given a packet of exercises adapted from the Choosing Healthplans All Together (CHAT) paradigm developed by Danis, Biddle &amp; Goold (2002). </w:delText>
        </w:r>
        <w:commentRangeEnd w:id="123"/>
        <w:r w:rsidRPr="005C65D4" w:rsidDel="00BE7FA9">
          <w:rPr>
            <w:rStyle w:val="CommentReference"/>
            <w:rFonts w:cstheme="minorHAnsi"/>
          </w:rPr>
          <w:commentReference w:id="123"/>
        </w:r>
      </w:del>
      <w:del w:id="126" w:author="Sean Duan" w:date="2021-06-23T15:48:00Z">
        <w:r w:rsidRPr="005C65D4" w:rsidDel="00032FDC">
          <w:rPr>
            <w:rFonts w:cstheme="minorHAnsi"/>
          </w:rPr>
          <w:delText xml:space="preserve">Our adaptation of this exercise consists of participants designing their own explicit HBP. Participants had 49 ‘points’ to purchase medical care. Complete coverage would require 79 points, thus trade-offs are enforced. Different groups of medical care are represented by costing different amounts of markers, with some groups having up to two greater levels of intensity offered for correspondingly higher amounts of markers. The core of the exercise consists of determining priorities for a health care system and considering how the specifics of a given plan would affect individual health outcomes. </w:delText>
        </w:r>
        <w:commentRangeStart w:id="127"/>
        <w:r w:rsidRPr="005C65D4" w:rsidDel="00032FDC">
          <w:rPr>
            <w:rFonts w:cstheme="minorHAnsi"/>
          </w:rPr>
          <w:delText>For our study one, this version of the exercise has been adapted in three ways for our three conditions</w:delText>
        </w:r>
        <w:commentRangeEnd w:id="127"/>
        <w:r w:rsidRPr="005C65D4" w:rsidDel="00032FDC">
          <w:rPr>
            <w:rStyle w:val="CommentReference"/>
            <w:rFonts w:cstheme="minorHAnsi"/>
          </w:rPr>
          <w:commentReference w:id="127"/>
        </w:r>
        <w:r w:rsidRPr="005C65D4" w:rsidDel="00032FDC">
          <w:rPr>
            <w:rFonts w:cstheme="minorHAnsi"/>
          </w:rPr>
          <w:delText>. Our control condition replaces mentions of health care with pizza topping packages instead, resulting in an exercise of similar length and intensity that is ultimately uninformative. For both our control and our active condition, subjects were given pencil, paper, and calculators to complete the exercise. In our passive condition, subjects were given a completed CHAT exercise filled out according to the consensus options in the initial deployment of the CHAT exercise by Danis et al. (2002). The subjects are then asked to examine this sheet in detail and consider how these guaranteed health benefits would affect their own lives.</w:delText>
        </w:r>
      </w:del>
    </w:p>
    <w:p w14:paraId="5BDCE1E3" w14:textId="21C5B8D0" w:rsidR="00DA5C55" w:rsidRPr="005C65D4" w:rsidDel="00032FDC" w:rsidRDefault="00DA5C55">
      <w:pPr>
        <w:pStyle w:val="BodyText"/>
        <w:spacing w:line="480" w:lineRule="auto"/>
        <w:rPr>
          <w:del w:id="128" w:author="Sean Duan" w:date="2021-06-23T15:48:00Z"/>
          <w:rFonts w:cstheme="minorHAnsi"/>
        </w:rPr>
        <w:pPrChange w:id="129" w:author="Sean Duan" w:date="2021-06-23T16:02:00Z">
          <w:pPr>
            <w:pStyle w:val="BodyText"/>
          </w:pPr>
        </w:pPrChange>
      </w:pPr>
      <w:del w:id="130" w:author="Sean Duan" w:date="2021-06-23T15:48:00Z">
        <w:r w:rsidRPr="005C65D4" w:rsidDel="00032FDC">
          <w:rPr>
            <w:rFonts w:cstheme="minorHAnsi"/>
          </w:rPr>
          <w:delText xml:space="preserve">Lastly, our participants received the post-test measure, consisting of two </w:delText>
        </w:r>
        <w:commentRangeStart w:id="131"/>
        <w:r w:rsidRPr="005C65D4" w:rsidDel="00032FDC">
          <w:rPr>
            <w:rFonts w:cstheme="minorHAnsi"/>
          </w:rPr>
          <w:delText>items</w:delText>
        </w:r>
        <w:commentRangeEnd w:id="131"/>
        <w:r w:rsidRPr="005C65D4" w:rsidDel="00032FDC">
          <w:rPr>
            <w:rStyle w:val="CommentReference"/>
            <w:rFonts w:cstheme="minorHAnsi"/>
          </w:rPr>
          <w:commentReference w:id="131"/>
        </w:r>
        <w:r w:rsidRPr="005C65D4" w:rsidDel="00032FDC">
          <w:rPr>
            <w:rFonts w:cstheme="minorHAnsi"/>
          </w:rPr>
          <w:delText>. The first is our post-test measure of support for UHC, using the Shen et al. measurement tool. Our second item was demographic information, including sex, age, and current year of schooling.</w:delText>
        </w:r>
      </w:del>
    </w:p>
    <w:bookmarkEnd w:id="2"/>
    <w:bookmarkEnd w:id="118"/>
    <w:p w14:paraId="596EA28B" w14:textId="6A954E24" w:rsidR="00D6781A" w:rsidRDefault="00D6781A">
      <w:pPr>
        <w:spacing w:line="480" w:lineRule="auto"/>
        <w:rPr>
          <w:ins w:id="132" w:author="Sean Duan" w:date="2021-06-23T16:01:00Z"/>
          <w:rFonts w:cstheme="minorHAnsi"/>
        </w:rPr>
        <w:pPrChange w:id="133" w:author="Sean Duan" w:date="2021-06-23T16:02:00Z">
          <w:pPr/>
        </w:pPrChange>
      </w:pPr>
    </w:p>
    <w:p w14:paraId="623CEC74" w14:textId="70DC95E0" w:rsidR="00D50EEF" w:rsidRPr="005C65D4" w:rsidRDefault="00032FDC">
      <w:pPr>
        <w:spacing w:line="480" w:lineRule="auto"/>
        <w:ind w:firstLine="720"/>
        <w:rPr>
          <w:rFonts w:cstheme="minorHAnsi"/>
        </w:rPr>
        <w:pPrChange w:id="134" w:author="Sean Duan" w:date="2021-06-23T16:02:00Z">
          <w:pPr/>
        </w:pPrChange>
      </w:pPr>
      <w:ins w:id="135" w:author="Sean Duan" w:date="2021-06-23T15:48:00Z">
        <w:r>
          <w:rPr>
            <w:rFonts w:cstheme="minorHAnsi"/>
          </w:rPr>
          <w:t xml:space="preserve">We planned to recruit </w:t>
        </w:r>
      </w:ins>
      <w:ins w:id="136" w:author="Sean Duan" w:date="2021-06-23T15:50:00Z">
        <w:r w:rsidR="00DC31C4">
          <w:rPr>
            <w:rFonts w:cstheme="minorHAnsi"/>
          </w:rPr>
          <w:t>180 participants. Sample size was determined a-priori using G-power with the following parameters: greater than 90% power to determine a significant large-sized effect (</w:t>
        </w:r>
        <w:r w:rsidR="00DC31C4" w:rsidRPr="00A85490">
          <w:rPr>
            <w:rFonts w:ascii="Palatino Linotype" w:hAnsi="Palatino Linotype"/>
            <w:iCs/>
            <w:sz w:val="22"/>
            <w:szCs w:val="22"/>
          </w:rPr>
          <w:t xml:space="preserve">Cohen’s </w:t>
        </w:r>
        <w:r w:rsidR="00DC31C4" w:rsidRPr="00A85490">
          <w:rPr>
            <w:rFonts w:ascii="Palatino Linotype" w:hAnsi="Palatino Linotype"/>
            <w:i/>
            <w:sz w:val="22"/>
            <w:szCs w:val="22"/>
          </w:rPr>
          <w:t>f</w:t>
        </w:r>
        <w:r w:rsidR="00DC31C4" w:rsidRPr="00A85490">
          <w:rPr>
            <w:rFonts w:ascii="Palatino Linotype" w:hAnsi="Palatino Linotype"/>
            <w:iCs/>
            <w:sz w:val="22"/>
            <w:szCs w:val="22"/>
          </w:rPr>
          <w:t xml:space="preserve"> =0.10) at an alpha level of .05</w:t>
        </w:r>
      </w:ins>
      <w:ins w:id="137" w:author="Sean Duan" w:date="2021-06-23T15:51:00Z">
        <w:r w:rsidR="00DC31C4">
          <w:rPr>
            <w:rFonts w:ascii="Palatino Linotype" w:hAnsi="Palatino Linotype"/>
            <w:iCs/>
            <w:sz w:val="22"/>
            <w:szCs w:val="22"/>
          </w:rPr>
          <w:t xml:space="preserve">, for a linear multiple regression. Our support for UHC outcome </w:t>
        </w:r>
      </w:ins>
      <w:ins w:id="138" w:author="Sean Duan" w:date="2021-06-23T15:52:00Z">
        <w:r w:rsidR="00DC31C4">
          <w:rPr>
            <w:rFonts w:ascii="Palatino Linotype" w:hAnsi="Palatino Linotype"/>
            <w:iCs/>
            <w:sz w:val="22"/>
            <w:szCs w:val="22"/>
          </w:rPr>
          <w:t>was treated as a continuous variable. We examined the effects of experimental condition (CHAT exercise, completed CHAT, and uninformative control) and time of intervention (pre vs. post) on our outcome</w:t>
        </w:r>
      </w:ins>
      <w:ins w:id="139" w:author="Sean Duan" w:date="2021-06-23T15:53:00Z">
        <w:r w:rsidR="00DC31C4">
          <w:rPr>
            <w:rFonts w:ascii="Palatino Linotype" w:hAnsi="Palatino Linotype"/>
            <w:iCs/>
            <w:sz w:val="22"/>
            <w:szCs w:val="22"/>
          </w:rPr>
          <w:t xml:space="preserve"> variable by conducting a series of analysis of variance tests. We examined the main effect and the </w:t>
        </w:r>
      </w:ins>
      <w:ins w:id="140" w:author="Sean Duan" w:date="2021-06-23T15:54:00Z">
        <w:r w:rsidR="00DC31C4">
          <w:rPr>
            <w:rFonts w:ascii="Palatino Linotype" w:hAnsi="Palatino Linotype"/>
            <w:iCs/>
            <w:sz w:val="22"/>
            <w:szCs w:val="22"/>
          </w:rPr>
          <w:t>2-way interaction between our two predictors. Additionally, we also tested models with random and fixed intercepts, with participants being treated as the random effect</w:t>
        </w:r>
      </w:ins>
      <w:ins w:id="141" w:author="Sean Duan" w:date="2021-06-23T15:55:00Z">
        <w:r w:rsidR="00DC31C4">
          <w:rPr>
            <w:rFonts w:ascii="Palatino Linotype" w:hAnsi="Palatino Linotype"/>
            <w:iCs/>
            <w:sz w:val="22"/>
            <w:szCs w:val="22"/>
          </w:rPr>
          <w:t xml:space="preserve">. Fixed effects comprised of the effect of the experimental condition, and time of intervention (pre vs post). All tests were conducted in R and were </w:t>
        </w:r>
      </w:ins>
      <w:ins w:id="142" w:author="Sean Duan" w:date="2021-06-23T15:56:00Z">
        <w:r w:rsidR="00DC31C4">
          <w:rPr>
            <w:rFonts w:ascii="Palatino Linotype" w:hAnsi="Palatino Linotype"/>
            <w:iCs/>
            <w:sz w:val="22"/>
            <w:szCs w:val="22"/>
          </w:rPr>
          <w:t xml:space="preserve">considered statistically significant when </w:t>
        </w:r>
        <w:r w:rsidR="00DC31C4" w:rsidRPr="00A85490">
          <w:rPr>
            <w:rFonts w:ascii="Palatino Linotype" w:hAnsi="Palatino Linotype"/>
            <w:i/>
            <w:sz w:val="22"/>
            <w:szCs w:val="22"/>
          </w:rPr>
          <w:t xml:space="preserve">P </w:t>
        </w:r>
        <w:r w:rsidR="00DC31C4" w:rsidRPr="00A85490">
          <w:rPr>
            <w:rFonts w:ascii="Palatino Linotype" w:hAnsi="Palatino Linotype"/>
            <w:sz w:val="22"/>
            <w:szCs w:val="22"/>
          </w:rPr>
          <w:t>&lt; .05.</w:t>
        </w:r>
      </w:ins>
    </w:p>
    <w:sectPr w:rsidR="00D50EEF" w:rsidRPr="005C65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haffer, Victoria A." w:date="2021-06-18T14:26:00Z" w:initials="SVA">
    <w:p w14:paraId="75405366" w14:textId="77777777" w:rsidR="005C65D4" w:rsidRDefault="005C65D4" w:rsidP="005C65D4">
      <w:pPr>
        <w:pStyle w:val="CommentText"/>
      </w:pPr>
      <w:r>
        <w:rPr>
          <w:rStyle w:val="CommentReference"/>
        </w:rPr>
        <w:annotationRef/>
      </w:r>
      <w:r>
        <w:t>These are not APA headings</w:t>
      </w:r>
    </w:p>
  </w:comment>
  <w:comment w:id="9" w:author="Shaffer, Victoria A." w:date="2021-06-18T14:24:00Z" w:initials="SVA">
    <w:p w14:paraId="3FCC6372" w14:textId="77777777" w:rsidR="005C65D4" w:rsidRDefault="005C65D4" w:rsidP="005C65D4">
      <w:pPr>
        <w:pStyle w:val="CommentText"/>
      </w:pPr>
      <w:r>
        <w:rPr>
          <w:rStyle w:val="CommentReference"/>
        </w:rPr>
        <w:annotationRef/>
      </w:r>
      <w:r>
        <w:t>This is not an experimental design, but rather an analytic technique.</w:t>
      </w:r>
    </w:p>
  </w:comment>
  <w:comment w:id="19" w:author="Shaffer, Victoria A." w:date="2021-06-18T14:25:00Z" w:initials="SVA">
    <w:p w14:paraId="1F0FDBC4" w14:textId="77777777" w:rsidR="005C65D4" w:rsidRDefault="005C65D4" w:rsidP="005C65D4">
      <w:pPr>
        <w:pStyle w:val="CommentText"/>
      </w:pPr>
      <w:r>
        <w:rPr>
          <w:rStyle w:val="CommentReference"/>
        </w:rPr>
        <w:annotationRef/>
      </w:r>
      <w:r>
        <w:t>Technically this is not a purely between-subjects design but rather a mixed design with one within-subjects factor (time) and another between-subjects factor (condition)</w:t>
      </w:r>
    </w:p>
  </w:comment>
  <w:comment w:id="17" w:author="Shaffer, Victoria A." w:date="2021-06-18T14:24:00Z" w:initials="SVA">
    <w:p w14:paraId="3E6EAF64" w14:textId="77777777" w:rsidR="005C65D4" w:rsidRDefault="005C65D4" w:rsidP="005C65D4">
      <w:pPr>
        <w:pStyle w:val="CommentText"/>
      </w:pPr>
      <w:r>
        <w:rPr>
          <w:rStyle w:val="CommentReference"/>
        </w:rPr>
        <w:annotationRef/>
      </w:r>
      <w:r>
        <w:t>This doesn’t follow from the multi-level part.</w:t>
      </w:r>
    </w:p>
  </w:comment>
  <w:comment w:id="82" w:author="Shaffer, Victoria A." w:date="2021-06-18T14:13:00Z" w:initials="SVA">
    <w:p w14:paraId="5272C89E" w14:textId="77777777" w:rsidR="00DA5C55" w:rsidRDefault="00DA5C55" w:rsidP="00DA5C55">
      <w:pPr>
        <w:pStyle w:val="CommentText"/>
      </w:pPr>
      <w:r>
        <w:rPr>
          <w:rStyle w:val="CommentReference"/>
        </w:rPr>
        <w:annotationRef/>
      </w:r>
      <w:r>
        <w:t>This detail in not necessary. You can simply say that participants received course credit in exchange for their participation in the study and that participants were randomly assigned to one of the three conditions.</w:t>
      </w:r>
    </w:p>
  </w:comment>
  <w:comment w:id="83" w:author="Shaffer, Victoria A." w:date="2021-06-18T14:14:00Z" w:initials="SVA">
    <w:p w14:paraId="18874798" w14:textId="77777777" w:rsidR="00DA5C55" w:rsidRDefault="00DA5C55" w:rsidP="00DA5C55">
      <w:pPr>
        <w:pStyle w:val="CommentText"/>
      </w:pPr>
      <w:r>
        <w:rPr>
          <w:rStyle w:val="CommentReference"/>
        </w:rPr>
        <w:annotationRef/>
      </w:r>
      <w:r>
        <w:t>Also not needed.</w:t>
      </w:r>
    </w:p>
  </w:comment>
  <w:comment w:id="98" w:author="Shaffer, Victoria A." w:date="2021-06-18T14:18:00Z" w:initials="SVA">
    <w:p w14:paraId="4E5EB35A" w14:textId="77777777" w:rsidR="00DA5C55" w:rsidRDefault="00DA5C55" w:rsidP="00DA5C55">
      <w:pPr>
        <w:pStyle w:val="CommentText"/>
      </w:pPr>
      <w:r>
        <w:rPr>
          <w:rStyle w:val="CommentReference"/>
        </w:rPr>
        <w:annotationRef/>
      </w:r>
      <w:r>
        <w:t>Likert was a person; therefore, his same is capitalized when referencing this scale type</w:t>
      </w:r>
    </w:p>
  </w:comment>
  <w:comment w:id="93" w:author="Shaffer, Victoria A." w:date="2021-06-18T14:16:00Z" w:initials="SVA">
    <w:p w14:paraId="221363AE" w14:textId="77777777" w:rsidR="00DA5C55" w:rsidRDefault="00DA5C55" w:rsidP="00DA5C55">
      <w:pPr>
        <w:pStyle w:val="CommentText"/>
      </w:pPr>
      <w:r>
        <w:rPr>
          <w:rStyle w:val="CommentReference"/>
        </w:rPr>
        <w:annotationRef/>
      </w:r>
      <w:r>
        <w:t>Need more detail here. List out the four items.</w:t>
      </w:r>
    </w:p>
  </w:comment>
  <w:comment w:id="94" w:author="Sean Duan" w:date="2021-06-23T15:34:00Z" w:initials="SD">
    <w:p w14:paraId="46107135" w14:textId="7BD66205" w:rsidR="000872F6" w:rsidRDefault="000872F6">
      <w:pPr>
        <w:pStyle w:val="CommentText"/>
      </w:pPr>
      <w:r>
        <w:rPr>
          <w:rStyle w:val="CommentReference"/>
        </w:rPr>
        <w:annotationRef/>
      </w:r>
      <w:r>
        <w:t>Thinking, is it worth it to just put in “see Table C for item wording and scale ranges” here instead of specific items?</w:t>
      </w:r>
    </w:p>
  </w:comment>
  <w:comment w:id="108" w:author="Shaffer, Victoria A." w:date="2021-06-18T14:20:00Z" w:initials="SVA">
    <w:p w14:paraId="5CE3D7D6" w14:textId="77777777" w:rsidR="00DA5C55" w:rsidRDefault="00DA5C55" w:rsidP="00DA5C55">
      <w:pPr>
        <w:pStyle w:val="CommentText"/>
      </w:pPr>
      <w:r>
        <w:rPr>
          <w:rStyle w:val="CommentReference"/>
        </w:rPr>
        <w:annotationRef/>
      </w:r>
      <w:r>
        <w:t>Need a scale for all these items. Were they y/n?</w:t>
      </w:r>
    </w:p>
  </w:comment>
  <w:comment w:id="112" w:author="Shaffer, Victoria A." w:date="2021-06-18T14:21:00Z" w:initials="SVA">
    <w:p w14:paraId="2BDC0D7A" w14:textId="77777777" w:rsidR="00DA5C55" w:rsidRDefault="00DA5C55" w:rsidP="00DA5C55">
      <w:pPr>
        <w:pStyle w:val="CommentText"/>
      </w:pPr>
      <w:r>
        <w:rPr>
          <w:rStyle w:val="CommentReference"/>
        </w:rPr>
        <w:annotationRef/>
      </w:r>
      <w:r>
        <w:t>Or gender?</w:t>
      </w:r>
    </w:p>
  </w:comment>
  <w:comment w:id="123" w:author="Shaffer, Victoria A." w:date="2021-06-18T14:21:00Z" w:initials="SVA">
    <w:p w14:paraId="33FDC7E7" w14:textId="77777777" w:rsidR="00DA5C55" w:rsidRDefault="00DA5C55" w:rsidP="00DA5C55">
      <w:pPr>
        <w:pStyle w:val="CommentText"/>
      </w:pPr>
      <w:r>
        <w:rPr>
          <w:rStyle w:val="CommentReference"/>
        </w:rPr>
        <w:annotationRef/>
      </w:r>
      <w:r>
        <w:t xml:space="preserve">Not every participant got this, right? I’m not sure that the pizza exercise should really be considered an adaptation of the CHAT exercise. </w:t>
      </w:r>
    </w:p>
  </w:comment>
  <w:comment w:id="127" w:author="Shaffer, Victoria A." w:date="2021-06-18T14:23:00Z" w:initials="SVA">
    <w:p w14:paraId="29EAC6CE" w14:textId="77777777" w:rsidR="00DA5C55" w:rsidRDefault="00DA5C55" w:rsidP="00DA5C55">
      <w:pPr>
        <w:pStyle w:val="CommentText"/>
      </w:pPr>
      <w:r>
        <w:rPr>
          <w:rStyle w:val="CommentReference"/>
        </w:rPr>
        <w:annotationRef/>
      </w:r>
      <w:r>
        <w:t>You need an appendix with your experimental materials for Study 1</w:t>
      </w:r>
    </w:p>
  </w:comment>
  <w:comment w:id="131" w:author="Shaffer, Victoria A." w:date="2021-06-18T14:23:00Z" w:initials="SVA">
    <w:p w14:paraId="2ED9972B" w14:textId="77777777" w:rsidR="00DA5C55" w:rsidRDefault="00DA5C55" w:rsidP="00DA5C55">
      <w:pPr>
        <w:pStyle w:val="CommentText"/>
      </w:pPr>
      <w:r>
        <w:rPr>
          <w:rStyle w:val="CommentReference"/>
        </w:rPr>
        <w:annotationRef/>
      </w:r>
      <w:r>
        <w:t>Items refer to individual questions. You have a lot more than two items in the post-test.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405366" w15:done="0"/>
  <w15:commentEx w15:paraId="3FCC6372" w15:done="0"/>
  <w15:commentEx w15:paraId="1F0FDBC4" w15:done="0"/>
  <w15:commentEx w15:paraId="3E6EAF64" w15:done="0"/>
  <w15:commentEx w15:paraId="5272C89E" w15:done="0"/>
  <w15:commentEx w15:paraId="18874798" w15:done="0"/>
  <w15:commentEx w15:paraId="4E5EB35A" w15:done="0"/>
  <w15:commentEx w15:paraId="221363AE" w15:done="0"/>
  <w15:commentEx w15:paraId="46107135" w15:paraIdParent="221363AE" w15:done="0"/>
  <w15:commentEx w15:paraId="5CE3D7D6" w15:done="0"/>
  <w15:commentEx w15:paraId="2BDC0D7A" w15:done="0"/>
  <w15:commentEx w15:paraId="33FDC7E7" w15:done="0"/>
  <w15:commentEx w15:paraId="29EAC6CE" w15:done="0"/>
  <w15:commentEx w15:paraId="2ED997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72B79" w16cex:dateUtc="2021-06-18T19:26:00Z"/>
  <w16cex:commentExtensible w16cex:durableId="24772B20" w16cex:dateUtc="2021-06-18T19:24:00Z"/>
  <w16cex:commentExtensible w16cex:durableId="24772B4D" w16cex:dateUtc="2021-06-18T19:25:00Z"/>
  <w16cex:commentExtensible w16cex:durableId="24772B36" w16cex:dateUtc="2021-06-18T19:24:00Z"/>
  <w16cex:commentExtensible w16cex:durableId="2477286F" w16cex:dateUtc="2021-06-18T19:13:00Z"/>
  <w16cex:commentExtensible w16cex:durableId="247728BB" w16cex:dateUtc="2021-06-18T19:14:00Z"/>
  <w16cex:commentExtensible w16cex:durableId="247729B7" w16cex:dateUtc="2021-06-18T19:18:00Z"/>
  <w16cex:commentExtensible w16cex:durableId="24772929" w16cex:dateUtc="2021-06-18T19:16:00Z"/>
  <w16cex:commentExtensible w16cex:durableId="247DD310" w16cex:dateUtc="2021-06-23T20:34:00Z"/>
  <w16cex:commentExtensible w16cex:durableId="24772A2E" w16cex:dateUtc="2021-06-18T19:20:00Z"/>
  <w16cex:commentExtensible w16cex:durableId="24772A5B" w16cex:dateUtc="2021-06-18T19:21:00Z"/>
  <w16cex:commentExtensible w16cex:durableId="24772A74" w16cex:dateUtc="2021-06-18T19:21:00Z"/>
  <w16cex:commentExtensible w16cex:durableId="24772AD1" w16cex:dateUtc="2021-06-18T19:23:00Z"/>
  <w16cex:commentExtensible w16cex:durableId="24772AFD" w16cex:dateUtc="2021-06-18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405366" w16cid:durableId="24772B79"/>
  <w16cid:commentId w16cid:paraId="3FCC6372" w16cid:durableId="24772B20"/>
  <w16cid:commentId w16cid:paraId="1F0FDBC4" w16cid:durableId="24772B4D"/>
  <w16cid:commentId w16cid:paraId="3E6EAF64" w16cid:durableId="24772B36"/>
  <w16cid:commentId w16cid:paraId="5272C89E" w16cid:durableId="2477286F"/>
  <w16cid:commentId w16cid:paraId="18874798" w16cid:durableId="247728BB"/>
  <w16cid:commentId w16cid:paraId="4E5EB35A" w16cid:durableId="247729B7"/>
  <w16cid:commentId w16cid:paraId="221363AE" w16cid:durableId="24772929"/>
  <w16cid:commentId w16cid:paraId="46107135" w16cid:durableId="247DD310"/>
  <w16cid:commentId w16cid:paraId="5CE3D7D6" w16cid:durableId="24772A2E"/>
  <w16cid:commentId w16cid:paraId="2BDC0D7A" w16cid:durableId="24772A5B"/>
  <w16cid:commentId w16cid:paraId="33FDC7E7" w16cid:durableId="24772A74"/>
  <w16cid:commentId w16cid:paraId="29EAC6CE" w16cid:durableId="24772AD1"/>
  <w16cid:commentId w16cid:paraId="2ED9972B" w16cid:durableId="24772A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E3"/>
    <w:rsid w:val="00032FDC"/>
    <w:rsid w:val="000872F6"/>
    <w:rsid w:val="002E63A3"/>
    <w:rsid w:val="004725E3"/>
    <w:rsid w:val="005C65D4"/>
    <w:rsid w:val="009603B9"/>
    <w:rsid w:val="00BE7FA9"/>
    <w:rsid w:val="00C95E19"/>
    <w:rsid w:val="00D50EEF"/>
    <w:rsid w:val="00D6781A"/>
    <w:rsid w:val="00DA5C55"/>
    <w:rsid w:val="00DC31C4"/>
    <w:rsid w:val="00DF07CC"/>
    <w:rsid w:val="00EA2EB9"/>
    <w:rsid w:val="00FD19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AA6A"/>
  <w15:chartTrackingRefBased/>
  <w15:docId w15:val="{180D345F-7EC5-4EF5-A30A-0D9F8EB9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C55"/>
    <w:pPr>
      <w:spacing w:after="200" w:line="240" w:lineRule="auto"/>
    </w:pPr>
    <w:rPr>
      <w:rFonts w:eastAsiaTheme="minorHAnsi"/>
      <w:sz w:val="24"/>
      <w:szCs w:val="24"/>
      <w:lang w:eastAsia="en-US"/>
    </w:rPr>
  </w:style>
  <w:style w:type="paragraph" w:styleId="Heading1">
    <w:name w:val="heading 1"/>
    <w:basedOn w:val="Normal"/>
    <w:next w:val="BodyText"/>
    <w:link w:val="Heading1Char"/>
    <w:uiPriority w:val="9"/>
    <w:qFormat/>
    <w:rsid w:val="00DA5C55"/>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DA5C55"/>
    <w:pPr>
      <w:keepNext/>
      <w:keepLines/>
      <w:spacing w:before="200" w:after="0"/>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55"/>
    <w:rPr>
      <w:rFonts w:asciiTheme="majorHAnsi" w:eastAsiaTheme="majorEastAsia" w:hAnsiTheme="majorHAnsi" w:cstheme="majorBidi"/>
      <w:b/>
      <w:bCs/>
      <w:color w:val="4472C4" w:themeColor="accent1"/>
      <w:sz w:val="32"/>
      <w:szCs w:val="32"/>
      <w:lang w:eastAsia="en-US"/>
    </w:rPr>
  </w:style>
  <w:style w:type="character" w:customStyle="1" w:styleId="Heading2Char">
    <w:name w:val="Heading 2 Char"/>
    <w:basedOn w:val="DefaultParagraphFont"/>
    <w:link w:val="Heading2"/>
    <w:uiPriority w:val="9"/>
    <w:rsid w:val="00DA5C55"/>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DA5C55"/>
    <w:pPr>
      <w:spacing w:before="180" w:after="180"/>
    </w:pPr>
  </w:style>
  <w:style w:type="character" w:customStyle="1" w:styleId="BodyTextChar">
    <w:name w:val="Body Text Char"/>
    <w:basedOn w:val="DefaultParagraphFont"/>
    <w:link w:val="BodyText"/>
    <w:rsid w:val="00DA5C55"/>
    <w:rPr>
      <w:rFonts w:eastAsiaTheme="minorHAnsi"/>
      <w:sz w:val="24"/>
      <w:szCs w:val="24"/>
      <w:lang w:eastAsia="en-US"/>
    </w:rPr>
  </w:style>
  <w:style w:type="paragraph" w:customStyle="1" w:styleId="FirstParagraph">
    <w:name w:val="First Paragraph"/>
    <w:basedOn w:val="BodyText"/>
    <w:next w:val="BodyText"/>
    <w:qFormat/>
    <w:rsid w:val="00DA5C55"/>
  </w:style>
  <w:style w:type="paragraph" w:customStyle="1" w:styleId="Compact">
    <w:name w:val="Compact"/>
    <w:basedOn w:val="BodyText"/>
    <w:qFormat/>
    <w:rsid w:val="00DA5C55"/>
    <w:pPr>
      <w:spacing w:before="36" w:after="36"/>
    </w:pPr>
  </w:style>
  <w:style w:type="table" w:customStyle="1" w:styleId="Table">
    <w:name w:val="Table"/>
    <w:semiHidden/>
    <w:unhideWhenUsed/>
    <w:qFormat/>
    <w:rsid w:val="00DA5C55"/>
    <w:pPr>
      <w:spacing w:after="200" w:line="240" w:lineRule="auto"/>
    </w:pPr>
    <w:rPr>
      <w:rFonts w:eastAsiaTheme="minorHAnsi"/>
      <w:sz w:val="24"/>
      <w:szCs w:val="24"/>
      <w:lang w:eastAsia="en-US"/>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DA5C55"/>
    <w:rPr>
      <w:rFonts w:ascii="Consolas" w:hAnsi="Consolas"/>
      <w:shd w:val="clear" w:color="auto" w:fill="F8F8F8"/>
    </w:rPr>
  </w:style>
  <w:style w:type="paragraph" w:customStyle="1" w:styleId="SourceCode">
    <w:name w:val="Source Code"/>
    <w:basedOn w:val="Normal"/>
    <w:link w:val="VerbatimChar"/>
    <w:rsid w:val="00DA5C55"/>
    <w:pPr>
      <w:shd w:val="clear" w:color="auto" w:fill="F8F8F8"/>
      <w:wordWrap w:val="0"/>
    </w:pPr>
    <w:rPr>
      <w:rFonts w:ascii="Consolas" w:eastAsiaTheme="minorEastAsia" w:hAnsi="Consolas"/>
      <w:sz w:val="22"/>
      <w:szCs w:val="22"/>
      <w:lang w:eastAsia="ja-JP"/>
    </w:rPr>
  </w:style>
  <w:style w:type="character" w:styleId="CommentReference">
    <w:name w:val="annotation reference"/>
    <w:basedOn w:val="DefaultParagraphFont"/>
    <w:semiHidden/>
    <w:unhideWhenUsed/>
    <w:rsid w:val="00DA5C55"/>
    <w:rPr>
      <w:sz w:val="16"/>
      <w:szCs w:val="16"/>
    </w:rPr>
  </w:style>
  <w:style w:type="paragraph" w:styleId="CommentText">
    <w:name w:val="annotation text"/>
    <w:basedOn w:val="Normal"/>
    <w:link w:val="CommentTextChar"/>
    <w:semiHidden/>
    <w:unhideWhenUsed/>
    <w:rsid w:val="00DA5C55"/>
    <w:rPr>
      <w:sz w:val="20"/>
      <w:szCs w:val="20"/>
    </w:rPr>
  </w:style>
  <w:style w:type="character" w:customStyle="1" w:styleId="CommentTextChar">
    <w:name w:val="Comment Text Char"/>
    <w:basedOn w:val="DefaultParagraphFont"/>
    <w:link w:val="CommentText"/>
    <w:semiHidden/>
    <w:rsid w:val="00DA5C55"/>
    <w:rPr>
      <w:rFonts w:eastAsiaTheme="minorHAnsi"/>
      <w:sz w:val="20"/>
      <w:szCs w:val="20"/>
      <w:lang w:eastAsia="en-US"/>
    </w:rPr>
  </w:style>
  <w:style w:type="paragraph" w:styleId="Revision">
    <w:name w:val="Revision"/>
    <w:hidden/>
    <w:uiPriority w:val="99"/>
    <w:semiHidden/>
    <w:rsid w:val="005C65D4"/>
    <w:pPr>
      <w:spacing w:after="0" w:line="240" w:lineRule="auto"/>
    </w:pPr>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0872F6"/>
    <w:rPr>
      <w:b/>
      <w:bCs/>
    </w:rPr>
  </w:style>
  <w:style w:type="character" w:customStyle="1" w:styleId="CommentSubjectChar">
    <w:name w:val="Comment Subject Char"/>
    <w:basedOn w:val="CommentTextChar"/>
    <w:link w:val="CommentSubject"/>
    <w:uiPriority w:val="99"/>
    <w:semiHidden/>
    <w:rsid w:val="000872F6"/>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8</cp:revision>
  <dcterms:created xsi:type="dcterms:W3CDTF">2021-06-23T19:49:00Z</dcterms:created>
  <dcterms:modified xsi:type="dcterms:W3CDTF">2021-06-24T22:39:00Z</dcterms:modified>
</cp:coreProperties>
</file>