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65E53C8B" w14:textId="4AC2656A" w:rsidR="004C298F" w:rsidRDefault="000F4274" w:rsidP="00A21537">
      <w:pPr>
        <w:pStyle w:val="BodyText"/>
        <w:spacing w:line="480" w:lineRule="auto"/>
        <w:rPr>
          <w:ins w:id="1" w:author="Shaffer, Victoria A." w:date="2021-09-16T10:26:00Z"/>
          <w:rFonts w:cstheme="minorHAnsi"/>
        </w:rPr>
      </w:pPr>
      <w:r w:rsidRPr="009B48D8">
        <w:rPr>
          <w:rFonts w:cstheme="minorHAnsi"/>
        </w:rPr>
        <w:tab/>
        <w:t xml:space="preserve">Healthcare in the United States is a significant </w:t>
      </w:r>
      <w:ins w:id="2" w:author="Shaffer, Victoria A." w:date="2021-09-16T10:17:00Z">
        <w:r w:rsidR="002F15DB">
          <w:rPr>
            <w:rFonts w:cstheme="minorHAnsi"/>
          </w:rPr>
          <w:t xml:space="preserve">financial </w:t>
        </w:r>
      </w:ins>
      <w:r w:rsidRPr="009B48D8">
        <w:rPr>
          <w:rFonts w:cstheme="minorHAnsi"/>
        </w:rPr>
        <w:t>burden on the average American</w:t>
      </w:r>
      <w:ins w:id="3" w:author="Shaffer, Victoria A." w:date="2021-09-16T10:19:00Z">
        <w:r w:rsidR="002F15DB">
          <w:rPr>
            <w:rFonts w:cstheme="minorHAnsi"/>
          </w:rPr>
          <w:t>.</w:t>
        </w:r>
      </w:ins>
      <w:del w:id="4" w:author="Shaffer, Victoria A." w:date="2021-09-16T10:18:00Z">
        <w:r w:rsidRPr="009B48D8" w:rsidDel="002F15DB">
          <w:rPr>
            <w:rFonts w:cstheme="minorHAnsi"/>
          </w:rPr>
          <w:delText xml:space="preserve">. </w:delText>
        </w:r>
        <w:r w:rsidR="003467FB" w:rsidRPr="009B48D8" w:rsidDel="002F15DB">
          <w:rPr>
            <w:rFonts w:cstheme="minorHAnsi"/>
          </w:rPr>
          <w:delText xml:space="preserve">The financial strain of </w:delText>
        </w:r>
      </w:del>
      <w:ins w:id="5" w:author="Shaffer, Victoria A." w:date="2021-09-16T10:18:00Z">
        <w:r w:rsidR="002F15DB">
          <w:rPr>
            <w:rFonts w:cstheme="minorHAnsi"/>
          </w:rPr>
          <w:t xml:space="preserve"> </w:t>
        </w:r>
      </w:ins>
      <w:ins w:id="6" w:author="Shaffer, Victoria A." w:date="2021-09-16T10:19:00Z">
        <w:r w:rsidR="002F15DB">
          <w:rPr>
            <w:rFonts w:cstheme="minorHAnsi"/>
          </w:rPr>
          <w:t>M</w:t>
        </w:r>
      </w:ins>
      <w:del w:id="7" w:author="Shaffer, Victoria A." w:date="2021-09-16T10:19:00Z">
        <w:r w:rsidR="003467FB" w:rsidRPr="009B48D8" w:rsidDel="002F15DB">
          <w:rPr>
            <w:rFonts w:cstheme="minorHAnsi"/>
          </w:rPr>
          <w:delText>m</w:delText>
        </w:r>
      </w:del>
      <w:r w:rsidR="003467FB" w:rsidRPr="009B48D8">
        <w:rPr>
          <w:rFonts w:cstheme="minorHAnsi"/>
        </w:rPr>
        <w:t xml:space="preserve">edical expenses </w:t>
      </w:r>
      <w:del w:id="8" w:author="Shaffer, Victoria A." w:date="2021-09-16T10:18:00Z">
        <w:r w:rsidR="003467FB" w:rsidRPr="009B48D8" w:rsidDel="002F15DB">
          <w:rPr>
            <w:rFonts w:cstheme="minorHAnsi"/>
          </w:rPr>
          <w:delText xml:space="preserve">affects </w:delText>
        </w:r>
      </w:del>
      <w:ins w:id="9" w:author="Shaffer, Victoria A." w:date="2021-09-16T10:19:00Z">
        <w:r w:rsidR="002F15DB">
          <w:rPr>
            <w:rFonts w:cstheme="minorHAnsi"/>
          </w:rPr>
          <w:t xml:space="preserve">are </w:t>
        </w:r>
      </w:ins>
      <w:del w:id="10" w:author="Shaffer, Victoria A." w:date="2021-09-16T10:19:00Z">
        <w:r w:rsidR="003467FB" w:rsidRPr="009B48D8" w:rsidDel="002F15DB">
          <w:rPr>
            <w:rFonts w:cstheme="minorHAnsi"/>
          </w:rPr>
          <w:delText>over 71.5% of bankruptcies</w:delText>
        </w:r>
        <w:r w:rsidR="003C6EB6" w:rsidDel="002F15DB">
          <w:rPr>
            <w:rFonts w:cstheme="minorHAnsi"/>
          </w:rPr>
          <w:delText xml:space="preserve"> and is</w:delText>
        </w:r>
        <w:r w:rsidR="003467FB" w:rsidRPr="009B48D8" w:rsidDel="002F15DB">
          <w:rPr>
            <w:rFonts w:cstheme="minorHAnsi"/>
          </w:rPr>
          <w:delText xml:space="preserve"> </w:delText>
        </w:r>
      </w:del>
      <w:r w:rsidR="003467FB" w:rsidRPr="009B48D8">
        <w:rPr>
          <w:rFonts w:cstheme="minorHAnsi"/>
        </w:rPr>
        <w:t xml:space="preserve">the </w:t>
      </w:r>
      <w:del w:id="11" w:author="Shaffer, Victoria A." w:date="2021-09-16T10:19:00Z">
        <w:r w:rsidR="003467FB" w:rsidRPr="009B48D8" w:rsidDel="002F15DB">
          <w:rPr>
            <w:rFonts w:cstheme="minorHAnsi"/>
          </w:rPr>
          <w:delText xml:space="preserve">number one </w:delText>
        </w:r>
      </w:del>
      <w:ins w:id="12" w:author="Shaffer, Victoria A." w:date="2021-09-16T10:19:00Z">
        <w:r w:rsidR="002F15DB">
          <w:rPr>
            <w:rFonts w:cstheme="minorHAnsi"/>
          </w:rPr>
          <w:t xml:space="preserve">top </w:t>
        </w:r>
      </w:ins>
      <w:r w:rsidR="003467FB" w:rsidRPr="009B48D8">
        <w:rPr>
          <w:rFonts w:cstheme="minorHAnsi"/>
        </w:rPr>
        <w:t xml:space="preserve">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ins w:id="13" w:author="Shaffer, Victoria A." w:date="2021-09-16T10:19:00Z">
        <w:r w:rsidR="002F15DB">
          <w:rPr>
            <w:rFonts w:cstheme="minorHAnsi"/>
          </w:rPr>
          <w:t>, and i</w:t>
        </w:r>
      </w:ins>
      <w:del w:id="14" w:author="Shaffer, Victoria A." w:date="2021-09-16T10:19:00Z">
        <w:r w:rsidR="00C5247F" w:rsidRPr="009B48D8" w:rsidDel="002F15DB">
          <w:rPr>
            <w:rFonts w:cstheme="minorHAnsi"/>
          </w:rPr>
          <w:delText xml:space="preserve">. </w:delText>
        </w:r>
        <w:r w:rsidR="00CD301C" w:rsidRPr="009B48D8" w:rsidDel="002F15DB">
          <w:rPr>
            <w:rFonts w:cstheme="minorHAnsi"/>
          </w:rPr>
          <w:delText>I</w:delText>
        </w:r>
      </w:del>
      <w:r w:rsidR="00CD301C" w:rsidRPr="009B48D8">
        <w:rPr>
          <w:rFonts w:cstheme="minorHAnsi"/>
        </w:rPr>
        <w:t xml:space="preserve">nsurance is </w:t>
      </w:r>
      <w:del w:id="15" w:author="Shaffer, Victoria A." w:date="2021-09-16T10:19:00Z">
        <w:r w:rsidR="008F6111" w:rsidRPr="009B48D8" w:rsidDel="002F15DB">
          <w:rPr>
            <w:rFonts w:cstheme="minorHAnsi"/>
          </w:rPr>
          <w:delText xml:space="preserve">likewise </w:delText>
        </w:r>
      </w:del>
      <w:r w:rsidR="00564E47">
        <w:rPr>
          <w:rFonts w:cstheme="minorHAnsi"/>
        </w:rPr>
        <w:t>un</w:t>
      </w:r>
      <w:r w:rsidR="00CD301C" w:rsidRPr="009B48D8">
        <w:rPr>
          <w:rFonts w:cstheme="minorHAnsi"/>
        </w:rPr>
        <w:t>affordable</w:t>
      </w:r>
      <w:ins w:id="16" w:author="Shaffer, Victoria A." w:date="2021-09-16T10:20:00Z">
        <w:r w:rsidR="002F15DB">
          <w:rPr>
            <w:rFonts w:cstheme="minorHAnsi"/>
          </w:rPr>
          <w:t xml:space="preserve"> for many Americans</w:t>
        </w:r>
      </w:ins>
      <w:r w:rsidR="00CD301C" w:rsidRPr="009B48D8">
        <w:rPr>
          <w:rFonts w:cstheme="minorHAnsi"/>
        </w:rPr>
        <w:t xml:space="preserve">, 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del w:id="17" w:author="Shaffer, Victoria A." w:date="2021-09-16T10:20:00Z">
        <w:r w:rsidR="00CD301C" w:rsidRPr="009B48D8" w:rsidDel="002F15DB">
          <w:rPr>
            <w:rFonts w:cstheme="minorHAnsi"/>
          </w:rPr>
          <w:delText xml:space="preserve">Americans </w:delText>
        </w:r>
      </w:del>
      <w:ins w:id="18" w:author="Shaffer, Victoria A." w:date="2021-09-16T10:20:00Z">
        <w:r w:rsidR="002F15DB">
          <w:rPr>
            <w:rFonts w:cstheme="minorHAnsi"/>
          </w:rPr>
          <w:t>the population</w:t>
        </w:r>
        <w:r w:rsidR="002F15DB" w:rsidRPr="009B48D8">
          <w:rPr>
            <w:rFonts w:cstheme="minorHAnsi"/>
          </w:rPr>
          <w:t xml:space="preserve"> </w:t>
        </w:r>
      </w:ins>
      <w:del w:id="19" w:author="Shaffer, Victoria A." w:date="2021-09-16T10:21:00Z">
        <w:r w:rsidR="00DB3624" w:rsidDel="002F15DB">
          <w:rPr>
            <w:rFonts w:cstheme="minorHAnsi"/>
          </w:rPr>
          <w:delText xml:space="preserve">are </w:delText>
        </w:r>
      </w:del>
      <w:ins w:id="20" w:author="Shaffer, Victoria A." w:date="2021-09-16T10:21:00Z">
        <w:r w:rsidR="002F15DB">
          <w:rPr>
            <w:rFonts w:cstheme="minorHAnsi"/>
          </w:rPr>
          <w:t xml:space="preserve">is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xml:space="preserve">. </w:t>
      </w:r>
      <w:ins w:id="21" w:author="Shaffer, Victoria A." w:date="2021-09-16T10:21:00Z">
        <w:r w:rsidR="002F15DB">
          <w:rPr>
            <w:rFonts w:cstheme="minorHAnsi"/>
          </w:rPr>
          <w:t>An</w:t>
        </w:r>
      </w:ins>
      <w:ins w:id="22" w:author="Shaffer, Victoria A." w:date="2021-09-16T10:22:00Z">
        <w:r w:rsidR="002F15DB">
          <w:rPr>
            <w:rFonts w:cstheme="minorHAnsi"/>
          </w:rPr>
          <w:t xml:space="preserve"> additional 21.3% of Americans are underinsured, </w:t>
        </w:r>
      </w:ins>
      <w:del w:id="23" w:author="Shaffer, Victoria A." w:date="2021-09-16T10:22:00Z">
        <w:r w:rsidR="00CD301C" w:rsidRPr="009B48D8" w:rsidDel="002F15DB">
          <w:rPr>
            <w:rFonts w:cstheme="minorHAnsi"/>
          </w:rPr>
          <w:delText>Underinsurance</w:delText>
        </w:r>
        <w:r w:rsidR="00127911" w:rsidDel="002F15DB">
          <w:rPr>
            <w:rFonts w:cstheme="minorHAnsi"/>
          </w:rPr>
          <w:delText xml:space="preserve">, </w:delText>
        </w:r>
      </w:del>
      <w:r w:rsidR="00127911">
        <w:rPr>
          <w:rFonts w:cstheme="minorHAnsi"/>
        </w:rPr>
        <w:t>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ins w:id="24" w:author="Shaffer, Victoria A." w:date="2021-09-16T10:22:00Z">
        <w:r w:rsidR="002F15DB" w:rsidRPr="009B48D8">
          <w:rPr>
            <w:rFonts w:cstheme="minorHAnsi"/>
            <w:highlight w:val="yellow"/>
          </w:rPr>
          <w:t>(Collins 2020)</w:t>
        </w:r>
        <w:r w:rsidR="002F15DB">
          <w:rPr>
            <w:rFonts w:cstheme="minorHAnsi"/>
          </w:rPr>
          <w:t>.</w:t>
        </w:r>
      </w:ins>
      <w:del w:id="25" w:author="Shaffer, Victoria A." w:date="2021-09-16T10:22:00Z">
        <w:r w:rsidR="007909F5" w:rsidDel="002F15DB">
          <w:rPr>
            <w:rFonts w:cstheme="minorHAnsi"/>
          </w:rPr>
          <w:delText>,</w:delText>
        </w:r>
      </w:del>
      <w:r w:rsidR="00CD301C" w:rsidRPr="009B48D8">
        <w:rPr>
          <w:rFonts w:cstheme="minorHAnsi"/>
        </w:rPr>
        <w:t xml:space="preserve"> </w:t>
      </w:r>
      <w:ins w:id="26" w:author="Shaffer, Victoria A." w:date="2021-09-16T10:24:00Z">
        <w:r w:rsidR="002F15DB">
          <w:rPr>
            <w:rFonts w:cstheme="minorHAnsi"/>
          </w:rPr>
          <w:t>Because healthcare spending is unsustainable for people who are uni</w:t>
        </w:r>
      </w:ins>
      <w:ins w:id="27" w:author="Shaffer, Victoria A." w:date="2021-09-16T10:25:00Z">
        <w:r w:rsidR="002F15DB">
          <w:rPr>
            <w:rFonts w:cstheme="minorHAnsi"/>
          </w:rPr>
          <w:t xml:space="preserve">nsured or </w:t>
        </w:r>
      </w:ins>
      <w:ins w:id="28" w:author="Shaffer, Victoria A." w:date="2021-09-16T10:24:00Z">
        <w:r w:rsidR="002F15DB">
          <w:rPr>
            <w:rFonts w:cstheme="minorHAnsi"/>
          </w:rPr>
          <w:t>underinsured</w:t>
        </w:r>
      </w:ins>
      <w:ins w:id="29" w:author="Shaffer, Victoria A." w:date="2021-09-16T10:25:00Z">
        <w:r w:rsidR="002F15DB">
          <w:rPr>
            <w:rFonts w:cstheme="minorHAnsi"/>
          </w:rPr>
          <w:t xml:space="preserve">, the majority of this group goes </w:t>
        </w:r>
      </w:ins>
      <w:del w:id="30" w:author="Shaffer, Victoria A." w:date="2021-09-16T10:25:00Z">
        <w:r w:rsidR="00CD301C" w:rsidRPr="009B48D8" w:rsidDel="002F15DB">
          <w:rPr>
            <w:rFonts w:cstheme="minorHAnsi"/>
          </w:rPr>
          <w:delText xml:space="preserve">has also surged to 21.3%, resulting in nearly a third of the US population lacking critical health services </w:delText>
        </w:r>
      </w:del>
      <w:del w:id="31" w:author="Shaffer, Victoria A." w:date="2021-09-16T10:22:00Z">
        <w:r w:rsidR="00CD301C" w:rsidRPr="009B48D8" w:rsidDel="002F15DB">
          <w:rPr>
            <w:rFonts w:cstheme="minorHAnsi"/>
            <w:highlight w:val="yellow"/>
          </w:rPr>
          <w:delText>(Collins 2020)</w:delText>
        </w:r>
        <w:r w:rsidR="00CD301C" w:rsidRPr="009B48D8" w:rsidDel="002F15DB">
          <w:rPr>
            <w:rFonts w:cstheme="minorHAnsi"/>
          </w:rPr>
          <w:delText>.</w:delText>
        </w:r>
      </w:del>
      <w:del w:id="32" w:author="Shaffer, Victoria A." w:date="2021-09-16T10:25:00Z">
        <w:r w:rsidR="00CD301C" w:rsidRPr="009B48D8" w:rsidDel="002F15DB">
          <w:rPr>
            <w:rFonts w:cstheme="minorHAnsi"/>
          </w:rPr>
          <w:delText xml:space="preserve"> </w:delText>
        </w:r>
        <w:r w:rsidR="00A21537" w:rsidDel="002F15DB">
          <w:rPr>
            <w:rFonts w:cstheme="minorHAnsi"/>
          </w:rPr>
          <w:delText>I</w:delText>
        </w:r>
        <w:r w:rsidR="005255AE" w:rsidRPr="009B48D8" w:rsidDel="002F15DB">
          <w:rPr>
            <w:rFonts w:cstheme="minorHAnsi"/>
          </w:rPr>
          <w:delText xml:space="preserve">n the US, 54% of underinsured, and 59% of uninsured went </w:delText>
        </w:r>
      </w:del>
      <w:r w:rsidR="005255AE" w:rsidRPr="009B48D8">
        <w:rPr>
          <w:rFonts w:cstheme="minorHAnsi"/>
        </w:rPr>
        <w:t xml:space="preserve">without necessary medical services </w:t>
      </w:r>
      <w:r w:rsidR="005255AE" w:rsidRPr="009B48D8">
        <w:rPr>
          <w:rFonts w:cstheme="minorHAnsi"/>
          <w:highlight w:val="yellow"/>
        </w:rPr>
        <w:t>(Schoen 2005)</w:t>
      </w:r>
      <w:r w:rsidR="005255AE" w:rsidRPr="009B48D8">
        <w:rPr>
          <w:rFonts w:cstheme="minorHAnsi"/>
        </w:rPr>
        <w:t xml:space="preserve">. </w:t>
      </w:r>
    </w:p>
    <w:p w14:paraId="4E4C68B5" w14:textId="74D7ADF2" w:rsidR="005255AE" w:rsidRPr="009B48D8" w:rsidRDefault="00360DFB">
      <w:pPr>
        <w:pStyle w:val="BodyText"/>
        <w:spacing w:line="480" w:lineRule="auto"/>
        <w:ind w:firstLine="720"/>
        <w:rPr>
          <w:rFonts w:cstheme="minorHAnsi"/>
        </w:rPr>
        <w:pPrChange w:id="33" w:author="Shaffer, Victoria A." w:date="2021-09-16T10:26:00Z">
          <w:pPr>
            <w:pStyle w:val="BodyText"/>
            <w:spacing w:line="480" w:lineRule="auto"/>
          </w:pPr>
        </w:pPrChange>
      </w:pPr>
      <w:r>
        <w:rPr>
          <w:rFonts w:cstheme="minorHAnsi"/>
        </w:rPr>
        <w:t>T</w:t>
      </w:r>
      <w:ins w:id="34" w:author="Shaffer, Victoria A." w:date="2021-09-16T10:28:00Z">
        <w:r w:rsidR="004C298F">
          <w:rPr>
            <w:rFonts w:cstheme="minorHAnsi"/>
          </w:rPr>
          <w:t>he US government also spends an astronomical amount on health care annually, particularly in comparison</w:t>
        </w:r>
      </w:ins>
      <w:ins w:id="35" w:author="Shaffer, Victoria A." w:date="2021-09-16T10:29:00Z">
        <w:r w:rsidR="004C298F">
          <w:rPr>
            <w:rFonts w:cstheme="minorHAnsi"/>
          </w:rPr>
          <w:t xml:space="preserve"> to peer nations</w:t>
        </w:r>
      </w:ins>
      <w:ins w:id="36" w:author="Shaffer, Victoria A." w:date="2021-09-16T10:28:00Z">
        <w:r w:rsidR="004C298F">
          <w:rPr>
            <w:rFonts w:cstheme="minorHAnsi"/>
          </w:rPr>
          <w:t xml:space="preserve">. </w:t>
        </w:r>
      </w:ins>
      <w:del w:id="37" w:author="Shaffer, Victoria A." w:date="2021-09-16T10:26:00Z">
        <w:r w:rsidR="00A21537" w:rsidDel="004C298F">
          <w:rPr>
            <w:rFonts w:cstheme="minorHAnsi"/>
          </w:rPr>
          <w:delText xml:space="preserve">The rising cost of insurance is especially concerning given the deadly consequences. </w:delText>
        </w:r>
      </w:del>
      <w:del w:id="38" w:author="Shaffer, Victoria A." w:date="2021-09-16T10:29:00Z">
        <w:r w:rsidR="00A21537" w:rsidDel="004C298F">
          <w:rPr>
            <w:rFonts w:cstheme="minorHAnsi"/>
          </w:rPr>
          <w:delText>H</w:delText>
        </w:r>
        <w:r w:rsidR="005255AE" w:rsidRPr="009B48D8" w:rsidDel="004C298F">
          <w:rPr>
            <w:rFonts w:cstheme="minorHAnsi"/>
          </w:rPr>
          <w:delText xml:space="preserve">ealthcare outcomes </w:delText>
        </w:r>
        <w:r w:rsidR="000219A6" w:rsidDel="004C298F">
          <w:rPr>
            <w:rFonts w:cstheme="minorHAnsi"/>
          </w:rPr>
          <w:delText xml:space="preserve">are </w:delText>
        </w:r>
        <w:r w:rsidR="00852641" w:rsidDel="004C298F">
          <w:rPr>
            <w:rFonts w:cstheme="minorHAnsi"/>
          </w:rPr>
          <w:delText xml:space="preserve">also </w:delText>
        </w:r>
        <w:r w:rsidR="000219A6" w:rsidDel="004C298F">
          <w:rPr>
            <w:rFonts w:cstheme="minorHAnsi"/>
          </w:rPr>
          <w:delText>shockingly poor considering how much the US spends</w:delText>
        </w:r>
        <w:r w:rsidR="005255AE" w:rsidRPr="009B48D8" w:rsidDel="004C298F">
          <w:rPr>
            <w:rFonts w:cstheme="minorHAnsi"/>
          </w:rPr>
          <w:delText xml:space="preserve">. </w:delText>
        </w:r>
      </w:del>
      <w:r w:rsidR="005255AE" w:rsidRPr="009B48D8">
        <w:rPr>
          <w:rFonts w:cstheme="minorHAnsi"/>
        </w:rPr>
        <w:t>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w:t>
      </w:r>
      <w:r w:rsidR="008E7EED">
        <w:rPr>
          <w:rFonts w:cstheme="minorHAnsi"/>
        </w:rPr>
        <w:t xml:space="preserve">with other peer countries spending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r w:rsidR="003B723F">
        <w:rPr>
          <w:rFonts w:cstheme="minorHAnsi"/>
        </w:rPr>
        <w:t xml:space="preserve">Shockingly, the US also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of 81.7 </w:t>
      </w:r>
      <w:ins w:id="39" w:author="Shaffer, Victoria A." w:date="2021-09-16T10:58:00Z">
        <w:r w:rsidR="004F60C0">
          <w:rPr>
            <w:rFonts w:cstheme="minorHAnsi"/>
          </w:rPr>
          <w:t xml:space="preserve">and </w:t>
        </w:r>
      </w:ins>
      <w:r w:rsidR="00851662">
        <w:rPr>
          <w:rFonts w:cstheme="minorHAnsi"/>
        </w:rPr>
        <w:t>ranks</w:t>
      </w:r>
      <w:ins w:id="40" w:author="Shaffer, Victoria A." w:date="2021-09-16T10:58:00Z">
        <w:r w:rsidR="004F60C0">
          <w:rPr>
            <w:rFonts w:cstheme="minorHAnsi"/>
          </w:rPr>
          <w:t xml:space="preserve"> poorly </w:t>
        </w:r>
      </w:ins>
      <w:r w:rsidR="003700AD">
        <w:rPr>
          <w:rFonts w:cstheme="minorHAnsi"/>
        </w:rPr>
        <w:t>i</w:t>
      </w:r>
      <w:ins w:id="41" w:author="Shaffer, Victoria A." w:date="2021-09-16T10:58:00Z">
        <w:r w:rsidR="004F60C0">
          <w:rPr>
            <w:rFonts w:cstheme="minorHAnsi"/>
          </w:rPr>
          <w:t xml:space="preserve">n most markers of health outcomes </w:t>
        </w:r>
      </w:ins>
      <w:r w:rsidR="005255AE" w:rsidRPr="009B48D8">
        <w:rPr>
          <w:rFonts w:cstheme="minorHAnsi"/>
          <w:highlight w:val="yellow"/>
        </w:rPr>
        <w:t>(</w:t>
      </w:r>
      <w:proofErr w:type="spellStart"/>
      <w:r w:rsidR="005255AE" w:rsidRPr="009B48D8">
        <w:rPr>
          <w:rFonts w:cstheme="minorHAnsi"/>
          <w:highlight w:val="yellow"/>
        </w:rPr>
        <w:t>Papanicolas</w:t>
      </w:r>
      <w:proofErr w:type="spellEnd"/>
      <w:r w:rsidR="005255AE" w:rsidRPr="009B48D8">
        <w:rPr>
          <w:rFonts w:cstheme="minorHAnsi"/>
          <w:highlight w:val="yellow"/>
        </w:rPr>
        <w:t xml:space="preserve"> 2018)</w:t>
      </w:r>
      <w:r w:rsidR="005255AE" w:rsidRPr="009B48D8">
        <w:rPr>
          <w:rFonts w:cstheme="minorHAnsi"/>
        </w:rPr>
        <w:t>.</w:t>
      </w:r>
      <w:r w:rsidR="004F2144" w:rsidRPr="009B48D8">
        <w:rPr>
          <w:rFonts w:cstheme="minorHAnsi"/>
        </w:rPr>
        <w:t xml:space="preserve"> </w:t>
      </w:r>
    </w:p>
    <w:p w14:paraId="5E50B571" w14:textId="0C85F18E" w:rsidR="002716BB" w:rsidRPr="009B48D8" w:rsidRDefault="003E2D8F" w:rsidP="006A6A62">
      <w:pPr>
        <w:pStyle w:val="FirstParagraph"/>
        <w:spacing w:line="480" w:lineRule="auto"/>
        <w:ind w:firstLine="720"/>
        <w:rPr>
          <w:rFonts w:cstheme="minorHAnsi"/>
        </w:rPr>
      </w:pPr>
      <w:r>
        <w:rPr>
          <w:rFonts w:cstheme="minorHAnsi"/>
        </w:rPr>
        <w:t xml:space="preserve">One answer to skyrocketing health costs and ineffective outcomes is </w:t>
      </w:r>
      <w:commentRangeStart w:id="42"/>
      <w:r w:rsidR="003631BD" w:rsidRPr="009B48D8">
        <w:rPr>
          <w:rFonts w:cstheme="minorHAnsi"/>
        </w:rPr>
        <w:t xml:space="preserve">Universal </w:t>
      </w:r>
      <w:commentRangeEnd w:id="42"/>
      <w:r w:rsidR="006A6A62">
        <w:rPr>
          <w:rStyle w:val="CommentReference"/>
        </w:rPr>
        <w:commentReference w:id="42"/>
      </w:r>
      <w:r w:rsidR="003631BD" w:rsidRPr="009B48D8">
        <w:rPr>
          <w:rFonts w:cstheme="minorHAnsi"/>
        </w:rPr>
        <w:t>Health Care (UHC)</w:t>
      </w:r>
      <w:r>
        <w:rPr>
          <w:rFonts w:cstheme="minorHAnsi"/>
        </w:rPr>
        <w:t>.</w:t>
      </w:r>
      <w:del w:id="43" w:author="Shaffer, Victoria A." w:date="2021-09-16T10:30:00Z">
        <w:r w:rsidDel="004C298F">
          <w:rPr>
            <w:rFonts w:cstheme="minorHAnsi"/>
          </w:rPr>
          <w:delText xml:space="preserve"> </w:delText>
        </w:r>
      </w:del>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healthcare spending</w:t>
      </w:r>
      <w:del w:id="44" w:author="Shaffer, Victoria A." w:date="2021-09-16T10:30:00Z">
        <w:r w:rsidR="0072288A" w:rsidRPr="009B48D8" w:rsidDel="004C298F">
          <w:rPr>
            <w:rFonts w:cstheme="minorHAnsi"/>
          </w:rPr>
          <w:delText>,</w:delText>
        </w:r>
      </w:del>
      <w:r w:rsidR="0072288A" w:rsidRPr="009B48D8">
        <w:rPr>
          <w:rFonts w:cstheme="minorHAnsi"/>
        </w:rPr>
        <w:t xml:space="preserve"> but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ins w:id="45" w:author="Shaffer, Victoria A." w:date="2021-09-16T10:34:00Z">
        <w:r w:rsidR="004C298F">
          <w:rPr>
            <w:rFonts w:cstheme="minorHAnsi"/>
          </w:rPr>
          <w:t xml:space="preserve"> </w:t>
        </w:r>
        <w:r w:rsidR="004C298F" w:rsidRPr="009B48D8">
          <w:rPr>
            <w:rFonts w:cstheme="minorHAnsi"/>
            <w:highlight w:val="yellow"/>
          </w:rPr>
          <w:t>(Hsiao 2016)</w:t>
        </w:r>
      </w:ins>
      <w:r w:rsidR="00D678A7">
        <w:rPr>
          <w:rFonts w:cstheme="minorHAnsi"/>
        </w:rPr>
        <w:t>.</w:t>
      </w:r>
      <w:r w:rsidR="00241D84" w:rsidRPr="009B48D8">
        <w:rPr>
          <w:rFonts w:cstheme="minorHAnsi"/>
        </w:rPr>
        <w:t xml:space="preserve"> </w:t>
      </w:r>
      <w:ins w:id="46" w:author="Shaffer, Victoria A." w:date="2021-09-16T10:35:00Z">
        <w:r w:rsidR="007D2A5E">
          <w:rPr>
            <w:rFonts w:cstheme="minorHAnsi"/>
          </w:rPr>
          <w:t xml:space="preserve">UHC </w:t>
        </w:r>
      </w:ins>
      <w:ins w:id="47" w:author="Shaffer, Victoria A." w:date="2021-09-16T10:36:00Z">
        <w:r w:rsidR="007D2A5E">
          <w:rPr>
            <w:rFonts w:cstheme="minorHAnsi"/>
          </w:rPr>
          <w:t>increases healthcare coverage</w:t>
        </w:r>
      </w:ins>
      <w:del w:id="48" w:author="Shaffer, Victoria A." w:date="2021-09-16T10:34:00Z">
        <w:r w:rsidR="00B63002" w:rsidDel="004C298F">
          <w:rPr>
            <w:rFonts w:cstheme="minorHAnsi"/>
          </w:rPr>
          <w:delText xml:space="preserve">For example, health expenditures increased by 14% when </w:delText>
        </w:r>
        <w:r w:rsidR="00241D84" w:rsidRPr="009B48D8" w:rsidDel="004C298F">
          <w:rPr>
            <w:rFonts w:cstheme="minorHAnsi"/>
          </w:rPr>
          <w:delText xml:space="preserve">Taiwan </w:delText>
        </w:r>
        <w:r w:rsidR="00B63002" w:rsidDel="004C298F">
          <w:rPr>
            <w:rFonts w:cstheme="minorHAnsi"/>
          </w:rPr>
          <w:delText xml:space="preserve">implemented UHC in 1995, </w:delText>
        </w:r>
        <w:r w:rsidR="00241D84" w:rsidRPr="009B48D8" w:rsidDel="004C298F">
          <w:rPr>
            <w:rFonts w:cstheme="minorHAnsi"/>
          </w:rPr>
          <w:delText xml:space="preserve">however, </w:delText>
        </w:r>
        <w:r w:rsidR="00B63002" w:rsidDel="004C298F">
          <w:rPr>
            <w:rFonts w:cstheme="minorHAnsi"/>
          </w:rPr>
          <w:delText xml:space="preserve">annual spending increases </w:delText>
        </w:r>
        <w:r w:rsidR="00241D84" w:rsidRPr="009B48D8" w:rsidDel="004C298F">
          <w:rPr>
            <w:rFonts w:cstheme="minorHAnsi"/>
          </w:rPr>
          <w:delText>were 4.1%</w:delText>
        </w:r>
        <w:r w:rsidR="00B63002" w:rsidDel="004C298F">
          <w:rPr>
            <w:rFonts w:cstheme="minorHAnsi"/>
          </w:rPr>
          <w:delText xml:space="preserve"> afterwards</w:delText>
        </w:r>
        <w:r w:rsidR="00241D84" w:rsidRPr="009B48D8" w:rsidDel="004C298F">
          <w:rPr>
            <w:rFonts w:cstheme="minorHAnsi"/>
          </w:rPr>
          <w:delText xml:space="preserve">, </w:delText>
        </w:r>
        <w:r w:rsidR="006C69E3" w:rsidDel="004C298F">
          <w:rPr>
            <w:rFonts w:cstheme="minorHAnsi"/>
          </w:rPr>
          <w:delText xml:space="preserve">cutting by half the </w:delText>
        </w:r>
        <w:r w:rsidR="00241D84" w:rsidRPr="009B48D8" w:rsidDel="004C298F">
          <w:rPr>
            <w:rFonts w:cstheme="minorHAnsi"/>
          </w:rPr>
          <w:delText>8.3%</w:delText>
        </w:r>
        <w:r w:rsidR="00B63002" w:rsidDel="004C298F">
          <w:rPr>
            <w:rFonts w:cstheme="minorHAnsi"/>
          </w:rPr>
          <w:delText xml:space="preserve"> increase </w:delText>
        </w:r>
        <w:r w:rsidR="006C69E3" w:rsidDel="004C298F">
          <w:rPr>
            <w:rFonts w:cstheme="minorHAnsi"/>
          </w:rPr>
          <w:delText xml:space="preserve">pre-UHC </w:delText>
        </w:r>
        <w:r w:rsidR="00241D84" w:rsidRPr="009B48D8" w:rsidDel="004C298F">
          <w:rPr>
            <w:rFonts w:cstheme="minorHAnsi"/>
            <w:highlight w:val="yellow"/>
          </w:rPr>
          <w:delText>(Hsiao 2016)</w:delText>
        </w:r>
        <w:r w:rsidR="00241D84" w:rsidRPr="009B48D8" w:rsidDel="004C298F">
          <w:rPr>
            <w:rFonts w:cstheme="minorHAnsi"/>
          </w:rPr>
          <w:delText xml:space="preserve">. </w:delText>
        </w:r>
        <w:r w:rsidR="00EF209A" w:rsidDel="004C298F">
          <w:rPr>
            <w:rFonts w:cstheme="minorHAnsi"/>
          </w:rPr>
          <w:delText xml:space="preserve"> UHC also allows for a </w:delText>
        </w:r>
        <w:r w:rsidR="002A106D" w:rsidDel="004C298F">
          <w:rPr>
            <w:rFonts w:cstheme="minorHAnsi"/>
          </w:rPr>
          <w:delText>single buyer market</w:delText>
        </w:r>
        <w:r w:rsidR="00241D84" w:rsidRPr="009B48D8" w:rsidDel="004C298F">
          <w:rPr>
            <w:rFonts w:cstheme="minorHAnsi"/>
          </w:rPr>
          <w:delText xml:space="preserve"> for purchase of healthcare goods and technologies (such as pharmaceuticals) lead</w:delText>
        </w:r>
        <w:r w:rsidR="00EF209A" w:rsidDel="004C298F">
          <w:rPr>
            <w:rFonts w:cstheme="minorHAnsi"/>
          </w:rPr>
          <w:delText>ing to</w:delText>
        </w:r>
        <w:r w:rsidR="00241D84" w:rsidRPr="009B48D8" w:rsidDel="004C298F">
          <w:rPr>
            <w:rFonts w:cstheme="minorHAnsi"/>
          </w:rPr>
          <w:delText xml:space="preserve"> reduction of aggregate costs </w:delText>
        </w:r>
        <w:r w:rsidR="00241D84" w:rsidRPr="009B48D8" w:rsidDel="004C298F">
          <w:rPr>
            <w:rFonts w:cstheme="minorHAnsi"/>
            <w:highlight w:val="yellow"/>
          </w:rPr>
          <w:delText>(Hussey 2003)</w:delText>
        </w:r>
        <w:r w:rsidR="00241D84" w:rsidRPr="009B48D8" w:rsidDel="004C298F">
          <w:rPr>
            <w:rFonts w:cstheme="minorHAnsi"/>
          </w:rPr>
          <w:delText xml:space="preserve">. </w:delText>
        </w:r>
      </w:del>
      <w:del w:id="49" w:author="Shaffer, Victoria A." w:date="2021-09-16T10:36:00Z">
        <w:r w:rsidR="00E073DC" w:rsidDel="007D2A5E">
          <w:rPr>
            <w:rFonts w:cstheme="minorHAnsi"/>
          </w:rPr>
          <w:delText>UHC obviously improves coverage</w:delText>
        </w:r>
        <w:r w:rsidR="00241D84" w:rsidRPr="009B48D8" w:rsidDel="007D2A5E">
          <w:rPr>
            <w:rFonts w:cstheme="minorHAnsi"/>
          </w:rPr>
          <w:delText>. Several countries with sub 60% coverage surged to 99% within a year of implementation of UHC</w:delText>
        </w:r>
      </w:del>
      <w:r w:rsidR="00241D84" w:rsidRPr="009B48D8">
        <w:rPr>
          <w:rFonts w:cstheme="minorHAnsi"/>
        </w:rPr>
        <w:t xml:space="preserve">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ins w:id="50" w:author="Shaffer, Victoria A." w:date="2021-09-16T10:36:00Z">
        <w:r w:rsidR="007D2A5E">
          <w:rPr>
            <w:rFonts w:cstheme="minorHAnsi"/>
          </w:rPr>
          <w:t xml:space="preserve">, </w:t>
        </w:r>
      </w:ins>
      <w:r w:rsidR="00960E46">
        <w:rPr>
          <w:rFonts w:cstheme="minorHAnsi"/>
        </w:rPr>
        <w:t xml:space="preserve">resulting </w:t>
      </w:r>
      <w:r w:rsidR="00375DA6" w:rsidRPr="009B48D8">
        <w:rPr>
          <w:rFonts w:cstheme="minorHAnsi"/>
        </w:rPr>
        <w:t xml:space="preserve">in lower mortality and </w:t>
      </w:r>
      <w:r w:rsidR="00375DA6" w:rsidRPr="009B48D8">
        <w:rPr>
          <w:rFonts w:cstheme="minorHAnsi"/>
        </w:rPr>
        <w:lastRenderedPageBreak/>
        <w:t xml:space="preserve">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UHC in the US, </w:t>
      </w:r>
      <w:r w:rsidR="00077A41">
        <w:rPr>
          <w:rFonts w:cstheme="minorHAnsi"/>
        </w:rPr>
        <w:t xml:space="preserve">only 28.2% Americans support doing so </w:t>
      </w:r>
      <w:r w:rsidR="00077A41" w:rsidRPr="0039172A">
        <w:rPr>
          <w:rFonts w:cstheme="minorHAnsi"/>
          <w:highlight w:val="yellow"/>
        </w:rPr>
        <w:t>(</w:t>
      </w:r>
      <w:proofErr w:type="spellStart"/>
      <w:r w:rsidR="00077A41" w:rsidRPr="0039172A">
        <w:rPr>
          <w:rFonts w:cstheme="minorHAnsi"/>
          <w:highlight w:val="yellow"/>
        </w:rPr>
        <w:t>Holahan</w:t>
      </w:r>
      <w:proofErr w:type="spellEnd"/>
      <w:r w:rsidR="00077A41" w:rsidRPr="0039172A">
        <w:rPr>
          <w:rFonts w:cstheme="minorHAnsi"/>
          <w:highlight w:val="yellow"/>
        </w:rPr>
        <w:t xml:space="preserve">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w:t>
      </w:r>
      <w:del w:id="51" w:author="Shaffer, Victoria A." w:date="2021-09-16T10:37:00Z">
        <w:r w:rsidR="002716BB" w:rsidRPr="009B48D8" w:rsidDel="007D2A5E">
          <w:rPr>
            <w:rFonts w:cstheme="minorHAnsi"/>
          </w:rPr>
          <w:delText xml:space="preserve">test </w:delText>
        </w:r>
        <w:r w:rsidR="00077A41" w:rsidDel="007D2A5E">
          <w:rPr>
            <w:rFonts w:cstheme="minorHAnsi"/>
          </w:rPr>
          <w:delText xml:space="preserve">if </w:delText>
        </w:r>
      </w:del>
      <w:ins w:id="52" w:author="Shaffer, Victoria A." w:date="2021-09-16T10:37:00Z">
        <w:r w:rsidR="007D2A5E">
          <w:rPr>
            <w:rFonts w:cstheme="minorHAnsi"/>
          </w:rPr>
          <w:t xml:space="preserve">examine the </w:t>
        </w:r>
      </w:ins>
      <w:r w:rsidR="00077A41">
        <w:rPr>
          <w:rFonts w:cstheme="minorHAnsi"/>
        </w:rPr>
        <w:t xml:space="preserve">interventions designed </w:t>
      </w:r>
      <w:del w:id="53" w:author="Shaffer, Victoria A." w:date="2021-09-16T10:37:00Z">
        <w:r w:rsidR="00077A41" w:rsidDel="007D2A5E">
          <w:rPr>
            <w:rFonts w:cstheme="minorHAnsi"/>
          </w:rPr>
          <w:delText xml:space="preserve">to directly address common reasons for opposition to UHC can lead </w:delText>
        </w:r>
      </w:del>
      <w:r w:rsidR="00077A41">
        <w:rPr>
          <w:rFonts w:cstheme="minorHAnsi"/>
        </w:rPr>
        <w:t xml:space="preserve">to </w:t>
      </w:r>
      <w:del w:id="54" w:author="Shaffer, Victoria A." w:date="2021-09-16T10:37:00Z">
        <w:r w:rsidR="00077A41" w:rsidDel="007D2A5E">
          <w:rPr>
            <w:rFonts w:cstheme="minorHAnsi"/>
          </w:rPr>
          <w:delText>improved</w:delText>
        </w:r>
        <w:r w:rsidR="002716BB" w:rsidRPr="009B48D8" w:rsidDel="007D2A5E">
          <w:rPr>
            <w:rFonts w:cstheme="minorHAnsi"/>
          </w:rPr>
          <w:delText xml:space="preserve"> </w:delText>
        </w:r>
      </w:del>
      <w:ins w:id="55" w:author="Shaffer, Victoria A." w:date="2021-09-16T10:37:00Z">
        <w:r w:rsidR="007D2A5E">
          <w:rPr>
            <w:rFonts w:cstheme="minorHAnsi"/>
          </w:rPr>
          <w:t xml:space="preserve">increase </w:t>
        </w:r>
      </w:ins>
      <w:r w:rsidR="002716BB" w:rsidRPr="009B48D8">
        <w:rPr>
          <w:rFonts w:cstheme="minorHAnsi"/>
        </w:rPr>
        <w:t xml:space="preserve">support </w:t>
      </w:r>
      <w:r w:rsidR="00077A41">
        <w:rPr>
          <w:rFonts w:cstheme="minorHAnsi"/>
        </w:rPr>
        <w:t xml:space="preserve">of </w:t>
      </w:r>
      <w:r w:rsidR="002716BB" w:rsidRPr="009B48D8">
        <w:rPr>
          <w:rFonts w:cstheme="minorHAnsi"/>
        </w:rPr>
        <w:t>UHC</w:t>
      </w:r>
      <w:ins w:id="56" w:author="Shaffer, Victoria A." w:date="2021-09-16T10:37:00Z">
        <w:r w:rsidR="007D2A5E">
          <w:rPr>
            <w:rFonts w:cstheme="minorHAnsi"/>
          </w:rPr>
          <w:t xml:space="preserve"> </w:t>
        </w:r>
      </w:ins>
      <w:r w:rsidR="00083ECA">
        <w:rPr>
          <w:rFonts w:cstheme="minorHAnsi"/>
        </w:rPr>
        <w:t>that directly address</w:t>
      </w:r>
      <w:ins w:id="57" w:author="Shaffer, Victoria A." w:date="2021-09-16T10:37:00Z">
        <w:r w:rsidR="007D2A5E">
          <w:rPr>
            <w:rFonts w:cstheme="minorHAnsi"/>
          </w:rPr>
          <w:t xml:space="preserve"> com</w:t>
        </w:r>
      </w:ins>
      <w:ins w:id="58" w:author="Shaffer, Victoria A." w:date="2021-09-16T10:38:00Z">
        <w:r w:rsidR="007D2A5E">
          <w:rPr>
            <w:rFonts w:cstheme="minorHAnsi"/>
          </w:rPr>
          <w:t>mon reasons for opposition</w:t>
        </w:r>
      </w:ins>
      <w:r w:rsidR="00083ECA">
        <w:rPr>
          <w:rFonts w:cstheme="minorHAnsi"/>
        </w:rPr>
        <w:t>.</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59" w:name="inadequacies-with-our-current-system"/>
      <w:bookmarkStart w:id="60" w:name="review-of-literature"/>
      <w:bookmarkEnd w:id="0"/>
      <w:r w:rsidRPr="009B48D8">
        <w:rPr>
          <w:rFonts w:asciiTheme="minorHAnsi" w:hAnsiTheme="minorHAnsi" w:cstheme="minorHAnsi"/>
          <w:color w:val="auto"/>
          <w:sz w:val="24"/>
          <w:szCs w:val="24"/>
        </w:rPr>
        <w:t>Inadequacies with our current system</w:t>
      </w:r>
    </w:p>
    <w:p w14:paraId="008CA1BB" w14:textId="3774E6F8"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3D5607">
        <w:rPr>
          <w:rFonts w:cstheme="minorHAnsi"/>
        </w:rPr>
        <w:t>T</w:t>
      </w:r>
      <w:r w:rsidR="003D5607" w:rsidRPr="009B48D8">
        <w:rPr>
          <w:rFonts w:cstheme="minorHAnsi"/>
        </w:rPr>
        <w:t xml:space="preserve">he American health system often </w:t>
      </w:r>
      <w:r w:rsidR="003D5607">
        <w:rPr>
          <w:rFonts w:cstheme="minorHAnsi"/>
        </w:rPr>
        <w:t>worsens</w:t>
      </w:r>
      <w:r w:rsidR="003D5607" w:rsidRPr="009B48D8">
        <w:rPr>
          <w:rFonts w:cstheme="minorHAnsi"/>
        </w:rPr>
        <w:t xml:space="preserve"> the well-being of those treated instead</w:t>
      </w:r>
      <w:r w:rsidR="003D5607">
        <w:rPr>
          <w:rFonts w:cstheme="minorHAnsi"/>
        </w:rPr>
        <w:t>;</w:t>
      </w:r>
      <w:r w:rsidR="003D5607" w:rsidRPr="009B48D8">
        <w:rPr>
          <w:rFonts w:cstheme="minorHAnsi"/>
        </w:rPr>
        <w:t xml:space="preserve"> </w:t>
      </w:r>
      <w:r w:rsidR="003D5607">
        <w:rPr>
          <w:rFonts w:cstheme="minorHAnsi"/>
        </w:rPr>
        <w:t>M</w:t>
      </w:r>
      <w:r w:rsidR="00AB4ABD" w:rsidRPr="009B48D8">
        <w:rPr>
          <w:rFonts w:cstheme="minorHAnsi"/>
        </w:rPr>
        <w:t xml:space="preserve">edical debtors </w:t>
      </w:r>
      <w:r w:rsidR="003D5607">
        <w:rPr>
          <w:rFonts w:cstheme="minorHAnsi"/>
        </w:rPr>
        <w:t xml:space="preserve">are </w:t>
      </w:r>
      <w:r w:rsidR="00AB4ABD" w:rsidRPr="009B48D8">
        <w:rPr>
          <w:rFonts w:cstheme="minorHAnsi"/>
        </w:rPr>
        <w:t>42% more likely to suffer from a lapse in medical coverage</w:t>
      </w:r>
      <w:r w:rsidR="00C313B9" w:rsidRPr="009B48D8">
        <w:rPr>
          <w:rFonts w:cstheme="minorHAnsi"/>
        </w:rPr>
        <w:t xml:space="preserve">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partly due to extreme cost difference</w:t>
      </w:r>
      <w:r w:rsidR="00CB3809">
        <w:rPr>
          <w:rFonts w:cstheme="minorHAnsi"/>
        </w:rPr>
        <w:t>s</w:t>
      </w:r>
      <w:r w:rsidR="00093ECF" w:rsidRPr="009B48D8">
        <w:rPr>
          <w:rFonts w:cstheme="minorHAnsi"/>
        </w:rPr>
        <w:t xml:space="preserve"> in care</w:t>
      </w:r>
      <w:r w:rsidR="00066623">
        <w:rPr>
          <w:rFonts w:cstheme="minorHAnsi"/>
        </w:rPr>
        <w:t>;</w:t>
      </w:r>
      <w:r w:rsidR="00093ECF" w:rsidRPr="009B48D8">
        <w:rPr>
          <w:rFonts w:cstheme="minorHAnsi"/>
        </w:rPr>
        <w:t xml:space="preserve"> </w:t>
      </w:r>
      <w:r w:rsidR="00066623">
        <w:rPr>
          <w:rFonts w:cstheme="minorHAnsi"/>
        </w:rPr>
        <w:t>T</w:t>
      </w:r>
      <w:r w:rsidR="00093ECF" w:rsidRPr="009B48D8">
        <w:rPr>
          <w:rFonts w:cstheme="minorHAnsi"/>
        </w:rPr>
        <w:t>he US pay</w:t>
      </w:r>
      <w:r w:rsidR="00066623">
        <w:rPr>
          <w:rFonts w:cstheme="minorHAnsi"/>
        </w:rPr>
        <w:t>s</w:t>
      </w:r>
      <w:r w:rsidR="00093ECF" w:rsidRPr="009B48D8">
        <w:rPr>
          <w:rFonts w:cstheme="minorHAnsi"/>
        </w:rPr>
        <w:t xml:space="preserve"> approximately twice </w:t>
      </w:r>
      <w:r w:rsidR="00F33842">
        <w:rPr>
          <w:rFonts w:cstheme="minorHAnsi"/>
        </w:rPr>
        <w:t>as much as peer countries</w:t>
      </w:r>
      <w:r w:rsidR="00093ECF" w:rsidRPr="009B48D8">
        <w:rPr>
          <w:rFonts w:cstheme="minorHAnsi"/>
        </w:rPr>
        <w:t xml:space="preserve">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by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D451B">
        <w:rPr>
          <w:rFonts w:cstheme="minorHAnsi"/>
        </w:rPr>
        <w:t xml:space="preserve">The U.S. system of </w:t>
      </w:r>
      <w:r w:rsidRPr="009B48D8">
        <w:rPr>
          <w:rFonts w:cstheme="minorHAnsi"/>
        </w:rPr>
        <w:t>multiple insurers</w:t>
      </w:r>
      <w:r w:rsidR="001D451B">
        <w:rPr>
          <w:rFonts w:cstheme="minorHAnsi"/>
        </w:rPr>
        <w:t xml:space="preserve"> leads </w:t>
      </w:r>
      <w:r w:rsidR="0049519D">
        <w:rPr>
          <w:rFonts w:cstheme="minorHAnsi"/>
        </w:rPr>
        <w:t xml:space="preserve">to under-investment in </w:t>
      </w:r>
      <w:r w:rsidR="001D451B">
        <w:rPr>
          <w:rFonts w:cstheme="minorHAnsi"/>
        </w:rPr>
        <w:t>p</w:t>
      </w:r>
      <w:r w:rsidRPr="009B48D8">
        <w:rPr>
          <w:rFonts w:cstheme="minorHAnsi"/>
        </w:rPr>
        <w:t>reventative care</w:t>
      </w:r>
      <w:r w:rsidR="00637376" w:rsidRPr="009B48D8">
        <w:rPr>
          <w:rFonts w:cstheme="minorHAnsi"/>
        </w:rPr>
        <w:t xml:space="preserve"> and in medical infrastructure that generates</w:t>
      </w:r>
      <w:r w:rsidRPr="009B48D8">
        <w:rPr>
          <w:rFonts w:cstheme="minorHAnsi"/>
        </w:rPr>
        <w:t xml:space="preserve"> long term value</w:t>
      </w:r>
      <w:r w:rsidR="0049519D">
        <w:rPr>
          <w:rFonts w:cstheme="minorHAnsi"/>
        </w:rPr>
        <w:t>. This is since</w:t>
      </w:r>
      <w:r w:rsidRPr="009B48D8">
        <w:rPr>
          <w:rFonts w:cstheme="minorHAnsi"/>
        </w:rPr>
        <w:t xml:space="preserve"> </w:t>
      </w:r>
      <w:r w:rsidR="0049519D">
        <w:rPr>
          <w:rFonts w:cstheme="minorHAnsi"/>
        </w:rPr>
        <w:t>i</w:t>
      </w:r>
      <w:r w:rsidR="00637376" w:rsidRPr="009B48D8">
        <w:rPr>
          <w:rFonts w:cstheme="minorHAnsi"/>
        </w:rPr>
        <w:t xml:space="preserve">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BA6A92">
        <w:rPr>
          <w:rFonts w:cstheme="minorHAnsi"/>
        </w:rPr>
        <w:t>T</w:t>
      </w:r>
      <w:r w:rsidR="00A22145" w:rsidRPr="009B48D8">
        <w:rPr>
          <w:rFonts w:cstheme="minorHAnsi"/>
        </w:rPr>
        <w:t xml:space="preserve">he US health system </w:t>
      </w:r>
      <w:r w:rsidR="00BA6A92">
        <w:rPr>
          <w:rFonts w:cstheme="minorHAnsi"/>
        </w:rPr>
        <w:t>has</w:t>
      </w:r>
      <w:r w:rsidR="00A22145" w:rsidRPr="009B48D8">
        <w:rPr>
          <w:rFonts w:cstheme="minorHAnsi"/>
        </w:rPr>
        <w:t xml:space="preserve"> high </w:t>
      </w:r>
      <w:r w:rsidR="00BA6A92">
        <w:rPr>
          <w:rFonts w:cstheme="minorHAnsi"/>
        </w:rPr>
        <w:t xml:space="preserve">waste </w:t>
      </w:r>
      <w:r w:rsidR="00A22145" w:rsidRPr="009B48D8">
        <w:rPr>
          <w:rFonts w:cstheme="minorHAnsi"/>
        </w:rPr>
        <w:t xml:space="preserve">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 xml:space="preserve">Estimates of </w:t>
      </w:r>
      <w:r w:rsidR="00D01A55" w:rsidRPr="009B48D8">
        <w:rPr>
          <w:rFonts w:cstheme="minorHAnsi"/>
        </w:rPr>
        <w:lastRenderedPageBreak/>
        <w:t>w</w:t>
      </w:r>
      <w:r w:rsidR="00A22145" w:rsidRPr="009B48D8">
        <w:rPr>
          <w:rFonts w:cstheme="minorHAnsi"/>
        </w:rPr>
        <w:t xml:space="preserve">aste </w:t>
      </w:r>
      <w:r w:rsidR="003959B0">
        <w:rPr>
          <w:rFonts w:cstheme="minorHAnsi"/>
        </w:rPr>
        <w:t xml:space="preserve">are </w:t>
      </w:r>
      <w:r w:rsidR="00A22145" w:rsidRPr="009B48D8">
        <w:rPr>
          <w:rFonts w:cstheme="minorHAnsi"/>
        </w:rPr>
        <w:t xml:space="preserve">nearly $1 trillion, approximately 25% of total health spending. </w:t>
      </w:r>
      <w:r w:rsidR="00C407EF" w:rsidRPr="009B48D8">
        <w:rPr>
          <w:rFonts w:cstheme="minorHAnsi"/>
        </w:rPr>
        <w:t xml:space="preserve">Over 40% of this waste is </w:t>
      </w:r>
      <w:r w:rsidR="00C96480">
        <w:rPr>
          <w:rFonts w:cstheme="minorHAnsi"/>
        </w:rPr>
        <w:t xml:space="preserve">due to </w:t>
      </w:r>
      <w:r w:rsidR="00C407EF" w:rsidRPr="009B48D8">
        <w:rPr>
          <w:rFonts w:cstheme="minorHAnsi"/>
        </w:rPr>
        <w:t xml:space="preserve">administrative complexity and </w:t>
      </w:r>
      <w:r w:rsidR="00A012F7" w:rsidRPr="009B48D8">
        <w:rPr>
          <w:rFonts w:cstheme="minorHAnsi"/>
        </w:rPr>
        <w:t>inflated pricing.</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67476E19" w:rsidR="003631BD" w:rsidRPr="009B48D8" w:rsidRDefault="00A771C8" w:rsidP="00C92D0F">
      <w:pPr>
        <w:pStyle w:val="BodyText"/>
        <w:spacing w:line="480" w:lineRule="auto"/>
        <w:ind w:firstLine="720"/>
        <w:rPr>
          <w:rFonts w:cstheme="minorHAnsi"/>
        </w:rPr>
      </w:pPr>
      <w:r>
        <w:rPr>
          <w:rFonts w:cstheme="minorHAnsi"/>
        </w:rPr>
        <w:t>H</w:t>
      </w:r>
      <w:r w:rsidR="00BE1747" w:rsidRPr="009B48D8">
        <w:rPr>
          <w:rFonts w:cstheme="minorHAnsi"/>
        </w:rPr>
        <w:t xml:space="preserve">ealth outcomes in the US are </w:t>
      </w:r>
      <w:r w:rsidR="00991117">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due to inflated costs, waste, fraud, and the poorest aggregate utilization of physician visits and hospital days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peer countries </w:t>
      </w:r>
      <w:r w:rsidR="00B136AE" w:rsidRPr="009B48D8">
        <w:rPr>
          <w:rFonts w:cstheme="minorHAnsi"/>
        </w:rPr>
        <w:t xml:space="preserve">on almost every health outcome metric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474B1">
        <w:rPr>
          <w:rFonts w:cstheme="minorHAnsi"/>
        </w:rPr>
        <w:t>T</w:t>
      </w:r>
      <w:r w:rsidR="006F3410" w:rsidRPr="009B48D8">
        <w:rPr>
          <w:rFonts w:cstheme="minorHAnsi"/>
        </w:rPr>
        <w: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xml:space="preserve">. </w:t>
      </w:r>
      <w:r w:rsidR="00B474B1">
        <w:rPr>
          <w:rFonts w:cstheme="minorHAnsi"/>
        </w:rPr>
        <w:t>T</w:t>
      </w:r>
      <w:r w:rsidR="00B136AE" w:rsidRPr="009B48D8">
        <w:rPr>
          <w:rFonts w:cstheme="minorHAnsi"/>
        </w:rPr>
        <w: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B474B1">
        <w:rPr>
          <w:rFonts w:cstheme="minorHAnsi"/>
        </w:rPr>
        <w:t xml:space="preserve">peer-country </w:t>
      </w:r>
      <w:r w:rsidR="00B136AE" w:rsidRPr="009B48D8">
        <w:rPr>
          <w:rFonts w:cstheme="minorHAnsi"/>
        </w:rPr>
        <w:t>average</w:t>
      </w:r>
      <w:r w:rsidR="00B474B1">
        <w:rPr>
          <w:rFonts w:cstheme="minorHAnsi"/>
        </w:rPr>
        <w:t>s</w:t>
      </w:r>
      <w:r w:rsidR="00B136AE" w:rsidRPr="009B48D8">
        <w:rPr>
          <w:rFonts w:cstheme="minorHAnsi"/>
        </w:rPr>
        <w:t>).</w:t>
      </w:r>
      <w:r w:rsidR="006C19CC" w:rsidRPr="009B48D8">
        <w:rPr>
          <w:rFonts w:cstheme="minorHAnsi"/>
        </w:rPr>
        <w:t xml:space="preserve"> While the US spends the most in both percentage of GDP </w:t>
      </w:r>
      <w:r w:rsidR="00E04AE5">
        <w:rPr>
          <w:rFonts w:cstheme="minorHAnsi"/>
        </w:rPr>
        <w:t xml:space="preserve">and total expenditure on </w:t>
      </w:r>
      <w:r w:rsidR="006C19CC" w:rsidRPr="009B48D8">
        <w:rPr>
          <w:rFonts w:cstheme="minorHAnsi"/>
        </w:rPr>
        <w:t>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1" w:name="benefits-of-universal-health-care"/>
      <w:bookmarkEnd w:id="59"/>
      <w:r w:rsidRPr="009B48D8">
        <w:rPr>
          <w:rFonts w:asciiTheme="minorHAnsi" w:hAnsiTheme="minorHAnsi" w:cstheme="minorHAnsi"/>
          <w:color w:val="auto"/>
          <w:sz w:val="24"/>
          <w:szCs w:val="24"/>
        </w:rPr>
        <w:lastRenderedPageBreak/>
        <w:t>Benefits of Universal Health Care</w:t>
      </w:r>
    </w:p>
    <w:p w14:paraId="36D3EA87" w14:textId="4660F03D" w:rsidR="003631BD" w:rsidRPr="009B48D8" w:rsidRDefault="003631BD" w:rsidP="0039172A">
      <w:pPr>
        <w:pStyle w:val="BodyText"/>
        <w:spacing w:line="480" w:lineRule="auto"/>
        <w:ind w:firstLine="720"/>
        <w:rPr>
          <w:rFonts w:cstheme="minorHAnsi"/>
        </w:rPr>
      </w:pPr>
      <w:r w:rsidRPr="009B48D8">
        <w:rPr>
          <w:rFonts w:cstheme="minorHAnsi"/>
        </w:rPr>
        <w:t xml:space="preserve">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In Thailand and Taiwan, within one year of implementation of UHC</w:t>
      </w:r>
      <w:r w:rsidR="003674AA">
        <w:rPr>
          <w:rFonts w:cstheme="minorHAnsi"/>
        </w:rPr>
        <w:t>,</w:t>
      </w:r>
      <w:r w:rsidR="005901F5" w:rsidRPr="009B48D8">
        <w:rPr>
          <w:rFonts w:cstheme="minorHAnsi"/>
        </w:rPr>
        <w:t xml:space="preserve">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2011;Hsiao,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t>
      </w:r>
      <w:r w:rsidR="003674AA">
        <w:rPr>
          <w:rFonts w:cstheme="minorHAnsi"/>
        </w:rPr>
        <w:t>leading to</w:t>
      </w:r>
      <w:r w:rsidR="007A680A" w:rsidRPr="009B48D8">
        <w:rPr>
          <w:rFonts w:cstheme="minorHAnsi"/>
        </w:rPr>
        <w:t xml:space="preserve"> 44,000 deaths per year</w:t>
      </w:r>
      <w:r w:rsidR="003674AA">
        <w:rPr>
          <w:rFonts w:cstheme="minorHAnsi"/>
        </w:rPr>
        <w:t>,</w:t>
      </w:r>
      <w:r w:rsidR="007A680A" w:rsidRPr="009B48D8">
        <w:rPr>
          <w:rFonts w:cstheme="minorHAnsi"/>
        </w:rPr>
        <w:t xml:space="preserve">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more than being born with congenial malformation</w:t>
      </w:r>
      <w:r w:rsidR="00261F5E">
        <w:rPr>
          <w:rFonts w:cstheme="minorHAnsi"/>
        </w:rPr>
        <w:t xml:space="preserve"> </w:t>
      </w:r>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7005F9E3" w:rsidR="000E2EC1" w:rsidRPr="009B48D8" w:rsidRDefault="000E2EC1">
      <w:pPr>
        <w:pStyle w:val="BodyText"/>
        <w:spacing w:line="480" w:lineRule="auto"/>
        <w:rPr>
          <w:rFonts w:cstheme="minorHAnsi"/>
        </w:rPr>
      </w:pPr>
      <w:r w:rsidRPr="009B48D8">
        <w:rPr>
          <w:rFonts w:cstheme="minorHAnsi"/>
        </w:rPr>
        <w:tab/>
        <w:t xml:space="preserve">Furthermore, UHC can improve health outcomes through </w:t>
      </w:r>
      <w:del w:id="62" w:author="Shaffer, Victoria A." w:date="2021-09-16T10:59:00Z">
        <w:r w:rsidR="00D9351D" w:rsidDel="004F60C0">
          <w:rPr>
            <w:rFonts w:cstheme="minorHAnsi"/>
          </w:rPr>
          <w:delText xml:space="preserve">channels </w:delText>
        </w:r>
      </w:del>
      <w:ins w:id="63" w:author="Shaffer, Victoria A." w:date="2021-09-16T10:59:00Z">
        <w:r w:rsidR="004F60C0">
          <w:rPr>
            <w:rFonts w:cstheme="minorHAnsi"/>
          </w:rPr>
          <w:t xml:space="preserve">avenues </w:t>
        </w:r>
      </w:ins>
      <w:r w:rsidRPr="009B48D8">
        <w:rPr>
          <w:rFonts w:cstheme="minorHAnsi"/>
        </w:rPr>
        <w:t>other than increased coverage. A UHC system allows for centralization of control and information.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in 17</w:t>
      </w:r>
      <w:commentRangeStart w:id="64"/>
      <w:commentRangeStart w:id="65"/>
      <w:commentRangeStart w:id="66"/>
      <w:r w:rsidR="00E22FCC" w:rsidRPr="009B48D8">
        <w:rPr>
          <w:rFonts w:cstheme="minorHAnsi"/>
        </w:rPr>
        <w:t xml:space="preserve"> </w:t>
      </w:r>
      <w:commentRangeEnd w:id="64"/>
      <w:r w:rsidR="00B3508B">
        <w:rPr>
          <w:rStyle w:val="CommentReference"/>
        </w:rPr>
        <w:commentReference w:id="64"/>
      </w:r>
      <w:commentRangeEnd w:id="65"/>
      <w:r w:rsidR="002873DD">
        <w:rPr>
          <w:rStyle w:val="CommentReference"/>
        </w:rPr>
        <w:commentReference w:id="65"/>
      </w:r>
      <w:commentRangeEnd w:id="66"/>
      <w:r w:rsidR="004F60C0">
        <w:rPr>
          <w:rStyle w:val="CommentReference"/>
        </w:rPr>
        <w:commentReference w:id="66"/>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way to increase the proportion of public health spending</w:t>
      </w:r>
      <w:r w:rsidR="00AF6782" w:rsidRPr="009B48D8">
        <w:rPr>
          <w:rFonts w:cstheme="minorHAnsi"/>
        </w:rPr>
        <w:t>.</w:t>
      </w:r>
    </w:p>
    <w:p w14:paraId="7AD91BAD" w14:textId="0F79043C" w:rsidR="003631BD" w:rsidRPr="009B48D8" w:rsidRDefault="003631BD" w:rsidP="00C92D0F">
      <w:pPr>
        <w:pStyle w:val="BodyText"/>
        <w:spacing w:line="480" w:lineRule="auto"/>
        <w:ind w:firstLine="720"/>
        <w:rPr>
          <w:rFonts w:cstheme="minorHAnsi"/>
        </w:rPr>
      </w:pPr>
      <w:r w:rsidRPr="009B48D8">
        <w:rPr>
          <w:rFonts w:cstheme="minorHAnsi"/>
        </w:rPr>
        <w:lastRenderedPageBreak/>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quality of health</w:t>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w:t>
      </w:r>
      <w:r w:rsidR="00AE7370">
        <w:rPr>
          <w:rFonts w:cstheme="minorHAnsi"/>
        </w:rPr>
        <w:t>s</w:t>
      </w:r>
      <w:r w:rsidRPr="009B48D8">
        <w:rPr>
          <w:rFonts w:cstheme="minorHAnsi"/>
        </w:rPr>
        <w:t xml:space="preserve"> in </w:t>
      </w:r>
      <w:r w:rsidR="00AE7370">
        <w:rPr>
          <w:rFonts w:cstheme="minorHAnsi"/>
        </w:rPr>
        <w:t>healthcare</w:t>
      </w:r>
      <w:r w:rsidRPr="009B48D8">
        <w:rPr>
          <w:rFonts w:cstheme="minorHAnsi"/>
        </w:rPr>
        <w:t>.</w:t>
      </w:r>
      <w:r w:rsidR="00221C44" w:rsidRPr="009B48D8">
        <w:rPr>
          <w:rFonts w:cstheme="minorHAnsi"/>
        </w:rPr>
        <w:t xml:space="preserve"> A 30-year examination of </w:t>
      </w:r>
      <w:r w:rsidR="00E834B6">
        <w:rPr>
          <w:rFonts w:cstheme="minorHAnsi"/>
        </w:rPr>
        <w:t>peer</w:t>
      </w:r>
      <w:r w:rsidR="00221C44" w:rsidRPr="009B48D8">
        <w:rPr>
          <w:rFonts w:cstheme="minorHAnsi"/>
        </w:rPr>
        <w:t xml:space="preserve">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modeling to identify outlier health providers, leading to an 8% reduction in expenditures within their first two years of operation by controlling fraud and abuse </w:t>
      </w:r>
      <w:r w:rsidR="00AD6B53" w:rsidRPr="001704B0">
        <w:rPr>
          <w:rFonts w:cstheme="minorHAnsi"/>
          <w:highlight w:val="yellow"/>
        </w:rPr>
        <w:t>(Hsiao, 2016)</w:t>
      </w:r>
      <w:r w:rsidR="00AD6B53" w:rsidRPr="009B48D8">
        <w:rPr>
          <w:rFonts w:cstheme="minorHAnsi"/>
        </w:rPr>
        <w:t xml:space="preserve">.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w:t>
      </w:r>
      <w:r w:rsidR="00664229">
        <w:rPr>
          <w:rFonts w:cstheme="minorHAnsi"/>
        </w:rPr>
        <w:t>peer</w:t>
      </w:r>
      <w:r w:rsidR="00AA5FB5" w:rsidRPr="009B48D8">
        <w:rPr>
          <w:rFonts w:cstheme="minorHAnsi"/>
        </w:rPr>
        <w:t xml:space="preserve"> countries,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7" w:name="Xf439dfc4f3d98142a1ebf5250520c329000a75a"/>
      <w:bookmarkEnd w:id="61"/>
      <w:r w:rsidRPr="009B48D8">
        <w:rPr>
          <w:rFonts w:asciiTheme="minorHAnsi" w:hAnsiTheme="minorHAnsi" w:cstheme="minorHAnsi"/>
          <w:color w:val="auto"/>
          <w:sz w:val="24"/>
          <w:szCs w:val="24"/>
        </w:rPr>
        <w:lastRenderedPageBreak/>
        <w:t>Opposition and Support to Universal Health Care</w:t>
      </w:r>
    </w:p>
    <w:p w14:paraId="5028BA4B" w14:textId="0CC89216" w:rsidR="004040D2" w:rsidRDefault="0096172B" w:rsidP="0011293A">
      <w:pPr>
        <w:pStyle w:val="FirstParagraph"/>
        <w:spacing w:line="480" w:lineRule="auto"/>
        <w:ind w:firstLine="720"/>
        <w:rPr>
          <w:ins w:id="68" w:author="Shaffer, Victoria A." w:date="2021-09-16T11:45:00Z"/>
          <w:rFonts w:cstheme="minorHAnsi"/>
        </w:rPr>
      </w:pPr>
      <w:r>
        <w:rPr>
          <w:rFonts w:cstheme="minorHAnsi"/>
        </w:rPr>
        <w:t>One source of o</w:t>
      </w:r>
      <w:r w:rsidR="003631BD" w:rsidRPr="009B48D8">
        <w:rPr>
          <w:rFonts w:cstheme="minorHAnsi"/>
        </w:rPr>
        <w:t>pposition to UHC</w:t>
      </w:r>
      <w:r w:rsidR="008F047C" w:rsidRPr="009B48D8">
        <w:rPr>
          <w:rFonts w:cstheme="minorHAnsi"/>
        </w:rPr>
        <w:t xml:space="preserve"> in the United States </w:t>
      </w:r>
      <w:r>
        <w:rPr>
          <w:rFonts w:cstheme="minorHAnsi"/>
        </w:rPr>
        <w:t xml:space="preserve">is </w:t>
      </w:r>
      <w:r w:rsidR="008F047C" w:rsidRPr="009B48D8">
        <w:rPr>
          <w:rFonts w:cstheme="minorHAnsi"/>
        </w:rPr>
        <w:t xml:space="preserve">due </w:t>
      </w:r>
      <w:r w:rsidR="00BC768D">
        <w:rPr>
          <w:rFonts w:cstheme="minorHAnsi"/>
        </w:rPr>
        <w:t xml:space="preserve">to </w:t>
      </w:r>
      <w:r>
        <w:rPr>
          <w:rFonts w:cstheme="minorHAnsi"/>
        </w:rPr>
        <w:t>difficulties</w:t>
      </w:r>
      <w:r w:rsidR="008F047C" w:rsidRPr="009B48D8">
        <w:rPr>
          <w:rFonts w:cstheme="minorHAnsi"/>
        </w:rPr>
        <w:t xml:space="preserve"> understan</w:t>
      </w:r>
      <w:r>
        <w:rPr>
          <w:rFonts w:cstheme="minorHAnsi"/>
        </w:rPr>
        <w:t>ding</w:t>
      </w:r>
      <w:r w:rsidR="008F047C" w:rsidRPr="009B48D8">
        <w:rPr>
          <w:rFonts w:cstheme="minorHAnsi"/>
        </w:rPr>
        <w:t xml:space="preserve"> UHC</w:t>
      </w:r>
      <w:r w:rsidR="003631BD" w:rsidRPr="009B48D8">
        <w:rPr>
          <w:rFonts w:cstheme="minorHAnsi"/>
        </w:rPr>
        <w:t xml:space="preserve">. </w:t>
      </w:r>
      <w:r w:rsidR="008F047C"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r w:rsidR="003B6BD9" w:rsidRPr="009B48D8">
        <w:rPr>
          <w:rFonts w:cstheme="minorHAnsi"/>
        </w:rPr>
        <w:t>ACA</w:t>
      </w:r>
      <w:r w:rsidR="00045B36">
        <w:rPr>
          <w:rFonts w:cstheme="minorHAnsi"/>
        </w:rPr>
        <w:t>)</w:t>
      </w:r>
      <w:r w:rsidR="003B6BD9" w:rsidRPr="009B48D8">
        <w:rPr>
          <w:rFonts w:cstheme="minorHAnsi"/>
        </w:rPr>
        <w:t xml:space="preserve"> or its component pieces </w:t>
      </w:r>
      <w:r w:rsidR="008F047C"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008F047C" w:rsidRPr="009B48D8">
        <w:rPr>
          <w:rFonts w:cstheme="minorHAnsi"/>
          <w:highlight w:val="yellow"/>
        </w:rPr>
        <w:t>Kaiser Family Foundation Health Tracking Poll 2011)</w:t>
      </w:r>
      <w:r w:rsidR="008F047C" w:rsidRPr="009B48D8">
        <w:rPr>
          <w:rFonts w:cstheme="minorHAnsi"/>
        </w:rPr>
        <w:t xml:space="preserve">. Furthermore, </w:t>
      </w:r>
      <w:r w:rsidR="00262E3E" w:rsidRPr="009B48D8">
        <w:rPr>
          <w:rFonts w:cstheme="minorHAnsi"/>
        </w:rPr>
        <w:t xml:space="preserve">misinformation regarding UHC is extremely common, as </w:t>
      </w:r>
      <w:r w:rsidR="008F047C" w:rsidRPr="009B48D8">
        <w:rPr>
          <w:rFonts w:cstheme="minorHAnsi"/>
        </w:rPr>
        <w:t xml:space="preserve">over 60% of Americans </w:t>
      </w:r>
      <w:r w:rsidR="00262E3E" w:rsidRPr="009B48D8">
        <w:rPr>
          <w:rFonts w:cstheme="minorHAnsi"/>
        </w:rPr>
        <w:t xml:space="preserve">cited television as their primary source of information about the </w:t>
      </w:r>
      <w:r w:rsidR="008F047C"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69"/>
      <w:commentRangeStart w:id="70"/>
      <w:r w:rsidR="003B6BD9" w:rsidRPr="009B48D8">
        <w:rPr>
          <w:rFonts w:cstheme="minorHAnsi"/>
        </w:rPr>
        <w:t xml:space="preserve">which was possible in part due to lack of information </w:t>
      </w:r>
      <w:commentRangeEnd w:id="69"/>
      <w:r w:rsidR="00F9570F">
        <w:rPr>
          <w:rStyle w:val="CommentReference"/>
        </w:rPr>
        <w:commentReference w:id="69"/>
      </w:r>
      <w:commentRangeEnd w:id="70"/>
      <w:r w:rsidR="00B32C55">
        <w:rPr>
          <w:rStyle w:val="CommentReference"/>
        </w:rPr>
        <w:commentReference w:id="70"/>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p>
    <w:p w14:paraId="1E64D779" w14:textId="22B3DBA2" w:rsidR="003631BD" w:rsidRDefault="00BC768D" w:rsidP="0011293A">
      <w:pPr>
        <w:pStyle w:val="FirstParagraph"/>
        <w:spacing w:line="480" w:lineRule="auto"/>
        <w:ind w:firstLine="720"/>
        <w:rPr>
          <w:ins w:id="71" w:author="Shaffer, Victoria A." w:date="2021-09-16T12:26:00Z"/>
          <w:rFonts w:cstheme="minorHAnsi"/>
        </w:rPr>
      </w:pPr>
      <w:r w:rsidRPr="00BC768D">
        <w:rPr>
          <w:rFonts w:cstheme="minorHAnsi"/>
        </w:rPr>
        <w:t xml:space="preserve">A study by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r w:rsidR="003631BD" w:rsidRPr="009B48D8">
        <w:rPr>
          <w:rFonts w:cstheme="minorHAnsi"/>
          <w:highlight w:val="yellow"/>
        </w:rPr>
        <w:t>(2006)</w:t>
      </w:r>
      <w:r w:rsidR="003631BD" w:rsidRPr="009B48D8">
        <w:rPr>
          <w:rFonts w:cstheme="minorHAnsi"/>
        </w:rPr>
        <w:t xml:space="preserve"> </w:t>
      </w:r>
      <w:r>
        <w:rPr>
          <w:rFonts w:cstheme="minorHAnsi"/>
        </w:rPr>
        <w:t>found that U.S. medical students struggled to come to</w:t>
      </w:r>
      <w:r w:rsidR="003631BD" w:rsidRPr="009B48D8">
        <w:rPr>
          <w:rFonts w:cstheme="minorHAnsi"/>
        </w:rPr>
        <w:t xml:space="preserve"> consensus on terms related to UHC such as “fee for service”</w:t>
      </w:r>
      <w:r>
        <w:rPr>
          <w:rFonts w:cstheme="minorHAnsi"/>
        </w:rPr>
        <w:t>,</w:t>
      </w:r>
      <w:r w:rsidR="003631BD" w:rsidRPr="009B48D8">
        <w:rPr>
          <w:rFonts w:cstheme="minorHAnsi"/>
        </w:rPr>
        <w:t xml:space="preserve"> “single-payer”</w:t>
      </w:r>
      <w:r>
        <w:rPr>
          <w:rFonts w:cstheme="minorHAnsi"/>
        </w:rPr>
        <w:t>,</w:t>
      </w:r>
      <w:r w:rsidR="003631BD" w:rsidRPr="009B48D8">
        <w:rPr>
          <w:rFonts w:cstheme="minorHAnsi"/>
        </w:rPr>
        <w:t xml:space="preserve"> and “universal health care”</w:t>
      </w:r>
      <w:r w:rsidR="00667174" w:rsidRPr="009B48D8">
        <w:rPr>
          <w:rFonts w:cstheme="minorHAnsi"/>
        </w:rPr>
        <w:t>.</w:t>
      </w:r>
      <w:r w:rsidR="003631BD" w:rsidRPr="009B48D8">
        <w:rPr>
          <w:rFonts w:cstheme="minorHAnsi"/>
        </w:rPr>
        <w:t xml:space="preserve"> </w:t>
      </w:r>
      <w:r>
        <w:rPr>
          <w:rFonts w:cstheme="minorHAnsi"/>
        </w:rPr>
        <w:t xml:space="preserve">This </w:t>
      </w:r>
      <w:r w:rsidR="00455A01" w:rsidRPr="009B48D8">
        <w:rPr>
          <w:rFonts w:cstheme="minorHAnsi"/>
        </w:rPr>
        <w:t xml:space="preserve">illustrates </w:t>
      </w:r>
      <w:r>
        <w:rPr>
          <w:rFonts w:cstheme="minorHAnsi"/>
        </w:rPr>
        <w:t xml:space="preserve">difficulty in </w:t>
      </w:r>
      <w:r w:rsidR="00455A01" w:rsidRPr="009B48D8">
        <w:rPr>
          <w:rFonts w:cstheme="minorHAnsi"/>
        </w:rPr>
        <w:t xml:space="preserve">understanding </w:t>
      </w:r>
      <w:r w:rsidR="00742F2F" w:rsidRPr="009B48D8">
        <w:rPr>
          <w:rFonts w:cstheme="minorHAnsi"/>
        </w:rPr>
        <w:t xml:space="preserve">UHC. </w:t>
      </w:r>
      <w:r>
        <w:rPr>
          <w:rFonts w:cstheme="minorHAnsi"/>
        </w:rPr>
        <w:t>T</w:t>
      </w:r>
      <w:r w:rsidR="003631BD" w:rsidRPr="009B48D8">
        <w:rPr>
          <w:rFonts w:cstheme="minorHAnsi"/>
        </w:rPr>
        <w:t xml:space="preserve">he authors </w:t>
      </w:r>
      <w:r w:rsidR="000E0150">
        <w:rPr>
          <w:rFonts w:cstheme="minorHAnsi"/>
        </w:rPr>
        <w:t xml:space="preserve">also </w:t>
      </w:r>
      <w:r w:rsidR="003631BD" w:rsidRPr="009B48D8">
        <w:rPr>
          <w:rFonts w:cstheme="minorHAnsi"/>
        </w:rPr>
        <w:t>note that</w:t>
      </w:r>
      <w:r w:rsidR="000E0150">
        <w:rPr>
          <w:rFonts w:cstheme="minorHAnsi"/>
        </w:rPr>
        <w:t xml:space="preserve"> they were not able to define</w:t>
      </w:r>
      <w:r w:rsidR="003631BD" w:rsidRPr="009B48D8">
        <w:rPr>
          <w:rFonts w:cstheme="minorHAnsi"/>
        </w:rPr>
        <w:t xml:space="preserve"> ‘complex policy terms’ in the questionnaire, </w:t>
      </w:r>
      <w:r w:rsidR="00742F2F" w:rsidRPr="009B48D8">
        <w:rPr>
          <w:rFonts w:cstheme="minorHAnsi"/>
        </w:rPr>
        <w:t xml:space="preserve">indicating a </w:t>
      </w:r>
      <w:r w:rsidR="003631BD" w:rsidRPr="009B48D8">
        <w:rPr>
          <w:rFonts w:cstheme="minorHAnsi"/>
        </w:rPr>
        <w:t xml:space="preserve">need to explain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make the healthcare more comprehensible is strongly correlated with willingness to support UHC </w:t>
      </w:r>
      <w:r w:rsidR="00746A66" w:rsidRPr="003E7E8A">
        <w:rPr>
          <w:rFonts w:cstheme="minorHAnsi"/>
          <w:highlight w:val="yellow"/>
        </w:rPr>
        <w:t>(</w:t>
      </w:r>
      <w:proofErr w:type="spellStart"/>
      <w:r w:rsidR="00746A66" w:rsidRPr="003E7E8A">
        <w:rPr>
          <w:rFonts w:cstheme="minorHAnsi"/>
          <w:highlight w:val="yellow"/>
        </w:rPr>
        <w:t>Holahan</w:t>
      </w:r>
      <w:proofErr w:type="spellEnd"/>
      <w:r w:rsidR="00746A66" w:rsidRPr="003E7E8A">
        <w:rPr>
          <w:rFonts w:cstheme="minorHAnsi"/>
          <w:highlight w:val="yellow"/>
        </w:rPr>
        <w:t xml:space="preserve">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44F9EE9A" w14:textId="4617E33A" w:rsidR="00E47342" w:rsidRPr="0075441D" w:rsidRDefault="00E47342" w:rsidP="0075441D">
      <w:pPr>
        <w:pStyle w:val="BodyText"/>
        <w:spacing w:line="480" w:lineRule="auto"/>
        <w:ind w:firstLine="720"/>
        <w:rPr>
          <w:rFonts w:cstheme="minorHAnsi"/>
        </w:rPr>
        <w:pPrChange w:id="72" w:author="Shaffer, Victoria A." w:date="2021-09-16T12:26:00Z">
          <w:pPr>
            <w:pStyle w:val="FirstParagraph"/>
            <w:spacing w:line="480" w:lineRule="auto"/>
            <w:ind w:firstLine="720"/>
          </w:pPr>
        </w:pPrChange>
      </w:pPr>
      <w:moveToRangeStart w:id="73" w:author="Shaffer, Victoria A." w:date="2021-09-16T12:26:00Z" w:name="move82687629"/>
      <w:moveTo w:id="74" w:author="Shaffer, Victoria A." w:date="2021-09-16T12:26:00Z">
        <w:del w:id="75" w:author="Shaffer, Victoria A." w:date="2021-09-16T12:27:00Z">
          <w:r w:rsidDel="00E47342">
            <w:rPr>
              <w:rFonts w:cstheme="minorHAnsi"/>
            </w:rPr>
            <w:lastRenderedPageBreak/>
            <w:delText xml:space="preserve">Conversely, </w:delText>
          </w:r>
        </w:del>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despoils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 predicts opposition to health care reform. Surprisingly, this holds true for both Republicans and Democrats.  Additionally, this was after controlling for partisanship, ideology, and racial resentment, which all had independent significant effects on support for health care reform. The total effect was that strongly nativist beliefs lead to a 35.5% reduction in belief that health reform was at least favorable or ambivalent, compared to those with strongly non-nativist beliefs.</w:t>
        </w:r>
        <w:r w:rsidRPr="006343F2">
          <w:rPr>
            <w:rFonts w:cstheme="minorHAnsi"/>
          </w:rPr>
          <w:t xml:space="preserve"> </w:t>
        </w:r>
      </w:moveTo>
      <w:moveToRangeEnd w:id="73"/>
    </w:p>
    <w:p w14:paraId="50272467" w14:textId="77777777" w:rsidR="004040D2" w:rsidRDefault="00685CC9" w:rsidP="00C92D0F">
      <w:pPr>
        <w:pStyle w:val="BodyText"/>
        <w:spacing w:line="480" w:lineRule="auto"/>
        <w:ind w:firstLine="720"/>
        <w:rPr>
          <w:ins w:id="76" w:author="Shaffer, Victoria A." w:date="2021-09-16T11:48:00Z"/>
          <w:rFonts w:cstheme="minorHAnsi"/>
        </w:rPr>
      </w:pPr>
      <w:commentRangeStart w:id="77"/>
      <w:r>
        <w:rPr>
          <w:rFonts w:cstheme="minorHAnsi"/>
        </w:rPr>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p>
    <w:p w14:paraId="1DAB0ACF" w14:textId="10120F8A" w:rsidR="003631BD" w:rsidRDefault="0061514A" w:rsidP="00C92D0F">
      <w:pPr>
        <w:pStyle w:val="BodyText"/>
        <w:spacing w:line="480" w:lineRule="auto"/>
        <w:ind w:firstLine="720"/>
        <w:rPr>
          <w:rFonts w:cstheme="minorHAnsi"/>
        </w:rPr>
      </w:pPr>
      <w:r>
        <w:rPr>
          <w:rFonts w:cstheme="minorHAnsi"/>
        </w:rPr>
        <w:t>H</w:t>
      </w:r>
      <w:r w:rsidR="00CB316D">
        <w:rPr>
          <w:rFonts w:cstheme="minorHAnsi"/>
        </w:rPr>
        <w:t xml:space="preserve">owever, </w:t>
      </w:r>
      <w:r>
        <w:rPr>
          <w:rFonts w:cstheme="minorHAnsi"/>
        </w:rPr>
        <w:t xml:space="preserve">racial </w:t>
      </w:r>
      <w:r w:rsidR="00CB316D">
        <w:rPr>
          <w:rFonts w:cstheme="minorHAnsi"/>
        </w:rPr>
        <w:t xml:space="preserve">disparities </w:t>
      </w:r>
      <w:r>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737302">
        <w:rPr>
          <w:rFonts w:cstheme="minorHAnsi"/>
          <w:highlight w:val="yellow"/>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w:t>
      </w:r>
      <w:r w:rsidR="000D3D3B">
        <w:rPr>
          <w:rFonts w:cstheme="minorHAnsi"/>
        </w:rPr>
        <w:lastRenderedPageBreak/>
        <w:t xml:space="preserve">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del w:id="78" w:author="Shaffer, Victoria A." w:date="2021-09-16T11:48:00Z">
        <w:r w:rsidR="00623E96" w:rsidDel="004040D2">
          <w:rPr>
            <w:rFonts w:cstheme="minorHAnsi"/>
          </w:rPr>
          <w:delText xml:space="preserve"> </w:delText>
        </w:r>
        <w:r w:rsidR="00221B56" w:rsidDel="004040D2">
          <w:rPr>
            <w:rFonts w:cstheme="minorHAnsi"/>
          </w:rPr>
          <w:delText xml:space="preserve">Plausibly, the perception that </w:delText>
        </w:r>
        <w:r w:rsidR="00082A42" w:rsidDel="004040D2">
          <w:rPr>
            <w:rFonts w:cstheme="minorHAnsi"/>
          </w:rPr>
          <w:delText>UHC would improve equity in outcomes</w:delText>
        </w:r>
        <w:r w:rsidR="00221B56" w:rsidDel="004040D2">
          <w:rPr>
            <w:rFonts w:cstheme="minorHAnsi"/>
          </w:rPr>
          <w:delText xml:space="preserve"> drives support for UHC </w:delText>
        </w:r>
        <w:r w:rsidR="00082A42" w:rsidDel="004040D2">
          <w:rPr>
            <w:rFonts w:cstheme="minorHAnsi"/>
          </w:rPr>
          <w:delText>in Blacks compared to Whites</w:delText>
        </w:r>
        <w:r w:rsidR="00221B56" w:rsidDel="004040D2">
          <w:rPr>
            <w:rFonts w:cstheme="minorHAnsi"/>
          </w:rPr>
          <w:delText>.</w:delText>
        </w:r>
      </w:del>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commentRangeEnd w:id="77"/>
      <w:r w:rsidR="000708CE">
        <w:rPr>
          <w:rStyle w:val="CommentReference"/>
        </w:rPr>
        <w:commentReference w:id="77"/>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79"/>
      <w:r w:rsidRPr="009B48D8">
        <w:rPr>
          <w:rFonts w:asciiTheme="minorHAnsi" w:hAnsiTheme="minorHAnsi" w:cstheme="minorHAnsi"/>
          <w:color w:val="auto"/>
          <w:sz w:val="24"/>
          <w:szCs w:val="24"/>
        </w:rPr>
        <w:t>Previous US Attempts towards UHC</w:t>
      </w:r>
      <w:commentRangeEnd w:id="79"/>
      <w:r>
        <w:rPr>
          <w:rStyle w:val="CommentReference"/>
          <w:rFonts w:asciiTheme="minorHAnsi" w:eastAsiaTheme="minorHAnsi" w:hAnsiTheme="minorHAnsi" w:cstheme="minorBidi"/>
          <w:b w:val="0"/>
          <w:bCs w:val="0"/>
          <w:color w:val="auto"/>
        </w:rPr>
        <w:commentReference w:id="79"/>
      </w:r>
    </w:p>
    <w:p w14:paraId="589AA11D" w14:textId="13A71DBD"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to implement UHC in the United States at the state level</w:t>
      </w:r>
      <w:r>
        <w:rPr>
          <w:rFonts w:cstheme="minorHAnsi"/>
        </w:rPr>
        <w:t xml:space="preserve"> (e.g.</w:t>
      </w:r>
      <w:ins w:id="80" w:author="Shaffer, Victoria A." w:date="2021-09-16T12:21:00Z">
        <w:r w:rsidR="000708CE">
          <w:rPr>
            <w:rFonts w:cstheme="minorHAnsi"/>
          </w:rPr>
          <w:t>,</w:t>
        </w:r>
      </w:ins>
      <w:r>
        <w:rPr>
          <w:rFonts w:cstheme="minorHAnsi"/>
        </w:rPr>
        <w:t xml:space="preserve"> California, Washington, Florida, etc.);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w:t>
      </w:r>
      <w:r w:rsidR="00C103E1">
        <w:rPr>
          <w:rFonts w:cstheme="minorHAnsi"/>
        </w:rPr>
        <w:t xml:space="preserve">seen </w:t>
      </w:r>
      <w:r w:rsidRPr="009B48D8">
        <w:rPr>
          <w:rFonts w:cstheme="minorHAnsi"/>
        </w:rPr>
        <w:t xml:space="preserve">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(Hsiao, 2011; Green Mountain Care Financing Report, 2014; 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t>
      </w:r>
      <w:r w:rsidRPr="009B48D8">
        <w:rPr>
          <w:rFonts w:cstheme="minorHAnsi"/>
        </w:rPr>
        <w:lastRenderedPageBreak/>
        <w:t xml:space="preserve">was eventually abandoned in 2014, due to proportionally larger taxes on business and </w:t>
      </w:r>
      <w:r w:rsidR="00950D8A">
        <w:rPr>
          <w:rFonts w:cstheme="minorHAnsi"/>
        </w:rPr>
        <w:t>d</w:t>
      </w:r>
      <w:commentRangeStart w:id="81"/>
      <w:commentRangeStart w:id="82"/>
      <w:commentRangeStart w:id="83"/>
      <w:r w:rsidRPr="009B48D8">
        <w:rPr>
          <w:rFonts w:cstheme="minorHAnsi"/>
        </w:rPr>
        <w:t>i</w:t>
      </w:r>
      <w:commentRangeEnd w:id="81"/>
      <w:r>
        <w:rPr>
          <w:rStyle w:val="CommentReference"/>
        </w:rPr>
        <w:commentReference w:id="81"/>
      </w:r>
      <w:commentRangeEnd w:id="82"/>
      <w:r>
        <w:rPr>
          <w:rStyle w:val="CommentReference"/>
        </w:rPr>
        <w:commentReference w:id="82"/>
      </w:r>
      <w:commentRangeEnd w:id="83"/>
      <w:r w:rsidR="000708CE">
        <w:rPr>
          <w:rStyle w:val="CommentReference"/>
        </w:rPr>
        <w:commentReference w:id="83"/>
      </w:r>
      <w:r w:rsidR="00950D8A">
        <w:rPr>
          <w:rFonts w:cstheme="minorHAnsi"/>
        </w:rPr>
        <w:t>fficulty in communicating the benefits arising from elimination of current premium costs</w:t>
      </w:r>
      <w:r w:rsidRPr="009B48D8">
        <w:rPr>
          <w:rFonts w:cstheme="minorHAnsi"/>
        </w:rPr>
        <w:t xml:space="preserve"> </w:t>
      </w:r>
      <w:r w:rsidRPr="009B48D8">
        <w:rPr>
          <w:rFonts w:cstheme="minorHAnsi"/>
          <w:highlight w:val="yellow"/>
        </w:rPr>
        <w:t>(Fox 2015)</w:t>
      </w:r>
      <w:r w:rsidRPr="009B48D8">
        <w:rPr>
          <w:rFonts w:cstheme="minorHAnsi"/>
        </w:rPr>
        <w:t>.</w:t>
      </w:r>
      <w:r w:rsidR="00950D8A">
        <w:rPr>
          <w:rFonts w:cstheme="minorHAnsi"/>
        </w:rPr>
        <w:t xml:space="preserve"> The public was hyper-aware of the tax raises necessary to implement the program, but Vermonters did not receive clear messaging on the net savings that would result from replacing current premiums with a tax raise. </w:t>
      </w:r>
    </w:p>
    <w:p w14:paraId="3F23B166" w14:textId="75A8D45F" w:rsidR="0061302E" w:rsidRPr="009B48D8" w:rsidDel="00E47342" w:rsidRDefault="0061302E" w:rsidP="0061302E">
      <w:pPr>
        <w:pStyle w:val="BodyText"/>
        <w:spacing w:line="480" w:lineRule="auto"/>
        <w:rPr>
          <w:del w:id="84" w:author="Shaffer, Victoria A." w:date="2021-09-16T12:28:00Z"/>
          <w:rFonts w:cstheme="minorHAnsi"/>
        </w:rPr>
      </w:pPr>
      <w:r w:rsidRPr="009B48D8">
        <w:rPr>
          <w:rFonts w:cstheme="minorHAnsi"/>
        </w:rPr>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Researchers found no significant improvements</w:t>
      </w:r>
      <w:r>
        <w:rPr>
          <w:rFonts w:cstheme="minorHAnsi"/>
        </w:rPr>
        <w:t xml:space="preserve"> over a </w:t>
      </w:r>
      <w:del w:id="85" w:author="Shaffer, Victoria A." w:date="2021-09-16T12:23:00Z">
        <w:r w:rsidDel="000708CE">
          <w:rPr>
            <w:rFonts w:cstheme="minorHAnsi"/>
          </w:rPr>
          <w:delText>two year</w:delText>
        </w:r>
      </w:del>
      <w:ins w:id="86" w:author="Shaffer, Victoria A." w:date="2021-09-16T12:23:00Z">
        <w:r w:rsidR="000708CE">
          <w:rPr>
            <w:rFonts w:cstheme="minorHAnsi"/>
          </w:rPr>
          <w:t>two-year</w:t>
        </w:r>
      </w:ins>
      <w:r>
        <w:rPr>
          <w:rFonts w:cstheme="minorHAnsi"/>
        </w:rPr>
        <w:t xml:space="preserve"> period</w:t>
      </w:r>
      <w:r w:rsidRPr="009B48D8">
        <w:rPr>
          <w:rFonts w:cstheme="minorHAnsi"/>
        </w:rPr>
        <w:t xml:space="preserve"> 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87"/>
      <w:commentRangeStart w:id="88"/>
      <w:commentRangeStart w:id="89"/>
      <w:commentRangeEnd w:id="87"/>
      <w:r>
        <w:rPr>
          <w:rStyle w:val="CommentReference"/>
        </w:rPr>
        <w:commentReference w:id="87"/>
      </w:r>
      <w:commentRangeEnd w:id="88"/>
      <w:r>
        <w:rPr>
          <w:rStyle w:val="CommentReference"/>
        </w:rPr>
        <w:commentReference w:id="88"/>
      </w:r>
      <w:commentRangeEnd w:id="89"/>
      <w:r w:rsidR="000708CE">
        <w:rPr>
          <w:rStyle w:val="CommentReference"/>
        </w:rPr>
        <w:commentReference w:id="89"/>
      </w:r>
      <w:r>
        <w:rPr>
          <w:rFonts w:cstheme="minorHAnsi"/>
        </w:rPr>
        <w:t xml:space="preserve"> concerns that </w:t>
      </w:r>
      <w:r w:rsidR="002B77D0">
        <w:rPr>
          <w:rFonts w:cstheme="minorHAnsi"/>
        </w:rPr>
        <w:t xml:space="preserve">many </w:t>
      </w:r>
      <w:r>
        <w:rPr>
          <w:rFonts w:cstheme="minorHAnsi"/>
        </w:rPr>
        <w:t xml:space="preserve">objective </w:t>
      </w:r>
      <w:r w:rsidR="002B77D0">
        <w:rPr>
          <w:rFonts w:cstheme="minorHAnsi"/>
        </w:rPr>
        <w:t xml:space="preserve">physical </w:t>
      </w:r>
      <w:r>
        <w:rPr>
          <w:rFonts w:cstheme="minorHAnsi"/>
        </w:rPr>
        <w:t xml:space="preserve">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did show significant improvement, it was less important given 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pPr>
        <w:pStyle w:val="BodyText"/>
        <w:spacing w:line="480" w:lineRule="auto"/>
        <w:rPr>
          <w:rFonts w:cstheme="minorHAnsi"/>
        </w:rPr>
        <w:pPrChange w:id="90" w:author="Shaffer, Victoria A." w:date="2021-09-16T12:28:00Z">
          <w:pPr>
            <w:pStyle w:val="BodyText"/>
            <w:spacing w:line="480" w:lineRule="auto"/>
            <w:ind w:firstLine="720"/>
          </w:pPr>
        </w:pPrChange>
      </w:pPr>
    </w:p>
    <w:p w14:paraId="3727BE98" w14:textId="4469EC84" w:rsidR="00EC3758" w:rsidRPr="009B48D8" w:rsidDel="00E47342" w:rsidRDefault="00EC3758" w:rsidP="00EC3758">
      <w:pPr>
        <w:pStyle w:val="Heading2"/>
        <w:spacing w:line="480" w:lineRule="auto"/>
        <w:rPr>
          <w:del w:id="91" w:author="Shaffer, Victoria A." w:date="2021-09-16T12:27:00Z"/>
          <w:rFonts w:asciiTheme="minorHAnsi" w:hAnsiTheme="minorHAnsi" w:cstheme="minorHAnsi"/>
          <w:color w:val="auto"/>
          <w:sz w:val="24"/>
          <w:szCs w:val="24"/>
        </w:rPr>
      </w:pPr>
      <w:commentRangeStart w:id="92"/>
      <w:commentRangeStart w:id="93"/>
      <w:del w:id="94" w:author="Shaffer, Victoria A." w:date="2021-09-16T12:27:00Z">
        <w:r w:rsidDel="00E47342">
          <w:rPr>
            <w:rFonts w:asciiTheme="minorHAnsi" w:hAnsiTheme="minorHAnsi" w:cstheme="minorHAnsi"/>
            <w:color w:val="auto"/>
            <w:sz w:val="24"/>
            <w:szCs w:val="24"/>
          </w:rPr>
          <w:lastRenderedPageBreak/>
          <w:delText xml:space="preserve">Possible Interventions </w:delText>
        </w:r>
        <w:commentRangeEnd w:id="92"/>
        <w:r w:rsidR="004606BE" w:rsidDel="00E47342">
          <w:rPr>
            <w:rStyle w:val="CommentReference"/>
            <w:rFonts w:asciiTheme="minorHAnsi" w:eastAsiaTheme="minorHAnsi" w:hAnsiTheme="minorHAnsi" w:cstheme="minorBidi"/>
            <w:b w:val="0"/>
            <w:bCs w:val="0"/>
            <w:color w:val="auto"/>
          </w:rPr>
          <w:commentReference w:id="92"/>
        </w:r>
        <w:commentRangeEnd w:id="93"/>
        <w:r w:rsidR="00E47342" w:rsidDel="00E47342">
          <w:rPr>
            <w:rStyle w:val="CommentReference"/>
            <w:rFonts w:asciiTheme="minorHAnsi" w:eastAsiaTheme="minorHAnsi" w:hAnsiTheme="minorHAnsi" w:cstheme="minorBidi"/>
            <w:b w:val="0"/>
            <w:bCs w:val="0"/>
            <w:color w:val="auto"/>
          </w:rPr>
          <w:commentReference w:id="93"/>
        </w:r>
      </w:del>
    </w:p>
    <w:p w14:paraId="0128FC67" w14:textId="5E710700" w:rsidR="00EC3758" w:rsidDel="00E47342" w:rsidRDefault="00EC3758" w:rsidP="00EC3758">
      <w:pPr>
        <w:pStyle w:val="BodyText"/>
        <w:spacing w:line="480" w:lineRule="auto"/>
        <w:rPr>
          <w:del w:id="95" w:author="Shaffer, Victoria A." w:date="2021-09-16T12:27:00Z"/>
          <w:rFonts w:cstheme="minorHAnsi"/>
        </w:rPr>
      </w:pPr>
      <w:del w:id="96" w:author="Shaffer, Victoria A." w:date="2021-09-16T12:27:00Z">
        <w:r w:rsidDel="00E47342">
          <w:rPr>
            <w:rFonts w:cstheme="minorHAnsi"/>
          </w:rPr>
          <w:tab/>
          <w:delText>Increasing support for UHC has been the focus of many interventions in the past few decades, both in terms of academic research, as well as political policy intended to improve likelihood of UHC implementation.</w:delText>
        </w:r>
        <w:r w:rsidR="005023AB" w:rsidDel="00E47342">
          <w:rPr>
            <w:rFonts w:cstheme="minorHAnsi"/>
          </w:rPr>
          <w:delText xml:space="preserve"> </w:delText>
        </w:r>
      </w:del>
      <w:del w:id="97" w:author="Shaffer, Victoria A." w:date="2021-09-16T12:26:00Z">
        <w:r w:rsidR="005023AB" w:rsidDel="00E47342">
          <w:rPr>
            <w:rFonts w:cstheme="minorHAnsi"/>
          </w:rPr>
          <w:delText xml:space="preserve">In the US, </w:delText>
        </w:r>
        <w:r w:rsidR="005023AB" w:rsidRPr="0039172A" w:rsidDel="00E47342">
          <w:rPr>
            <w:rFonts w:cstheme="minorHAnsi"/>
            <w:highlight w:val="yellow"/>
          </w:rPr>
          <w:delText>Sanchez and colleagues (2016)</w:delText>
        </w:r>
        <w:r w:rsidR="005023AB" w:rsidDel="00E47342">
          <w:rPr>
            <w:rFonts w:cstheme="minorHAnsi"/>
          </w:rPr>
          <w:delText xml:space="preserve"> found that for American Latinos, support for UHC was strongly impacted by the saliency of ‘linked fate’. Defined simply, ‘linked fate’ is the question of if, or how much, an individual Latino believes their success depends on the success of other Latinos</w:delText>
        </w:r>
        <w:r w:rsidR="00A8304F" w:rsidDel="00E47342">
          <w:rPr>
            <w:rFonts w:cstheme="minorHAnsi"/>
          </w:rPr>
          <w:delText>.</w:delText>
        </w:r>
        <w:r w:rsidR="00023055" w:rsidDel="00E47342">
          <w:rPr>
            <w:rFonts w:cstheme="minorHAnsi"/>
          </w:rPr>
          <w:delText xml:space="preserve"> Latinos that expressed ‘a lot’ of belief in shared fate were significantly more likely than those with no belief in shared fate to support UHC (60% vs. 43%). </w:delText>
        </w:r>
      </w:del>
    </w:p>
    <w:p w14:paraId="7AA6E19C" w14:textId="5D2189F9" w:rsidR="006343F2" w:rsidDel="00E47342" w:rsidRDefault="006343F2">
      <w:pPr>
        <w:pStyle w:val="Heading2"/>
        <w:spacing w:line="480" w:lineRule="auto"/>
        <w:rPr>
          <w:del w:id="98" w:author="Shaffer, Victoria A." w:date="2021-09-16T12:27:00Z"/>
        </w:rPr>
        <w:pPrChange w:id="99" w:author="Shaffer, Victoria A." w:date="2021-09-16T12:27:00Z">
          <w:pPr>
            <w:pStyle w:val="BodyText"/>
            <w:spacing w:line="480" w:lineRule="auto"/>
          </w:pPr>
        </w:pPrChange>
      </w:pPr>
      <w:del w:id="100" w:author="Shaffer, Victoria A." w:date="2021-09-16T12:27:00Z">
        <w:r w:rsidDel="00E47342">
          <w:tab/>
        </w:r>
      </w:del>
      <w:moveFromRangeStart w:id="101" w:author="Shaffer, Victoria A." w:date="2021-09-16T12:26:00Z" w:name="move82687629"/>
      <w:moveFrom w:id="102" w:author="Shaffer, Victoria A." w:date="2021-09-16T12:26:00Z">
        <w:del w:id="103" w:author="Shaffer, Victoria A." w:date="2021-09-16T12:27:00Z">
          <w:r w:rsidDel="00E47342">
            <w:delText xml:space="preserve">Conversely, </w:delText>
          </w:r>
          <w:r w:rsidRPr="0039172A" w:rsidDel="00E47342">
            <w:rPr>
              <w:highlight w:val="yellow"/>
            </w:rPr>
            <w:delText>Knoll and colleagues (2015)</w:delText>
          </w:r>
          <w:r w:rsidDel="00E47342">
            <w:delText xml:space="preserve"> have found that increased saliency and belief in ‘Nativism’, defined as the perception that foreign influence </w:delText>
          </w:r>
          <w:r w:rsidR="006F1A17" w:rsidDel="00E47342">
            <w:delText>despoils</w:delText>
          </w:r>
          <w:r w:rsidDel="00E47342">
            <w:delText xml:space="preserve"> </w:delText>
          </w:r>
          <w:r w:rsidRPr="006343F2" w:rsidDel="00E47342">
            <w:delText>traditional</w:delText>
          </w:r>
          <w:r w:rsidDel="00E47342">
            <w:delText xml:space="preserve"> </w:delText>
          </w:r>
          <w:r w:rsidRPr="006343F2" w:rsidDel="00E47342">
            <w:delText xml:space="preserve">American </w:delText>
          </w:r>
          <w:r w:rsidDel="00E47342">
            <w:delText>heritage</w:delText>
          </w:r>
          <w:r w:rsidR="006F1A17" w:rsidDel="00E47342">
            <w:delTex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delText>
          </w:r>
          <w:r w:rsidR="008A290E" w:rsidDel="00E47342">
            <w:delText xml:space="preserve">The total effect was that strongly nativist beliefs lead to a 35.5% reduction in belief that health reform was </w:delText>
          </w:r>
          <w:r w:rsidR="00065859" w:rsidDel="00E47342">
            <w:delText xml:space="preserve">at least </w:delText>
          </w:r>
          <w:r w:rsidR="008A290E" w:rsidDel="00E47342">
            <w:delText>favorable or ambivalent</w:delText>
          </w:r>
          <w:r w:rsidR="000E7129" w:rsidDel="00E47342">
            <w:delText>, compared to those with strongly non-nativist beliefs.</w:delText>
          </w:r>
        </w:del>
      </w:moveFrom>
      <w:moveFromRangeEnd w:id="101"/>
      <w:del w:id="104" w:author="Shaffer, Victoria A." w:date="2021-09-16T12:27:00Z">
        <w:r w:rsidRPr="006343F2" w:rsidDel="00E47342">
          <w:delText xml:space="preserve"> </w:delText>
        </w:r>
      </w:del>
    </w:p>
    <w:p w14:paraId="207F488A" w14:textId="01E6D98B" w:rsidR="005023AB" w:rsidRPr="009B48D8" w:rsidDel="00E47342" w:rsidRDefault="00E21544" w:rsidP="0039172A">
      <w:pPr>
        <w:pStyle w:val="BodyText"/>
        <w:spacing w:line="480" w:lineRule="auto"/>
        <w:rPr>
          <w:del w:id="105" w:author="Shaffer, Victoria A." w:date="2021-09-16T12:27:00Z"/>
          <w:rFonts w:cstheme="minorHAnsi"/>
        </w:rPr>
      </w:pPr>
      <w:del w:id="106" w:author="Shaffer, Victoria A." w:date="2021-09-16T12:27:00Z">
        <w:r w:rsidDel="00E47342">
          <w:rPr>
            <w:rFonts w:cstheme="minorHAnsi"/>
          </w:rPr>
          <w:tab/>
          <w:delText xml:space="preserve">Many governments have had success with </w:delText>
        </w:r>
        <w:r w:rsidR="000731C1" w:rsidDel="00E47342">
          <w:rPr>
            <w:rFonts w:cstheme="minorHAnsi"/>
          </w:rPr>
          <w:delText xml:space="preserve">interventions </w:delText>
        </w:r>
        <w:r w:rsidDel="00E47342">
          <w:rPr>
            <w:rFonts w:cstheme="minorHAnsi"/>
          </w:rPr>
          <w:delText>designed to lead to implementation of UHC. T</w:delText>
        </w:r>
        <w:r w:rsidR="000731C1" w:rsidDel="00E47342">
          <w:rPr>
            <w:rFonts w:cstheme="minorHAnsi"/>
          </w:rPr>
          <w:delText xml:space="preserve">he strategy </w:delText>
        </w:r>
        <w:r w:rsidR="008A068A" w:rsidDel="00E47342">
          <w:rPr>
            <w:rFonts w:cstheme="minorHAnsi"/>
          </w:rPr>
          <w:delText xml:space="preserve">that </w:delText>
        </w:r>
        <w:r w:rsidR="000731C1" w:rsidDel="00E47342">
          <w:rPr>
            <w:rFonts w:cstheme="minorHAnsi"/>
          </w:rPr>
          <w:delText>Turk</w:delText>
        </w:r>
        <w:r w:rsidR="008A068A" w:rsidDel="00E47342">
          <w:rPr>
            <w:rFonts w:cstheme="minorHAnsi"/>
          </w:rPr>
          <w:delText>ey utilized</w:delText>
        </w:r>
        <w:r w:rsidDel="00E47342">
          <w:rPr>
            <w:rFonts w:cstheme="minorHAnsi"/>
          </w:rPr>
          <w:delText xml:space="preserve"> </w:delText>
        </w:r>
        <w:r w:rsidR="000731C1" w:rsidDel="00E47342">
          <w:rPr>
            <w:rFonts w:cstheme="minorHAnsi"/>
          </w:rPr>
          <w:delText xml:space="preserve">from 2002 to 2013 </w:delText>
        </w:r>
        <w:r w:rsidDel="00E47342">
          <w:rPr>
            <w:rFonts w:cstheme="minorHAnsi"/>
          </w:rPr>
          <w:delText xml:space="preserve">was to directly address the primary concerns of entrenched stakeholders opposing UHC, while also </w:delText>
        </w:r>
        <w:r w:rsidR="00A8504E" w:rsidDel="00E47342">
          <w:rPr>
            <w:rFonts w:cstheme="minorHAnsi"/>
          </w:rPr>
          <w:delText xml:space="preserve">quickly building public support for UHC by focusing on </w:delText>
        </w:r>
        <w:r w:rsidR="00F927F0" w:rsidDel="00E47342">
          <w:rPr>
            <w:rFonts w:cstheme="minorHAnsi"/>
          </w:rPr>
          <w:delText>conspicuous</w:delText>
        </w:r>
        <w:r w:rsidR="00A8504E" w:rsidDel="00E47342">
          <w:rPr>
            <w:rFonts w:cstheme="minorHAnsi"/>
          </w:rPr>
          <w:delText xml:space="preserve"> changes to their health system</w:delText>
        </w:r>
        <w:r w:rsidR="00376ABD" w:rsidDel="00E47342">
          <w:rPr>
            <w:rFonts w:cstheme="minorHAnsi"/>
          </w:rPr>
          <w:delText xml:space="preserve"> (</w:delText>
        </w:r>
        <w:r w:rsidR="00376ABD" w:rsidRPr="0039172A" w:rsidDel="00E47342">
          <w:rPr>
            <w:rFonts w:cstheme="minorHAnsi"/>
            <w:highlight w:val="yellow"/>
          </w:rPr>
          <w:delText>Bump et al., 2014</w:delText>
        </w:r>
        <w:r w:rsidR="00376ABD" w:rsidDel="00E47342">
          <w:rPr>
            <w:rFonts w:cstheme="minorHAnsi"/>
          </w:rPr>
          <w:delText>)</w:delText>
        </w:r>
        <w:r w:rsidDel="00E47342">
          <w:rPr>
            <w:rFonts w:cstheme="minorHAnsi"/>
          </w:rPr>
          <w:delText xml:space="preserve">. </w:delText>
        </w:r>
        <w:r w:rsidR="00255C71" w:rsidDel="00E47342">
          <w:rPr>
            <w:rFonts w:cstheme="minorHAnsi"/>
          </w:rPr>
          <w:delText>Ceasing</w:delText>
        </w:r>
        <w:r w:rsidR="00376ABD" w:rsidDel="00E47342">
          <w:rPr>
            <w:rFonts w:cstheme="minorHAnsi"/>
          </w:rPr>
          <w:delText xml:space="preserve"> the practice of holding patients in the hospital until their bills were fully paid, increasing patient capacity in hospitals, and increasing the fleet of emergency vehicles by 3 to 5 fold over the course of 10 years lead to </w:delText>
        </w:r>
        <w:r w:rsidR="00397DF3" w:rsidDel="00E47342">
          <w:rPr>
            <w:rFonts w:cstheme="minorHAnsi"/>
          </w:rPr>
          <w:delText>increased satisfaction with health services</w:delText>
        </w:r>
        <w:r w:rsidR="006828A2" w:rsidDel="00E47342">
          <w:rPr>
            <w:rFonts w:cstheme="minorHAnsi"/>
          </w:rPr>
          <w:delText>,</w:delText>
        </w:r>
        <w:r w:rsidR="00397DF3" w:rsidDel="00E47342">
          <w:rPr>
            <w:rFonts w:cstheme="minorHAnsi"/>
          </w:rPr>
          <w:delText xml:space="preserve"> from </w:delText>
        </w:r>
        <w:r w:rsidR="006828A2" w:rsidDel="00E47342">
          <w:rPr>
            <w:rFonts w:cstheme="minorHAnsi"/>
          </w:rPr>
          <w:delText>39.5</w:delText>
        </w:r>
        <w:r w:rsidR="00397DF3" w:rsidDel="00E47342">
          <w:rPr>
            <w:rFonts w:cstheme="minorHAnsi"/>
          </w:rPr>
          <w:delText xml:space="preserve">% </w:delText>
        </w:r>
        <w:r w:rsidR="006828A2" w:rsidDel="00E47342">
          <w:rPr>
            <w:rFonts w:cstheme="minorHAnsi"/>
          </w:rPr>
          <w:delText>in 2003 to 75.9</w:delText>
        </w:r>
        <w:r w:rsidR="00397DF3" w:rsidDel="00E47342">
          <w:rPr>
            <w:rFonts w:cstheme="minorHAnsi"/>
          </w:rPr>
          <w:delText>%</w:delText>
        </w:r>
        <w:r w:rsidR="006828A2" w:rsidDel="00E47342">
          <w:rPr>
            <w:rFonts w:cstheme="minorHAnsi"/>
          </w:rPr>
          <w:delText xml:space="preserve"> in 2011 </w:delText>
        </w:r>
        <w:r w:rsidR="006828A2" w:rsidRPr="0039172A" w:rsidDel="00E47342">
          <w:rPr>
            <w:rFonts w:cstheme="minorHAnsi"/>
            <w:highlight w:val="yellow"/>
          </w:rPr>
          <w:delText>(Atun et al., 2015)</w:delText>
        </w:r>
        <w:r w:rsidR="00397DF3" w:rsidDel="00E47342">
          <w:rPr>
            <w:rFonts w:cstheme="minorHAnsi"/>
          </w:rPr>
          <w:delText xml:space="preserve">. This momentum manifested itself as </w:delText>
        </w:r>
        <w:r w:rsidR="00771D4A" w:rsidDel="00E47342">
          <w:rPr>
            <w:rFonts w:cstheme="minorHAnsi"/>
          </w:rPr>
          <w:delText xml:space="preserve">improved public support for the reforms and </w:delText>
        </w:r>
        <w:r w:rsidR="00397DF3" w:rsidDel="00E47342">
          <w:rPr>
            <w:rFonts w:cstheme="minorHAnsi"/>
          </w:rPr>
          <w:delText>greater electoral support for the AK party (which implemented the reforms)</w:delText>
        </w:r>
        <w:r w:rsidR="003A6DF2" w:rsidDel="00E47342">
          <w:rPr>
            <w:rFonts w:cstheme="minorHAnsi"/>
          </w:rPr>
          <w:delText>,</w:delText>
        </w:r>
        <w:r w:rsidR="00771D4A" w:rsidDel="00E47342">
          <w:rPr>
            <w:rFonts w:cstheme="minorHAnsi"/>
          </w:rPr>
          <w:delText xml:space="preserve"> </w:delText>
        </w:r>
        <w:r w:rsidR="0046391A" w:rsidDel="00E47342">
          <w:rPr>
            <w:rFonts w:cstheme="minorHAnsi"/>
          </w:rPr>
          <w:delText>giving them the political power to impose greater changes towards UHC</w:delText>
        </w:r>
        <w:r w:rsidR="00771D4A" w:rsidDel="00E47342">
          <w:rPr>
            <w:rFonts w:cstheme="minorHAnsi"/>
          </w:rPr>
          <w:delText>.</w:delText>
        </w:r>
        <w:r w:rsidR="00D57078" w:rsidDel="00E47342">
          <w:rPr>
            <w:rFonts w:cstheme="minorHAnsi"/>
          </w:rPr>
          <w:delText xml:space="preserve"> The second focus of their strategy was to directly address the concerns of the two main organized groups opposing UHC implementation. Trade unions believed that their benefits would decrease under UHC, and the system would be fundamentally inequitable. </w:delText>
        </w:r>
        <w:r w:rsidR="00DA78BA" w:rsidDel="00E47342">
          <w:rPr>
            <w:rFonts w:cstheme="minorHAnsi"/>
          </w:rPr>
          <w:delText>The Turkish government responded by</w:delText>
        </w:r>
        <w:r w:rsidR="00D57078" w:rsidDel="00E47342">
          <w:rPr>
            <w:rFonts w:cstheme="minorHAnsi"/>
          </w:rPr>
          <w:delText xml:space="preserve"> increasing the scope and scale of coverage</w:delText>
        </w:r>
        <w:r w:rsidR="00DA78BA" w:rsidDel="00E47342">
          <w:rPr>
            <w:rFonts w:cstheme="minorHAnsi"/>
          </w:rPr>
          <w:delText>,</w:delText>
        </w:r>
        <w:r w:rsidR="00D57078" w:rsidDel="00E47342">
          <w:rPr>
            <w:rFonts w:cstheme="minorHAnsi"/>
          </w:rPr>
          <w:delText xml:space="preserve"> leading to support from trade unions. </w:delText>
        </w:r>
        <w:r w:rsidR="00E25145" w:rsidDel="00E47342">
          <w:rPr>
            <w:rFonts w:cstheme="minorHAnsi"/>
          </w:rPr>
          <w:delText xml:space="preserve">Healthcare workers were concerned that increased demand from the public sector would drive down salaries. </w:delText>
        </w:r>
        <w:r w:rsidR="00572872" w:rsidDel="00E47342">
          <w:rPr>
            <w:rFonts w:cstheme="minorHAnsi"/>
          </w:rPr>
          <w:delText>The Turkish government</w:delText>
        </w:r>
        <w:r w:rsidR="00E25145" w:rsidDel="00E47342">
          <w:rPr>
            <w:rFonts w:cstheme="minorHAnsi"/>
          </w:rPr>
          <w:delText xml:space="preserve"> directly </w:delText>
        </w:r>
        <w:r w:rsidR="00EC6FEB" w:rsidDel="00E47342">
          <w:rPr>
            <w:rFonts w:cstheme="minorHAnsi"/>
          </w:rPr>
          <w:delText>addressed these concerns by providing incentives for better service, linking pay to satisfaction and quantity of work, generally leading to dramatic pay increases for those working in the public sector.</w:delText>
        </w:r>
        <w:r w:rsidR="00E25145" w:rsidDel="00E47342">
          <w:rPr>
            <w:rFonts w:cstheme="minorHAnsi"/>
          </w:rPr>
          <w:delText xml:space="preserve"> </w:delText>
        </w:r>
        <w:commentRangeStart w:id="107"/>
        <w:r w:rsidR="00336EC6" w:rsidDel="00E47342">
          <w:rPr>
            <w:rFonts w:cstheme="minorHAnsi"/>
          </w:rPr>
          <w:delText xml:space="preserve">Likewise, the government of Rwanda implemented several interventions in mid-2011 in order to achieve a truly sustainable UHC system </w:delText>
        </w:r>
        <w:r w:rsidR="00336EC6" w:rsidRPr="0039172A" w:rsidDel="00E47342">
          <w:rPr>
            <w:rFonts w:cstheme="minorHAnsi"/>
            <w:highlight w:val="yellow"/>
          </w:rPr>
          <w:delText>(Makaka et al., 2012)</w:delText>
        </w:r>
        <w:r w:rsidR="00336EC6" w:rsidDel="00E47342">
          <w:rPr>
            <w:rFonts w:cstheme="minorHAnsi"/>
          </w:rPr>
          <w:delText>.</w:delText>
        </w:r>
        <w:commentRangeEnd w:id="107"/>
        <w:r w:rsidR="00F05E50" w:rsidDel="00E47342">
          <w:rPr>
            <w:rStyle w:val="CommentReference"/>
          </w:rPr>
          <w:commentReference w:id="107"/>
        </w:r>
        <w:r w:rsidR="00336EC6" w:rsidDel="00E47342">
          <w:rPr>
            <w:rFonts w:cstheme="minorHAnsi"/>
          </w:rPr>
          <w:delTex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delText>
        </w:r>
        <w:r w:rsidR="00654CB4" w:rsidDel="00E47342">
          <w:rPr>
            <w:rFonts w:cstheme="minorHAnsi"/>
          </w:rPr>
          <w:delText xml:space="preserve"> It is important to note that the strategies that Turkey and Rwanda utilized were successful in part because they were adapted to the very specific needs and abilities of their </w:delText>
        </w:r>
        <w:r w:rsidR="00F30A49" w:rsidDel="00E47342">
          <w:rPr>
            <w:rFonts w:cstheme="minorHAnsi"/>
          </w:rPr>
          <w:delText>localities and</w:delText>
        </w:r>
        <w:r w:rsidR="00654CB4" w:rsidDel="00E47342">
          <w:rPr>
            <w:rFonts w:cstheme="minorHAnsi"/>
          </w:rPr>
          <w:delText xml:space="preserve"> may not possibly translate effectively to other contexts.</w:delText>
        </w:r>
      </w:del>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108" w:name="X421a737d2f49057daf7f78b83ef8a65f22eea3d"/>
      <w:bookmarkEnd w:id="67"/>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13F87BB3" w:rsidR="00A14913" w:rsidRPr="009B48D8" w:rsidRDefault="007D1DC6" w:rsidP="00564D31">
      <w:pPr>
        <w:pStyle w:val="FirstParagraph"/>
        <w:spacing w:line="480" w:lineRule="auto"/>
        <w:ind w:firstLine="720"/>
        <w:rPr>
          <w:rFonts w:cstheme="minorHAnsi"/>
        </w:rPr>
      </w:pPr>
      <w:r>
        <w:rPr>
          <w:rFonts w:cstheme="minorHAnsi"/>
        </w:rPr>
        <w:t>Interventions specifically attempting to directly improve support for UHC have not previously been examined in the literature. A potential intervention that would directly address US concerns towards UHC would be to present UHC within the framework of a H</w:t>
      </w:r>
      <w:r w:rsidR="001F1CE3" w:rsidRPr="009B48D8">
        <w:rPr>
          <w:rFonts w:cstheme="minorHAnsi"/>
        </w:rPr>
        <w:t>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directly compar</w:t>
      </w:r>
      <w:r w:rsidR="00170DC0">
        <w:rPr>
          <w:rFonts w:cstheme="minorHAnsi"/>
        </w:rPr>
        <w:t>ing different services</w:t>
      </w:r>
      <w:r w:rsidR="00A14B33" w:rsidRPr="009B48D8">
        <w:rPr>
          <w:rFonts w:cstheme="minorHAnsi"/>
        </w:rPr>
        <w:t xml:space="preserve">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3F321C3B" w:rsidR="00E120B7"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4312FC">
        <w:rPr>
          <w:rFonts w:cstheme="minorHAnsi"/>
        </w:rPr>
        <w:t>As</w:t>
      </w:r>
      <w:r w:rsidR="00954A84" w:rsidRPr="009B48D8">
        <w:rPr>
          <w:rFonts w:cstheme="minorHAnsi"/>
        </w:rPr>
        <w:t xml:space="preserv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109"/>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110"/>
      <w:r w:rsidR="00DD1010">
        <w:rPr>
          <w:rFonts w:cstheme="minorHAnsi"/>
        </w:rPr>
        <w:t>gaps in coverage,</w:t>
      </w:r>
      <w:r w:rsidR="00273844" w:rsidRPr="009B48D8">
        <w:rPr>
          <w:rFonts w:cstheme="minorHAnsi"/>
        </w:rPr>
        <w:t xml:space="preserve"> </w:t>
      </w:r>
      <w:commentRangeEnd w:id="110"/>
      <w:r w:rsidR="001B63D6">
        <w:rPr>
          <w:rStyle w:val="CommentReference"/>
        </w:rPr>
        <w:commentReference w:id="110"/>
      </w:r>
      <w:r w:rsidR="00273844" w:rsidRPr="009B48D8">
        <w:rPr>
          <w:rFonts w:cstheme="minorHAnsi"/>
        </w:rPr>
        <w:t xml:space="preserve"> implicit rationing</w:t>
      </w:r>
      <w:r w:rsidR="00DD1010">
        <w:rPr>
          <w:rFonts w:cstheme="minorHAnsi"/>
        </w:rPr>
        <w:t>, and</w:t>
      </w:r>
      <w:r w:rsidR="00B96E08" w:rsidRPr="009B48D8">
        <w:rPr>
          <w:rFonts w:cstheme="minorHAnsi"/>
        </w:rPr>
        <w:t xml:space="preserve"> consequently </w:t>
      </w:r>
      <w:r w:rsidR="00273844" w:rsidRPr="009B48D8">
        <w:rPr>
          <w:rFonts w:cstheme="minorHAnsi"/>
        </w:rPr>
        <w:t>lower quality healthcare outcomes</w:t>
      </w:r>
      <w:r w:rsidR="00DD1010">
        <w:rPr>
          <w:rFonts w:cstheme="minorHAnsi"/>
        </w:rPr>
        <w:t xml:space="preserve"> (e.g.</w:t>
      </w:r>
      <w:ins w:id="111" w:author="Shaffer, Victoria A." w:date="2021-09-16T12:29:00Z">
        <w:r w:rsidR="00E47342">
          <w:rPr>
            <w:rFonts w:cstheme="minorHAnsi"/>
          </w:rPr>
          <w:t>,</w:t>
        </w:r>
      </w:ins>
      <w:r w:rsidR="00DD1010">
        <w:rPr>
          <w:rFonts w:cstheme="minorHAnsi"/>
        </w:rPr>
        <w:t xml:space="preserve"> higher infant mortality, </w:t>
      </w:r>
      <w:r w:rsidR="007B2E54">
        <w:rPr>
          <w:rFonts w:cstheme="minorHAnsi"/>
        </w:rPr>
        <w:t>greater spread of communicable disease</w:t>
      </w:r>
      <w:r w:rsidR="00DD1010">
        <w:rPr>
          <w:rFonts w:cstheme="minorHAnsi"/>
        </w:rPr>
        <w:t>)</w:t>
      </w:r>
      <w:del w:id="112" w:author="Shaffer, Victoria A." w:date="2021-09-16T12:29:00Z">
        <w:r w:rsidR="00DD1010" w:rsidDel="00E47342">
          <w:rPr>
            <w:rFonts w:cstheme="minorHAnsi"/>
          </w:rPr>
          <w:delText xml:space="preserve"> </w:delText>
        </w:r>
      </w:del>
      <w:r w:rsidR="00273844" w:rsidRPr="009B48D8">
        <w:rPr>
          <w:rFonts w:cstheme="minorHAnsi"/>
        </w:rPr>
        <w:t>.</w:t>
      </w:r>
      <w:commentRangeEnd w:id="109"/>
      <w:r w:rsidR="009072C9" w:rsidRPr="009B48D8">
        <w:rPr>
          <w:rStyle w:val="CommentReference"/>
          <w:rFonts w:cstheme="minorHAnsi"/>
          <w:sz w:val="24"/>
          <w:szCs w:val="24"/>
        </w:rPr>
        <w:commentReference w:id="109"/>
      </w:r>
      <w:r w:rsidR="00273844" w:rsidRPr="009B48D8">
        <w:rPr>
          <w:rFonts w:cstheme="minorHAnsi"/>
        </w:rPr>
        <w:t xml:space="preserve"> </w:t>
      </w:r>
      <w:r w:rsidR="007B2E54">
        <w:rPr>
          <w:rFonts w:cstheme="minorHAnsi"/>
        </w:rPr>
        <w:t xml:space="preserve">For example, Uganda has intended to guarantee UHC to all citizens since 1999 </w:t>
      </w:r>
      <w:r w:rsidR="007B2E54" w:rsidRPr="0039172A">
        <w:rPr>
          <w:rFonts w:cstheme="minorHAnsi"/>
          <w:highlight w:val="yellow"/>
        </w:rPr>
        <w:t>(</w:t>
      </w:r>
      <w:proofErr w:type="spellStart"/>
      <w:r w:rsidR="007B2E54" w:rsidRPr="0039172A">
        <w:rPr>
          <w:rFonts w:cstheme="minorHAnsi"/>
          <w:highlight w:val="yellow"/>
        </w:rPr>
        <w:t>Odokonyero</w:t>
      </w:r>
      <w:proofErr w:type="spellEnd"/>
      <w:r w:rsidR="007B2E54" w:rsidRPr="0039172A">
        <w:rPr>
          <w:rFonts w:cstheme="minorHAnsi"/>
          <w:highlight w:val="yellow"/>
        </w:rPr>
        <w:t xml:space="preserve"> et al., 2017)</w:t>
      </w:r>
      <w:r w:rsidR="007B2E54">
        <w:rPr>
          <w:rFonts w:cstheme="minorHAnsi"/>
        </w:rPr>
        <w:t xml:space="preserve">. However, by 2017, only 52% </w:t>
      </w:r>
      <w:r w:rsidR="007B2E54">
        <w:rPr>
          <w:rFonts w:cstheme="minorHAnsi"/>
        </w:rPr>
        <w:lastRenderedPageBreak/>
        <w:t xml:space="preserve">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w:t>
      </w:r>
      <w:proofErr w:type="spellStart"/>
      <w:r w:rsidR="00E120B7" w:rsidRPr="0039172A">
        <w:rPr>
          <w:rFonts w:cstheme="minorHAnsi"/>
          <w:highlight w:val="yellow"/>
        </w:rPr>
        <w:t>Agyepong</w:t>
      </w:r>
      <w:proofErr w:type="spellEnd"/>
      <w:r w:rsidR="00E120B7" w:rsidRPr="0039172A">
        <w:rPr>
          <w:rFonts w:cstheme="minorHAnsi"/>
          <w:highlight w:val="yellow"/>
        </w:rPr>
        <w:t xml:space="preserve"> et al. 2016)</w:t>
      </w:r>
      <w:r w:rsidR="00414159">
        <w:rPr>
          <w:rFonts w:cstheme="minorHAnsi"/>
        </w:rPr>
        <w:t>. Implemented in 2003 to</w:t>
      </w:r>
      <w:r w:rsidR="00E120B7">
        <w:rPr>
          <w:rFonts w:cstheme="minorHAnsi"/>
        </w:rPr>
        <w:t xml:space="preserve"> provide UHC, by 2016 only 40% of the population had coverage. Critically, enrollment stagnated </w:t>
      </w:r>
      <w:r w:rsidR="003A5837">
        <w:rPr>
          <w:rFonts w:cstheme="minorHAnsi"/>
        </w:rPr>
        <w:t xml:space="preserve">due to </w:t>
      </w:r>
      <w:r w:rsidR="00E120B7">
        <w:rPr>
          <w:rFonts w:cstheme="minorHAnsi"/>
        </w:rPr>
        <w:t>citizen unhappiness with the system</w:t>
      </w:r>
      <w:r w:rsidR="00991662">
        <w:rPr>
          <w:rFonts w:cstheme="minorHAnsi"/>
        </w:rPr>
        <w:t>;</w:t>
      </w:r>
      <w:r w:rsidR="00E120B7">
        <w:rPr>
          <w:rFonts w:cstheme="minorHAnsi"/>
        </w:rPr>
        <w:t xml:space="preserve"> </w:t>
      </w:r>
      <w:r w:rsidR="00991662">
        <w:rPr>
          <w:rFonts w:cstheme="minorHAnsi"/>
        </w:rPr>
        <w:t>Concerns included</w:t>
      </w:r>
      <w:r w:rsidR="00E120B7">
        <w:rPr>
          <w:rFonts w:cstheme="minorHAnsi"/>
        </w:rPr>
        <w:t xml:space="preserve">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several countries has resulted in an ineffective attempt at achieving UHC, both in citizen perception, and wholeness of coverage. </w:t>
      </w:r>
    </w:p>
    <w:p w14:paraId="7E410C10" w14:textId="6082C121"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78% of Swiss citizens surveyed perceived their HBP based system as one that is fair for 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68FC6675" w:rsidR="00163980" w:rsidRDefault="0090324D">
      <w:pPr>
        <w:pStyle w:val="FirstParagraph"/>
        <w:spacing w:line="480" w:lineRule="auto"/>
        <w:ind w:firstLine="720"/>
        <w:rPr>
          <w:rFonts w:cstheme="minorHAnsi"/>
        </w:rPr>
      </w:pPr>
      <w:bookmarkStart w:id="113" w:name="communicating-the-health-benefit-plan"/>
      <w:bookmarkEnd w:id="108"/>
      <w:r>
        <w:rPr>
          <w:rFonts w:cstheme="minorHAnsi"/>
        </w:rPr>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proofErr w:type="spellStart"/>
      <w:r w:rsidR="003631BD" w:rsidRPr="009B48D8">
        <w:rPr>
          <w:rFonts w:cstheme="minorHAnsi"/>
          <w:highlight w:val="yellow"/>
        </w:rPr>
        <w:t>Goold</w:t>
      </w:r>
      <w:proofErr w:type="spellEnd"/>
      <w:r w:rsidR="003631BD" w:rsidRPr="009B48D8">
        <w:rPr>
          <w:rFonts w:cstheme="minorHAnsi"/>
          <w:highlight w:val="yellow"/>
        </w:rPr>
        <w:t xml:space="preserve"> </w:t>
      </w:r>
      <w:r w:rsidR="00910CD8">
        <w:rPr>
          <w:rFonts w:cstheme="minorHAnsi"/>
          <w:highlight w:val="yellow"/>
        </w:rPr>
        <w:t>and colleagues</w:t>
      </w:r>
      <w:r w:rsidR="003631BD" w:rsidRPr="009B48D8">
        <w:rPr>
          <w:rFonts w:cstheme="minorHAnsi"/>
          <w:highlight w:val="yellow"/>
        </w:rPr>
        <w:t xml:space="preserve"> </w:t>
      </w:r>
      <w:r w:rsidR="003631BD" w:rsidRPr="009B48D8">
        <w:rPr>
          <w:rFonts w:cstheme="minorHAnsi"/>
          <w:highlight w:val="yellow"/>
        </w:rPr>
        <w:lastRenderedPageBreak/>
        <w:t>(200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t>
      </w:r>
      <w:r w:rsidR="00CE08A2">
        <w:rPr>
          <w:rFonts w:cstheme="minorHAnsi"/>
        </w:rPr>
        <w:t xml:space="preserve">explains </w:t>
      </w:r>
      <w:r w:rsidR="00D36464">
        <w:rPr>
          <w:rFonts w:cstheme="minorHAnsi"/>
        </w:rPr>
        <w:t xml:space="preserve">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generics instead of name-brand drugs, amount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w:t>
      </w:r>
      <w:r w:rsidR="000C71A9">
        <w:rPr>
          <w:rFonts w:cstheme="minorHAnsi"/>
        </w:rPr>
        <w:t>T</w:t>
      </w:r>
      <w:r w:rsidR="003631BD" w:rsidRPr="009B48D8">
        <w:rPr>
          <w:rFonts w:cstheme="minorHAnsi"/>
        </w:rPr>
        <w:t xml:space="preserve">he final chosen plan is clear and explicit in </w:t>
      </w:r>
      <w:r w:rsidR="000C71A9">
        <w:rPr>
          <w:rFonts w:cstheme="minorHAnsi"/>
        </w:rPr>
        <w:t>types of care and intensity of treatment available</w:t>
      </w:r>
      <w:r w:rsidR="003631BD" w:rsidRPr="009B48D8">
        <w:rPr>
          <w:rFonts w:cstheme="minorHAnsi"/>
        </w:rPr>
        <w:t xml:space="preserve">, neatly </w:t>
      </w:r>
      <w:r w:rsidR="00D84334">
        <w:rPr>
          <w:rFonts w:cstheme="minorHAnsi"/>
        </w:rPr>
        <w:t>addressing</w:t>
      </w:r>
      <w:r w:rsidR="003631BD" w:rsidRPr="009B48D8">
        <w:rPr>
          <w:rFonts w:cstheme="minorHAnsi"/>
        </w:rPr>
        <w:t xml:space="preserve"> consumer confusion. </w:t>
      </w:r>
    </w:p>
    <w:p w14:paraId="6EEEEB25" w14:textId="059894DD"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w:t>
      </w:r>
      <w:r w:rsidR="00ED5115">
        <w:rPr>
          <w:rFonts w:cstheme="minorHAnsi"/>
        </w:rPr>
        <w:t xml:space="preserve"> </w:t>
      </w:r>
      <w:r>
        <w:rPr>
          <w:rFonts w:cstheme="minorHAnsi"/>
        </w:rPr>
        <w:t>a success</w:t>
      </w:r>
      <w:r w:rsidR="00ED5115">
        <w:rPr>
          <w:rFonts w:cstheme="minorHAnsi"/>
        </w:rPr>
        <w:t>,</w:t>
      </w:r>
      <w:r>
        <w:rPr>
          <w:rFonts w:cstheme="minorHAnsi"/>
        </w:rPr>
        <w:t xml:space="preserve"> </w:t>
      </w:r>
      <w:r w:rsidR="003631BD" w:rsidRPr="009B48D8">
        <w:rPr>
          <w:rFonts w:cstheme="minorHAnsi"/>
        </w:rPr>
        <w:t xml:space="preserve">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proofErr w:type="spellStart"/>
      <w:r w:rsidR="003631BD" w:rsidRPr="009B48D8">
        <w:rPr>
          <w:rFonts w:cstheme="minorHAnsi"/>
          <w:highlight w:val="yellow"/>
        </w:rPr>
        <w:t>Danis</w:t>
      </w:r>
      <w:proofErr w:type="spellEnd"/>
      <w:r w:rsidR="003631BD" w:rsidRPr="009B48D8">
        <w:rPr>
          <w:rFonts w:cstheme="minorHAnsi"/>
          <w:highlight w:val="yellow"/>
        </w:rPr>
        <w:t xml:space="preserve">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r w:rsidR="00D215E3">
        <w:rPr>
          <w:rFonts w:cstheme="minorHAnsi"/>
        </w:rPr>
        <w:t>the HBP designed as a group</w:t>
      </w:r>
      <w:r w:rsidR="003631BD" w:rsidRPr="009B48D8">
        <w:rPr>
          <w:rFonts w:cstheme="minorHAnsi"/>
        </w:rPr>
        <w:t xml:space="preserve"> 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w:t>
      </w:r>
      <w:r w:rsidR="003631BD" w:rsidRPr="009B48D8">
        <w:rPr>
          <w:rFonts w:cstheme="minorHAnsi"/>
        </w:rPr>
        <w:lastRenderedPageBreak/>
        <w:t xml:space="preserve">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60"/>
    <w:bookmarkEnd w:id="113"/>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6F550630"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w:t>
      </w:r>
      <w:r w:rsidR="00E32A2C">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64" w:author="Shaffer, Victoria A." w:date="2021-08-18T13:28:00Z" w:initials="SVA">
    <w:p w14:paraId="09C9334E" w14:textId="5A14AB51" w:rsidR="00B3508B" w:rsidRDefault="00B3508B">
      <w:pPr>
        <w:pStyle w:val="CommentText"/>
      </w:pPr>
      <w:r>
        <w:rPr>
          <w:rStyle w:val="CommentReference"/>
        </w:rPr>
        <w:annotationRef/>
      </w:r>
      <w:r>
        <w:t>?</w:t>
      </w:r>
    </w:p>
  </w:comment>
  <w:comment w:id="65" w:author="Sean Duan" w:date="2021-08-20T14:23:00Z" w:initials="SD">
    <w:p w14:paraId="0B05F010" w14:textId="7C68EFDC" w:rsidR="002873DD" w:rsidRDefault="002873DD">
      <w:pPr>
        <w:pStyle w:val="CommentText"/>
      </w:pPr>
      <w:r>
        <w:rPr>
          <w:rStyle w:val="CommentReference"/>
        </w:rPr>
        <w:annotationRef/>
      </w:r>
      <w:r>
        <w:t>Alternatively, in places like this, I could just leave it as the less wordy (but more vague) ‘peer countries’ and cut out the OECD.</w:t>
      </w:r>
    </w:p>
  </w:comment>
  <w:comment w:id="66" w:author="Shaffer, Victoria A." w:date="2021-09-16T10:59:00Z" w:initials="SVA">
    <w:p w14:paraId="1FDC75AC" w14:textId="1A3974CA" w:rsidR="004F60C0" w:rsidRDefault="004F60C0">
      <w:pPr>
        <w:pStyle w:val="CommentText"/>
      </w:pPr>
      <w:r>
        <w:rPr>
          <w:rStyle w:val="CommentReference"/>
        </w:rPr>
        <w:annotationRef/>
      </w:r>
      <w:r>
        <w:t>Yes, I think the more general “peer countries” phrase will be good.</w:t>
      </w:r>
    </w:p>
  </w:comment>
  <w:comment w:id="69"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70"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77" w:author="Shaffer, Victoria A." w:date="2021-09-16T12:15:00Z" w:initials="SVA">
    <w:p w14:paraId="4E8E07AD" w14:textId="77777777" w:rsidR="000708CE" w:rsidRDefault="000708CE">
      <w:pPr>
        <w:pStyle w:val="CommentText"/>
      </w:pPr>
      <w:r>
        <w:rPr>
          <w:rStyle w:val="CommentReference"/>
        </w:rPr>
        <w:annotationRef/>
      </w:r>
      <w:r>
        <w:t xml:space="preserve">These two paragraphs oversimplify the complex history between race and healthcare and don’t address how Blacks and other minorities have received poor healthcare in the US and the outcomes for minorities are poorer than White Americans. </w:t>
      </w:r>
    </w:p>
    <w:p w14:paraId="7A8F0745" w14:textId="77777777" w:rsidR="000708CE" w:rsidRDefault="000708CE">
      <w:pPr>
        <w:pStyle w:val="CommentText"/>
      </w:pPr>
    </w:p>
    <w:p w14:paraId="1AA5DE98" w14:textId="77777777" w:rsidR="000708CE" w:rsidRDefault="000708CE">
      <w:pPr>
        <w:pStyle w:val="CommentText"/>
      </w:pPr>
      <w:r>
        <w:t xml:space="preserve">I think you should delete the second paragraph and instead include a paragraph under the “Inadequacies with Our Current System” that describes the inequities in outcomes by race briefly. </w:t>
      </w:r>
    </w:p>
    <w:p w14:paraId="3F30F3DC" w14:textId="77777777" w:rsidR="000708CE" w:rsidRDefault="000708CE">
      <w:pPr>
        <w:pStyle w:val="CommentText"/>
      </w:pPr>
    </w:p>
    <w:p w14:paraId="7147ADB5" w14:textId="2206295E" w:rsidR="000708CE" w:rsidRDefault="000708CE">
      <w:pPr>
        <w:pStyle w:val="CommentText"/>
      </w:pPr>
      <w:r>
        <w:t>It also feels like the first paragraph says “People aren’t racist, they just think UHC is unfair”. However it seems like you are describing an article that looked at the mediating relationship of fairness, in which case there is typically a path between X and Y. Let’s talk further.</w:t>
      </w:r>
    </w:p>
  </w:comment>
  <w:comment w:id="79"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like…”One method of operationalizing UHC is to create an explicit Health Benefits Package (HBP)”. However, this section feels like it should come before the section on HBPs.</w:t>
      </w:r>
    </w:p>
  </w:comment>
  <w:comment w:id="81" w:author="Shaffer, Victoria A." w:date="2021-08-18T13:58:00Z" w:initials="SVA">
    <w:p w14:paraId="580F1DF3" w14:textId="77777777" w:rsidR="0061302E" w:rsidRDefault="0061302E" w:rsidP="0061302E">
      <w:pPr>
        <w:pStyle w:val="CommentText"/>
      </w:pPr>
      <w:r>
        <w:rPr>
          <w:rStyle w:val="CommentReference"/>
        </w:rPr>
        <w:annotationRef/>
      </w:r>
      <w:r>
        <w:t>So they just didn’t explain it well to people???</w:t>
      </w:r>
    </w:p>
  </w:comment>
  <w:comment w:id="82"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83" w:author="Shaffer, Victoria A." w:date="2021-09-16T12:22:00Z" w:initials="SVA">
    <w:p w14:paraId="4C09D12B" w14:textId="56EA663D" w:rsidR="000708CE" w:rsidRDefault="000708CE">
      <w:pPr>
        <w:pStyle w:val="CommentText"/>
      </w:pPr>
      <w:r>
        <w:rPr>
          <w:rStyle w:val="CommentReference"/>
        </w:rPr>
        <w:annotationRef/>
      </w:r>
      <w:r>
        <w:t>I think you need an additional sentence explaining this more nuanced interpretation.</w:t>
      </w:r>
    </w:p>
  </w:comment>
  <w:comment w:id="87" w:author="Shaffer, Victoria A." w:date="2021-08-18T14:10:00Z" w:initials="SVA">
    <w:p w14:paraId="6CDD6CCA" w14:textId="77777777" w:rsidR="0061302E" w:rsidRDefault="0061302E" w:rsidP="0061302E">
      <w:pPr>
        <w:pStyle w:val="CommentText"/>
      </w:pPr>
      <w:r>
        <w:rPr>
          <w:rStyle w:val="CommentReference"/>
        </w:rPr>
        <w:annotationRef/>
      </w:r>
      <w:r>
        <w:t xml:space="preserve">I don’t’ understand this. They think the data was </w:t>
      </w:r>
      <w:proofErr w:type="spellStart"/>
      <w:r>
        <w:t>to</w:t>
      </w:r>
      <w:proofErr w:type="spellEnd"/>
      <w:r>
        <w:t xml:space="preserve"> good to be true (i.e. fake)?</w:t>
      </w:r>
    </w:p>
  </w:comment>
  <w:comment w:id="88" w:author="Sean Duan" w:date="2021-08-30T12:50:00Z" w:initials="SD">
    <w:p w14:paraId="05A36D35" w14:textId="78AEE33E" w:rsidR="000708C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89" w:author="Shaffer, Victoria A." w:date="2021-09-16T12:23:00Z" w:initials="SVA">
    <w:p w14:paraId="6850C2FF" w14:textId="2C15552A" w:rsidR="000708CE" w:rsidRDefault="000708CE">
      <w:pPr>
        <w:pStyle w:val="CommentText"/>
      </w:pPr>
      <w:r>
        <w:rPr>
          <w:rStyle w:val="CommentReference"/>
        </w:rPr>
        <w:annotationRef/>
      </w:r>
      <w:r>
        <w:t>I am confused by this given you said in the previous sentence that there was greater management for chronic conditions and lower rates of depression. Those sound like objective health outcomes to me.</w:t>
      </w:r>
    </w:p>
  </w:comment>
  <w:comment w:id="92"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93" w:author="Shaffer, Victoria A." w:date="2021-09-16T12:25:00Z" w:initials="SVA">
    <w:p w14:paraId="71E5FB38" w14:textId="52DECE9D" w:rsidR="00E47342" w:rsidRDefault="00E47342">
      <w:pPr>
        <w:pStyle w:val="CommentText"/>
      </w:pPr>
      <w:r>
        <w:rPr>
          <w:rStyle w:val="CommentReference"/>
        </w:rPr>
        <w:annotationRef/>
      </w:r>
      <w:r>
        <w:t>If there isn’t any relevant work, just say so directly.</w:t>
      </w:r>
    </w:p>
  </w:comment>
  <w:comment w:id="107"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110"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109"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B20" w15:done="1"/>
  <w15:commentEx w15:paraId="09C9334E" w15:done="1"/>
  <w15:commentEx w15:paraId="0B05F010" w15:paraIdParent="09C9334E" w15:done="1"/>
  <w15:commentEx w15:paraId="1FDC75AC" w15:paraIdParent="09C9334E" w15:done="1"/>
  <w15:commentEx w15:paraId="19D68581" w15:done="0"/>
  <w15:commentEx w15:paraId="3D6CC713" w15:paraIdParent="19D68581" w15:done="0"/>
  <w15:commentEx w15:paraId="7147ADB5" w15:done="0"/>
  <w15:commentEx w15:paraId="5759640E" w15:done="1"/>
  <w15:commentEx w15:paraId="580F1DF3" w15:done="0"/>
  <w15:commentEx w15:paraId="56FCD309" w15:paraIdParent="580F1DF3" w15:done="0"/>
  <w15:commentEx w15:paraId="4C09D12B" w15:paraIdParent="580F1DF3" w15:done="0"/>
  <w15:commentEx w15:paraId="6CDD6CCA" w15:done="0"/>
  <w15:commentEx w15:paraId="05A36D35" w15:paraIdParent="6CDD6CCA" w15:done="0"/>
  <w15:commentEx w15:paraId="6850C2FF" w15:paraIdParent="6CDD6CCA" w15:done="0"/>
  <w15:commentEx w15:paraId="67D2E52C" w15:done="0"/>
  <w15:commentEx w15:paraId="71E5FB38" w15:paraIdParent="67D2E52C" w15:done="0"/>
  <w15:commentEx w15:paraId="16B02F24" w15:done="0"/>
  <w15:commentEx w15:paraId="4A4AC597" w15:done="1"/>
  <w15:commentEx w15:paraId="5308E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866B" w16cex:dateUtc="2021-08-18T18:15:00Z"/>
  <w16cex:commentExtensible w16cex:durableId="24C78968" w16cex:dateUtc="2021-08-18T18:28:00Z"/>
  <w16cex:commentExtensible w16cex:durableId="24CA394A" w16cex:dateUtc="2021-08-20T19:23:00Z"/>
  <w16cex:commentExtensible w16cex:durableId="24EDA215" w16cex:dateUtc="2021-09-16T15:59:00Z"/>
  <w16cex:commentExtensible w16cex:durableId="24C78A59" w16cex:dateUtc="2021-08-18T18:32:00Z"/>
  <w16cex:commentExtensible w16cex:durableId="24CA3E97" w16cex:dateUtc="2021-08-20T19:45:00Z"/>
  <w16cex:commentExtensible w16cex:durableId="24EDB3D3" w16cex:dateUtc="2021-09-16T17:15:00Z"/>
  <w16cex:commentExtensible w16cex:durableId="24C78D9D" w16cex:dateUtc="2021-08-18T18:46:00Z"/>
  <w16cex:commentExtensible w16cex:durableId="24C7909C" w16cex:dateUtc="2021-08-18T18:58:00Z"/>
  <w16cex:commentExtensible w16cex:durableId="24CE3EFE" w16cex:dateUtc="2021-08-23T20:36:00Z"/>
  <w16cex:commentExtensible w16cex:durableId="24EDB590" w16cex:dateUtc="2021-09-16T17:22:00Z"/>
  <w16cex:commentExtensible w16cex:durableId="24C7933B" w16cex:dateUtc="2021-08-18T19:10:00Z"/>
  <w16cex:commentExtensible w16cex:durableId="24D752AF" w16cex:dateUtc="2021-08-30T17:50:00Z"/>
  <w16cex:commentExtensible w16cex:durableId="24EDB5CE" w16cex:dateUtc="2021-09-16T17:23:00Z"/>
  <w16cex:commentExtensible w16cex:durableId="24D24049" w16cex:dateUtc="2021-08-26T21:31:00Z"/>
  <w16cex:commentExtensible w16cex:durableId="24EDB650" w16cex:dateUtc="2021-09-16T17:25:00Z"/>
  <w16cex:commentExtensible w16cex:durableId="24D74EE8" w16cex:dateUtc="2021-08-30T17:34:00Z"/>
  <w16cex:commentExtensible w16cex:durableId="24C78CBA" w16cex:dateUtc="2021-08-18T18:42:00Z"/>
  <w16cex:commentExtensible w16cex:durableId="24B3DF99" w16cex:dateUtc="2021-08-03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B20" w16cid:durableId="24C7866B"/>
  <w16cid:commentId w16cid:paraId="09C9334E" w16cid:durableId="24C78968"/>
  <w16cid:commentId w16cid:paraId="0B05F010" w16cid:durableId="24CA394A"/>
  <w16cid:commentId w16cid:paraId="1FDC75AC" w16cid:durableId="24EDA215"/>
  <w16cid:commentId w16cid:paraId="19D68581" w16cid:durableId="24C78A59"/>
  <w16cid:commentId w16cid:paraId="3D6CC713" w16cid:durableId="24CA3E97"/>
  <w16cid:commentId w16cid:paraId="7147ADB5" w16cid:durableId="24EDB3D3"/>
  <w16cid:commentId w16cid:paraId="5759640E" w16cid:durableId="24C78D9D"/>
  <w16cid:commentId w16cid:paraId="580F1DF3" w16cid:durableId="24C7909C"/>
  <w16cid:commentId w16cid:paraId="56FCD309" w16cid:durableId="24CE3EFE"/>
  <w16cid:commentId w16cid:paraId="4C09D12B" w16cid:durableId="24EDB590"/>
  <w16cid:commentId w16cid:paraId="6CDD6CCA" w16cid:durableId="24C7933B"/>
  <w16cid:commentId w16cid:paraId="05A36D35" w16cid:durableId="24D752AF"/>
  <w16cid:commentId w16cid:paraId="6850C2FF" w16cid:durableId="24EDB5CE"/>
  <w16cid:commentId w16cid:paraId="67D2E52C" w16cid:durableId="24D24049"/>
  <w16cid:commentId w16cid:paraId="71E5FB38" w16cid:durableId="24EDB650"/>
  <w16cid:commentId w16cid:paraId="16B02F24" w16cid:durableId="24D74EE8"/>
  <w16cid:commentId w16cid:paraId="4A4AC597" w16cid:durableId="24C78CBA"/>
  <w16cid:commentId w16cid:paraId="5308EEF9" w16cid:durableId="24B3D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5E69" w14:textId="77777777" w:rsidR="005A3476" w:rsidRDefault="005A3476" w:rsidP="006A6A62">
      <w:pPr>
        <w:spacing w:after="0" w:line="240" w:lineRule="auto"/>
      </w:pPr>
      <w:r>
        <w:separator/>
      </w:r>
    </w:p>
  </w:endnote>
  <w:endnote w:type="continuationSeparator" w:id="0">
    <w:p w14:paraId="6D64E3D5" w14:textId="77777777" w:rsidR="005A3476" w:rsidRDefault="005A3476"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E56B" w14:textId="77777777" w:rsidR="005A3476" w:rsidRDefault="005A3476" w:rsidP="006A6A62">
      <w:pPr>
        <w:spacing w:after="0" w:line="240" w:lineRule="auto"/>
      </w:pPr>
      <w:r>
        <w:separator/>
      </w:r>
    </w:p>
  </w:footnote>
  <w:footnote w:type="continuationSeparator" w:id="0">
    <w:p w14:paraId="7EDBC8DF" w14:textId="77777777" w:rsidR="005A3476" w:rsidRDefault="005A3476"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3275"/>
    <w:rsid w:val="00004321"/>
    <w:rsid w:val="00004D7F"/>
    <w:rsid w:val="000219A6"/>
    <w:rsid w:val="00023055"/>
    <w:rsid w:val="00023FA3"/>
    <w:rsid w:val="000257DC"/>
    <w:rsid w:val="00026C3E"/>
    <w:rsid w:val="000304AA"/>
    <w:rsid w:val="00045B36"/>
    <w:rsid w:val="0005435B"/>
    <w:rsid w:val="00056B30"/>
    <w:rsid w:val="00065859"/>
    <w:rsid w:val="00066623"/>
    <w:rsid w:val="000708CE"/>
    <w:rsid w:val="0007314F"/>
    <w:rsid w:val="000731C1"/>
    <w:rsid w:val="00077A41"/>
    <w:rsid w:val="00082A42"/>
    <w:rsid w:val="00083ECA"/>
    <w:rsid w:val="000859E7"/>
    <w:rsid w:val="00093ECF"/>
    <w:rsid w:val="00094B71"/>
    <w:rsid w:val="000A0FE2"/>
    <w:rsid w:val="000A58FD"/>
    <w:rsid w:val="000A783C"/>
    <w:rsid w:val="000B1693"/>
    <w:rsid w:val="000B7C76"/>
    <w:rsid w:val="000C71A9"/>
    <w:rsid w:val="000C7C5B"/>
    <w:rsid w:val="000C7CE4"/>
    <w:rsid w:val="000D3D3B"/>
    <w:rsid w:val="000D3DCC"/>
    <w:rsid w:val="000D5CE6"/>
    <w:rsid w:val="000D5F6F"/>
    <w:rsid w:val="000D69D1"/>
    <w:rsid w:val="000E0150"/>
    <w:rsid w:val="000E2EC1"/>
    <w:rsid w:val="000E4A0E"/>
    <w:rsid w:val="000E7129"/>
    <w:rsid w:val="000F0D47"/>
    <w:rsid w:val="000F1431"/>
    <w:rsid w:val="000F254C"/>
    <w:rsid w:val="000F2CF6"/>
    <w:rsid w:val="000F3895"/>
    <w:rsid w:val="000F4274"/>
    <w:rsid w:val="000F46CF"/>
    <w:rsid w:val="0011293A"/>
    <w:rsid w:val="001213C6"/>
    <w:rsid w:val="001219DC"/>
    <w:rsid w:val="00127911"/>
    <w:rsid w:val="00130DCD"/>
    <w:rsid w:val="001327D9"/>
    <w:rsid w:val="0013440A"/>
    <w:rsid w:val="00137619"/>
    <w:rsid w:val="00155FA8"/>
    <w:rsid w:val="00162D5B"/>
    <w:rsid w:val="00163980"/>
    <w:rsid w:val="00166FD6"/>
    <w:rsid w:val="001704B0"/>
    <w:rsid w:val="00170DC0"/>
    <w:rsid w:val="00176AB3"/>
    <w:rsid w:val="00182C44"/>
    <w:rsid w:val="001838AB"/>
    <w:rsid w:val="00190852"/>
    <w:rsid w:val="001A4116"/>
    <w:rsid w:val="001A49F5"/>
    <w:rsid w:val="001A5D3B"/>
    <w:rsid w:val="001B6334"/>
    <w:rsid w:val="001B63D6"/>
    <w:rsid w:val="001B6C93"/>
    <w:rsid w:val="001C1AED"/>
    <w:rsid w:val="001D0FC9"/>
    <w:rsid w:val="001D25AB"/>
    <w:rsid w:val="001D451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91F84"/>
    <w:rsid w:val="002A106D"/>
    <w:rsid w:val="002A2748"/>
    <w:rsid w:val="002A2A78"/>
    <w:rsid w:val="002A4FA1"/>
    <w:rsid w:val="002B4194"/>
    <w:rsid w:val="002B77D0"/>
    <w:rsid w:val="002C26D4"/>
    <w:rsid w:val="002C41D6"/>
    <w:rsid w:val="002E0A40"/>
    <w:rsid w:val="002E12C4"/>
    <w:rsid w:val="002E18E8"/>
    <w:rsid w:val="002E6D05"/>
    <w:rsid w:val="002E7C1F"/>
    <w:rsid w:val="002F0CEB"/>
    <w:rsid w:val="002F15DB"/>
    <w:rsid w:val="002F4C1C"/>
    <w:rsid w:val="002F5205"/>
    <w:rsid w:val="002F6370"/>
    <w:rsid w:val="002F7E82"/>
    <w:rsid w:val="00316053"/>
    <w:rsid w:val="00336EC6"/>
    <w:rsid w:val="003432EC"/>
    <w:rsid w:val="003467FB"/>
    <w:rsid w:val="00353BC6"/>
    <w:rsid w:val="00357138"/>
    <w:rsid w:val="00360DFB"/>
    <w:rsid w:val="003631BD"/>
    <w:rsid w:val="003674AA"/>
    <w:rsid w:val="003700AD"/>
    <w:rsid w:val="00372E25"/>
    <w:rsid w:val="00375CBE"/>
    <w:rsid w:val="00375DA6"/>
    <w:rsid w:val="00376ABD"/>
    <w:rsid w:val="00377A58"/>
    <w:rsid w:val="00380BB6"/>
    <w:rsid w:val="0038191A"/>
    <w:rsid w:val="003862A4"/>
    <w:rsid w:val="0039172A"/>
    <w:rsid w:val="003959B0"/>
    <w:rsid w:val="00397AF7"/>
    <w:rsid w:val="00397DF3"/>
    <w:rsid w:val="003A2227"/>
    <w:rsid w:val="003A5837"/>
    <w:rsid w:val="003A6DF2"/>
    <w:rsid w:val="003A7EFC"/>
    <w:rsid w:val="003B6BD9"/>
    <w:rsid w:val="003B723F"/>
    <w:rsid w:val="003C2B5E"/>
    <w:rsid w:val="003C2FA1"/>
    <w:rsid w:val="003C5047"/>
    <w:rsid w:val="003C6EB6"/>
    <w:rsid w:val="003C760D"/>
    <w:rsid w:val="003D5104"/>
    <w:rsid w:val="003D5607"/>
    <w:rsid w:val="003E2D8F"/>
    <w:rsid w:val="003E7E8A"/>
    <w:rsid w:val="003F5E6A"/>
    <w:rsid w:val="004040D2"/>
    <w:rsid w:val="004116B4"/>
    <w:rsid w:val="00411988"/>
    <w:rsid w:val="0041286F"/>
    <w:rsid w:val="00414159"/>
    <w:rsid w:val="00425265"/>
    <w:rsid w:val="004312FC"/>
    <w:rsid w:val="004453CB"/>
    <w:rsid w:val="00445B17"/>
    <w:rsid w:val="004503C7"/>
    <w:rsid w:val="00450495"/>
    <w:rsid w:val="00455A01"/>
    <w:rsid w:val="004567B3"/>
    <w:rsid w:val="00456887"/>
    <w:rsid w:val="004606BE"/>
    <w:rsid w:val="00460C3D"/>
    <w:rsid w:val="0046391A"/>
    <w:rsid w:val="004646CD"/>
    <w:rsid w:val="00472E5A"/>
    <w:rsid w:val="00480644"/>
    <w:rsid w:val="004845AF"/>
    <w:rsid w:val="00486E3E"/>
    <w:rsid w:val="00491840"/>
    <w:rsid w:val="0049519D"/>
    <w:rsid w:val="004A474D"/>
    <w:rsid w:val="004B1E1B"/>
    <w:rsid w:val="004B7977"/>
    <w:rsid w:val="004C298F"/>
    <w:rsid w:val="004C3FC6"/>
    <w:rsid w:val="004C6F66"/>
    <w:rsid w:val="004E01F8"/>
    <w:rsid w:val="004E283E"/>
    <w:rsid w:val="004E778B"/>
    <w:rsid w:val="004F2144"/>
    <w:rsid w:val="004F2578"/>
    <w:rsid w:val="004F2ACF"/>
    <w:rsid w:val="004F60C0"/>
    <w:rsid w:val="005023AB"/>
    <w:rsid w:val="00503D0E"/>
    <w:rsid w:val="0050761F"/>
    <w:rsid w:val="00513010"/>
    <w:rsid w:val="00522C14"/>
    <w:rsid w:val="005255AE"/>
    <w:rsid w:val="005357AE"/>
    <w:rsid w:val="00536636"/>
    <w:rsid w:val="00536BEB"/>
    <w:rsid w:val="0054502F"/>
    <w:rsid w:val="005531FE"/>
    <w:rsid w:val="00553C3F"/>
    <w:rsid w:val="00556465"/>
    <w:rsid w:val="0056380C"/>
    <w:rsid w:val="00564D31"/>
    <w:rsid w:val="00564E47"/>
    <w:rsid w:val="00571E3A"/>
    <w:rsid w:val="00572872"/>
    <w:rsid w:val="00573600"/>
    <w:rsid w:val="00580EBB"/>
    <w:rsid w:val="005901F5"/>
    <w:rsid w:val="005906A2"/>
    <w:rsid w:val="005935EE"/>
    <w:rsid w:val="005963F6"/>
    <w:rsid w:val="005A347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4229"/>
    <w:rsid w:val="00667174"/>
    <w:rsid w:val="006710E7"/>
    <w:rsid w:val="006828A2"/>
    <w:rsid w:val="00685CC9"/>
    <w:rsid w:val="00686B4B"/>
    <w:rsid w:val="006915D5"/>
    <w:rsid w:val="006938F5"/>
    <w:rsid w:val="00695DDE"/>
    <w:rsid w:val="00696159"/>
    <w:rsid w:val="006962AF"/>
    <w:rsid w:val="00697304"/>
    <w:rsid w:val="006A0B0B"/>
    <w:rsid w:val="006A5EC4"/>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AE9"/>
    <w:rsid w:val="00713FF3"/>
    <w:rsid w:val="0072107A"/>
    <w:rsid w:val="0072288A"/>
    <w:rsid w:val="0072513C"/>
    <w:rsid w:val="00733ACA"/>
    <w:rsid w:val="0073469B"/>
    <w:rsid w:val="007356AC"/>
    <w:rsid w:val="00737302"/>
    <w:rsid w:val="007425C8"/>
    <w:rsid w:val="00742F2F"/>
    <w:rsid w:val="00744BDD"/>
    <w:rsid w:val="00746A66"/>
    <w:rsid w:val="00747066"/>
    <w:rsid w:val="0075441D"/>
    <w:rsid w:val="007569E6"/>
    <w:rsid w:val="00756C97"/>
    <w:rsid w:val="0076624C"/>
    <w:rsid w:val="00771D4A"/>
    <w:rsid w:val="007909F5"/>
    <w:rsid w:val="007954B2"/>
    <w:rsid w:val="007974C5"/>
    <w:rsid w:val="007A1AAB"/>
    <w:rsid w:val="007A680A"/>
    <w:rsid w:val="007A6A39"/>
    <w:rsid w:val="007A786D"/>
    <w:rsid w:val="007B2E54"/>
    <w:rsid w:val="007B437E"/>
    <w:rsid w:val="007B6197"/>
    <w:rsid w:val="007C18CF"/>
    <w:rsid w:val="007D04B7"/>
    <w:rsid w:val="007D1DC6"/>
    <w:rsid w:val="007D2A5E"/>
    <w:rsid w:val="007E4557"/>
    <w:rsid w:val="007F3CA0"/>
    <w:rsid w:val="007F42A2"/>
    <w:rsid w:val="007F6341"/>
    <w:rsid w:val="00825852"/>
    <w:rsid w:val="00826AED"/>
    <w:rsid w:val="00835007"/>
    <w:rsid w:val="00851662"/>
    <w:rsid w:val="00852641"/>
    <w:rsid w:val="00855297"/>
    <w:rsid w:val="0086041E"/>
    <w:rsid w:val="00863F8A"/>
    <w:rsid w:val="008714D5"/>
    <w:rsid w:val="008721EB"/>
    <w:rsid w:val="008773DC"/>
    <w:rsid w:val="00877E32"/>
    <w:rsid w:val="008804D9"/>
    <w:rsid w:val="0089787C"/>
    <w:rsid w:val="008A068A"/>
    <w:rsid w:val="008A19BC"/>
    <w:rsid w:val="008A2287"/>
    <w:rsid w:val="008A290E"/>
    <w:rsid w:val="008A5FD5"/>
    <w:rsid w:val="008E09D1"/>
    <w:rsid w:val="008E773F"/>
    <w:rsid w:val="008E7EED"/>
    <w:rsid w:val="008F047C"/>
    <w:rsid w:val="008F0A28"/>
    <w:rsid w:val="008F6111"/>
    <w:rsid w:val="00900B59"/>
    <w:rsid w:val="0090324D"/>
    <w:rsid w:val="00903416"/>
    <w:rsid w:val="009072C9"/>
    <w:rsid w:val="00910CD8"/>
    <w:rsid w:val="0091106D"/>
    <w:rsid w:val="009112F5"/>
    <w:rsid w:val="00923E3D"/>
    <w:rsid w:val="00934C07"/>
    <w:rsid w:val="00935A78"/>
    <w:rsid w:val="00944750"/>
    <w:rsid w:val="00950D8A"/>
    <w:rsid w:val="00954A84"/>
    <w:rsid w:val="00960C7D"/>
    <w:rsid w:val="00960E46"/>
    <w:rsid w:val="0096172B"/>
    <w:rsid w:val="00965E1E"/>
    <w:rsid w:val="00974927"/>
    <w:rsid w:val="009750D7"/>
    <w:rsid w:val="0098663E"/>
    <w:rsid w:val="00991117"/>
    <w:rsid w:val="00991662"/>
    <w:rsid w:val="009A0A45"/>
    <w:rsid w:val="009A0DD5"/>
    <w:rsid w:val="009A1AA8"/>
    <w:rsid w:val="009A542A"/>
    <w:rsid w:val="009B48D8"/>
    <w:rsid w:val="009B585B"/>
    <w:rsid w:val="009B72F0"/>
    <w:rsid w:val="009C5A7D"/>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6A75"/>
    <w:rsid w:val="00A76F06"/>
    <w:rsid w:val="00A771C8"/>
    <w:rsid w:val="00A77556"/>
    <w:rsid w:val="00A82F88"/>
    <w:rsid w:val="00A8304F"/>
    <w:rsid w:val="00A8504E"/>
    <w:rsid w:val="00A93143"/>
    <w:rsid w:val="00AA0559"/>
    <w:rsid w:val="00AA0F01"/>
    <w:rsid w:val="00AA5FB5"/>
    <w:rsid w:val="00AB4ABD"/>
    <w:rsid w:val="00AC667C"/>
    <w:rsid w:val="00AD6B53"/>
    <w:rsid w:val="00AD70C1"/>
    <w:rsid w:val="00AD7603"/>
    <w:rsid w:val="00AE38C3"/>
    <w:rsid w:val="00AE7370"/>
    <w:rsid w:val="00AF6246"/>
    <w:rsid w:val="00AF6782"/>
    <w:rsid w:val="00B136AE"/>
    <w:rsid w:val="00B176E9"/>
    <w:rsid w:val="00B32C55"/>
    <w:rsid w:val="00B3508B"/>
    <w:rsid w:val="00B40496"/>
    <w:rsid w:val="00B474B1"/>
    <w:rsid w:val="00B5055C"/>
    <w:rsid w:val="00B51015"/>
    <w:rsid w:val="00B52743"/>
    <w:rsid w:val="00B63002"/>
    <w:rsid w:val="00B63D5C"/>
    <w:rsid w:val="00B6406B"/>
    <w:rsid w:val="00B654E2"/>
    <w:rsid w:val="00B92CCB"/>
    <w:rsid w:val="00B96E08"/>
    <w:rsid w:val="00BA022F"/>
    <w:rsid w:val="00BA6A92"/>
    <w:rsid w:val="00BB2FF1"/>
    <w:rsid w:val="00BB4DA1"/>
    <w:rsid w:val="00BC768D"/>
    <w:rsid w:val="00BD21A0"/>
    <w:rsid w:val="00BE1747"/>
    <w:rsid w:val="00BE2634"/>
    <w:rsid w:val="00BE6228"/>
    <w:rsid w:val="00BF293F"/>
    <w:rsid w:val="00BF6E0F"/>
    <w:rsid w:val="00C103E1"/>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96480"/>
    <w:rsid w:val="00CA29B2"/>
    <w:rsid w:val="00CB0284"/>
    <w:rsid w:val="00CB048B"/>
    <w:rsid w:val="00CB316D"/>
    <w:rsid w:val="00CB3809"/>
    <w:rsid w:val="00CD301C"/>
    <w:rsid w:val="00CE08A2"/>
    <w:rsid w:val="00CF4CC9"/>
    <w:rsid w:val="00CF7396"/>
    <w:rsid w:val="00CF7DA0"/>
    <w:rsid w:val="00D01A55"/>
    <w:rsid w:val="00D076E6"/>
    <w:rsid w:val="00D215E3"/>
    <w:rsid w:val="00D3067A"/>
    <w:rsid w:val="00D36464"/>
    <w:rsid w:val="00D400FD"/>
    <w:rsid w:val="00D42EDB"/>
    <w:rsid w:val="00D50EEF"/>
    <w:rsid w:val="00D54160"/>
    <w:rsid w:val="00D57078"/>
    <w:rsid w:val="00D65F45"/>
    <w:rsid w:val="00D678A7"/>
    <w:rsid w:val="00D81C81"/>
    <w:rsid w:val="00D84334"/>
    <w:rsid w:val="00D85CBF"/>
    <w:rsid w:val="00D927C0"/>
    <w:rsid w:val="00D9351D"/>
    <w:rsid w:val="00D941D5"/>
    <w:rsid w:val="00D9462D"/>
    <w:rsid w:val="00DA78BA"/>
    <w:rsid w:val="00DB3624"/>
    <w:rsid w:val="00DC1AEE"/>
    <w:rsid w:val="00DC452F"/>
    <w:rsid w:val="00DD1010"/>
    <w:rsid w:val="00DD7885"/>
    <w:rsid w:val="00E04AE5"/>
    <w:rsid w:val="00E0694D"/>
    <w:rsid w:val="00E06CB2"/>
    <w:rsid w:val="00E073DC"/>
    <w:rsid w:val="00E075B9"/>
    <w:rsid w:val="00E116FB"/>
    <w:rsid w:val="00E120B7"/>
    <w:rsid w:val="00E13479"/>
    <w:rsid w:val="00E17D0F"/>
    <w:rsid w:val="00E207FD"/>
    <w:rsid w:val="00E21544"/>
    <w:rsid w:val="00E22FCC"/>
    <w:rsid w:val="00E25145"/>
    <w:rsid w:val="00E326BB"/>
    <w:rsid w:val="00E32A2C"/>
    <w:rsid w:val="00E34068"/>
    <w:rsid w:val="00E340CB"/>
    <w:rsid w:val="00E47342"/>
    <w:rsid w:val="00E543F8"/>
    <w:rsid w:val="00E638EB"/>
    <w:rsid w:val="00E667E7"/>
    <w:rsid w:val="00E67BE2"/>
    <w:rsid w:val="00E70B47"/>
    <w:rsid w:val="00E76F88"/>
    <w:rsid w:val="00E8053C"/>
    <w:rsid w:val="00E81FF2"/>
    <w:rsid w:val="00E834B6"/>
    <w:rsid w:val="00EA3437"/>
    <w:rsid w:val="00EA3E7F"/>
    <w:rsid w:val="00EB1B22"/>
    <w:rsid w:val="00EC1619"/>
    <w:rsid w:val="00EC3758"/>
    <w:rsid w:val="00EC65AE"/>
    <w:rsid w:val="00EC6FEB"/>
    <w:rsid w:val="00ED11BE"/>
    <w:rsid w:val="00ED5115"/>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33842"/>
    <w:rsid w:val="00F53BA5"/>
    <w:rsid w:val="00F55CE2"/>
    <w:rsid w:val="00F662F8"/>
    <w:rsid w:val="00F714A7"/>
    <w:rsid w:val="00F723BD"/>
    <w:rsid w:val="00F757B4"/>
    <w:rsid w:val="00F83C07"/>
    <w:rsid w:val="00F85399"/>
    <w:rsid w:val="00F8575A"/>
    <w:rsid w:val="00F85926"/>
    <w:rsid w:val="00F927F0"/>
    <w:rsid w:val="00F94330"/>
    <w:rsid w:val="00F9570F"/>
    <w:rsid w:val="00FC4FA0"/>
    <w:rsid w:val="00FC56D3"/>
    <w:rsid w:val="00FC6E41"/>
    <w:rsid w:val="00FD5B0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49</cp:revision>
  <dcterms:created xsi:type="dcterms:W3CDTF">2021-09-28T20:32:00Z</dcterms:created>
  <dcterms:modified xsi:type="dcterms:W3CDTF">2021-09-28T22:49:00Z</dcterms:modified>
</cp:coreProperties>
</file>