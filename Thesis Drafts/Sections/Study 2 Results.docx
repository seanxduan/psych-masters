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A3ACD" w14:textId="77777777" w:rsidR="0033627D" w:rsidRPr="005D3FA1" w:rsidRDefault="0033627D">
      <w:pPr>
        <w:pStyle w:val="Heading1"/>
        <w:spacing w:line="480" w:lineRule="auto"/>
        <w:jc w:val="center"/>
        <w:rPr>
          <w:rFonts w:asciiTheme="minorHAnsi" w:hAnsiTheme="minorHAnsi" w:cstheme="minorHAnsi"/>
          <w:color w:val="auto"/>
          <w:rPrChange w:id="0" w:author="Sean Duan" w:date="2021-07-06T14:59:00Z">
            <w:rPr>
              <w:rFonts w:asciiTheme="minorHAnsi" w:hAnsiTheme="minorHAnsi" w:cstheme="minorHAnsi"/>
              <w:b w:val="0"/>
              <w:bCs w:val="0"/>
              <w:i/>
              <w:iCs/>
              <w:color w:val="auto"/>
            </w:rPr>
          </w:rPrChange>
        </w:rPr>
        <w:pPrChange w:id="1" w:author="Sean Duan" w:date="2021-07-06T14:59:00Z">
          <w:pPr>
            <w:pStyle w:val="Heading1"/>
            <w:spacing w:line="480" w:lineRule="auto"/>
          </w:pPr>
        </w:pPrChange>
      </w:pPr>
      <w:bookmarkStart w:id="2" w:name="results-1"/>
      <w:r w:rsidRPr="005D3FA1">
        <w:rPr>
          <w:rFonts w:asciiTheme="minorHAnsi" w:hAnsiTheme="minorHAnsi" w:cstheme="minorHAnsi"/>
          <w:color w:val="auto"/>
          <w:rPrChange w:id="3" w:author="Sean Duan" w:date="2021-07-06T14:59:00Z">
            <w:rPr>
              <w:rFonts w:asciiTheme="minorHAnsi" w:hAnsiTheme="minorHAnsi" w:cstheme="minorHAnsi"/>
              <w:b w:val="0"/>
              <w:bCs w:val="0"/>
              <w:i/>
              <w:iCs/>
              <w:color w:val="auto"/>
            </w:rPr>
          </w:rPrChange>
        </w:rPr>
        <w:t>Results</w:t>
      </w:r>
    </w:p>
    <w:p w14:paraId="1A4FB985" w14:textId="1DACEBB5" w:rsidR="0033627D" w:rsidRDefault="0033627D" w:rsidP="00ED5FB0">
      <w:pPr>
        <w:pStyle w:val="BodyText"/>
        <w:spacing w:line="480" w:lineRule="auto"/>
      </w:pPr>
      <w:bookmarkStart w:id="4" w:name="quantitative-results-1"/>
      <w:r>
        <w:rPr>
          <w:rFonts w:cstheme="minorHAnsi"/>
        </w:rPr>
        <w:tab/>
        <w:t xml:space="preserve">Descriptive statistics are summarized in [Table here]. </w:t>
      </w:r>
      <w:del w:id="5" w:author="Sean Duan" w:date="2021-07-08T14:37:00Z">
        <w:r w:rsidDel="00FB3CC0">
          <w:rPr>
            <w:rFonts w:cstheme="minorHAnsi"/>
          </w:rPr>
          <w:delText>Study 2</w:delText>
        </w:r>
      </w:del>
      <w:ins w:id="6" w:author="Sean Duan" w:date="2021-07-08T14:37:00Z">
        <w:r w:rsidR="00FB3CC0">
          <w:rPr>
            <w:rFonts w:cstheme="minorHAnsi"/>
          </w:rPr>
          <w:t>Hypothesis 1</w:t>
        </w:r>
      </w:ins>
      <w:ins w:id="7" w:author="Sean Duan" w:date="2021-07-09T14:47:00Z">
        <w:r w:rsidR="00F5438E">
          <w:rPr>
            <w:rFonts w:cstheme="minorHAnsi"/>
          </w:rPr>
          <w:t>a</w:t>
        </w:r>
      </w:ins>
      <w:r>
        <w:rPr>
          <w:rFonts w:cstheme="minorHAnsi"/>
        </w:rPr>
        <w:t xml:space="preserve"> was analyzed using a linear mixed model fitted to our support for UHC outcome measure.</w:t>
      </w:r>
      <w:ins w:id="8" w:author="Sean Duan" w:date="2021-07-08T14:05:00Z">
        <w:r w:rsidR="00DE4D79">
          <w:rPr>
            <w:rFonts w:cstheme="minorHAnsi"/>
          </w:rPr>
          <w:t xml:space="preserve"> </w:t>
        </w:r>
        <w:r w:rsidR="00DE4D79" w:rsidRPr="00A615E7">
          <w:rPr>
            <w:rFonts w:cstheme="minorHAnsi"/>
          </w:rPr>
          <w:t>Cronbach’s alpha for the items in this measure was 0.85</w:t>
        </w:r>
        <w:r w:rsidR="00DE4D79">
          <w:rPr>
            <w:rFonts w:cstheme="minorHAnsi"/>
          </w:rPr>
          <w:t>.</w:t>
        </w:r>
      </w:ins>
      <w:r>
        <w:rPr>
          <w:rFonts w:cstheme="minorHAnsi"/>
        </w:rPr>
        <w:t xml:space="preserve"> </w:t>
      </w:r>
      <w:ins w:id="9" w:author="Sean Duan" w:date="2021-07-09T15:13:00Z">
        <w:r w:rsidR="00F36949">
          <w:rPr>
            <w:rFonts w:cstheme="minorHAnsi"/>
          </w:rPr>
          <w:t xml:space="preserve">In opposition to H1a, </w:t>
        </w:r>
      </w:ins>
      <w:commentRangeStart w:id="10"/>
      <w:del w:id="11" w:author="Sean Duan" w:date="2021-07-06T15:02:00Z">
        <w:r w:rsidDel="005D3FA1">
          <w:rPr>
            <w:rFonts w:cstheme="minorHAnsi"/>
          </w:rPr>
          <w:delText>The linear mixed model we constructed had condition, time (pre or post intervention), and the condition x time interaction as our fixed effects. A random intercept for each of the subjects was included to account for within-subject correlation in scores.</w:delText>
        </w:r>
        <w:commentRangeEnd w:id="10"/>
        <w:r w:rsidR="005D3FA1" w:rsidDel="005D3FA1">
          <w:rPr>
            <w:rStyle w:val="CommentReference"/>
          </w:rPr>
          <w:commentReference w:id="10"/>
        </w:r>
        <w:r w:rsidDel="005D3FA1">
          <w:rPr>
            <w:rFonts w:cstheme="minorHAnsi"/>
          </w:rPr>
          <w:delText xml:space="preserve"> </w:delText>
        </w:r>
      </w:del>
      <w:del w:id="12" w:author="Sean Duan" w:date="2021-07-09T15:13:00Z">
        <w:r w:rsidDel="00F36949">
          <w:rPr>
            <w:rFonts w:cstheme="minorHAnsi"/>
          </w:rPr>
          <w:delText>W</w:delText>
        </w:r>
      </w:del>
      <w:ins w:id="13" w:author="Sean Duan" w:date="2021-07-09T15:13:00Z">
        <w:r w:rsidR="00F36949">
          <w:rPr>
            <w:rFonts w:cstheme="minorHAnsi"/>
          </w:rPr>
          <w:t>w</w:t>
        </w:r>
      </w:ins>
      <w:r>
        <w:rPr>
          <w:rFonts w:cstheme="minorHAnsi"/>
        </w:rPr>
        <w:t xml:space="preserve">e </w:t>
      </w:r>
      <w:r w:rsidR="00F207FB">
        <w:rPr>
          <w:rFonts w:cstheme="minorHAnsi"/>
        </w:rPr>
        <w:t xml:space="preserve">did not </w:t>
      </w:r>
      <w:r>
        <w:rPr>
          <w:rFonts w:cstheme="minorHAnsi"/>
        </w:rPr>
        <w:t>observe a statistically significant</w:t>
      </w:r>
      <w:r w:rsidR="00F207FB">
        <w:rPr>
          <w:rFonts w:cstheme="minorHAnsi"/>
        </w:rPr>
        <w:t xml:space="preserve"> linear</w:t>
      </w:r>
      <w:r>
        <w:rPr>
          <w:rFonts w:cstheme="minorHAnsi"/>
        </w:rPr>
        <w:t xml:space="preserve"> main effect for our experimental intervention</w:t>
      </w:r>
      <w:ins w:id="14" w:author="Sean Duan" w:date="2021-07-09T15:12:00Z">
        <w:r w:rsidR="00C01EA7">
          <w:rPr>
            <w:rFonts w:cstheme="minorHAnsi"/>
          </w:rPr>
          <w:t>,</w:t>
        </w:r>
      </w:ins>
      <w:r w:rsidR="00F207FB">
        <w:rPr>
          <w:rFonts w:cstheme="minorHAnsi"/>
        </w:rPr>
        <w:t xml:space="preserve"> </w:t>
      </w:r>
      <w:del w:id="15" w:author="Sean Duan" w:date="2021-07-06T15:02:00Z">
        <w:r w:rsidR="00F207FB" w:rsidDel="005D3FA1">
          <w:rPr>
            <w:rFonts w:cstheme="minorHAnsi"/>
          </w:rPr>
          <w:delText xml:space="preserve"> </w:delText>
        </w:r>
      </w:del>
      <w:del w:id="16" w:author="Sean Duan" w:date="2021-07-09T15:12:00Z">
        <w:r w:rsidR="00F207FB" w:rsidRPr="008D0152" w:rsidDel="00C01EA7">
          <w:delText>[</w:delText>
        </w:r>
      </w:del>
      <w:r w:rsidR="00F207FB" w:rsidRPr="00C01EA7">
        <w:rPr>
          <w:i/>
          <w:iCs/>
          <w:rPrChange w:id="17" w:author="Sean Duan" w:date="2021-07-09T15:12:00Z">
            <w:rPr/>
          </w:rPrChange>
        </w:rPr>
        <w:t>t</w:t>
      </w:r>
      <w:r w:rsidR="00F207FB" w:rsidRPr="008D0152">
        <w:t>(</w:t>
      </w:r>
      <w:r w:rsidR="00F207FB">
        <w:t>410</w:t>
      </w:r>
      <w:r w:rsidR="00F207FB" w:rsidRPr="008D0152">
        <w:t>)</w:t>
      </w:r>
      <w:ins w:id="18" w:author="Sean Duan" w:date="2021-07-09T15:12:00Z">
        <w:r w:rsidR="00C01EA7">
          <w:t xml:space="preserve"> </w:t>
        </w:r>
      </w:ins>
      <w:r w:rsidR="00F207FB" w:rsidRPr="008D0152">
        <w:t xml:space="preserve">= </w:t>
      </w:r>
      <w:r w:rsidR="00F207FB">
        <w:t>-1.55</w:t>
      </w:r>
      <w:r w:rsidR="00F207FB" w:rsidRPr="008D0152">
        <w:t xml:space="preserve"> ,</w:t>
      </w:r>
      <w:r w:rsidR="00F207FB" w:rsidRPr="00C01EA7">
        <w:rPr>
          <w:i/>
          <w:iCs/>
          <w:rPrChange w:id="19" w:author="Sean Duan" w:date="2021-07-09T15:12:00Z">
            <w:rPr/>
          </w:rPrChange>
        </w:rPr>
        <w:t>p</w:t>
      </w:r>
      <w:ins w:id="20" w:author="Sean Duan" w:date="2021-07-09T15:12:00Z">
        <w:r w:rsidR="00C01EA7">
          <w:t xml:space="preserve"> </w:t>
        </w:r>
      </w:ins>
      <w:r w:rsidR="00F207FB" w:rsidRPr="008D0152">
        <w:t>= .</w:t>
      </w:r>
      <w:r w:rsidR="00F207FB">
        <w:t>1</w:t>
      </w:r>
      <w:r w:rsidR="00F207FB" w:rsidRPr="008D0152">
        <w:t>2</w:t>
      </w:r>
      <w:r w:rsidR="00F207FB">
        <w:t>2</w:t>
      </w:r>
      <w:del w:id="21" w:author="Sean Duan" w:date="2021-07-09T15:12:00Z">
        <w:r w:rsidR="00F207FB" w:rsidRPr="008D0152" w:rsidDel="00C01EA7">
          <w:delText>]</w:delText>
        </w:r>
      </w:del>
      <w:r w:rsidR="00080998">
        <w:t xml:space="preserve">. We did observe a statistically significant linear main effect of </w:t>
      </w:r>
      <w:r w:rsidR="00080998" w:rsidRPr="008D0152">
        <w:t>time</w:t>
      </w:r>
      <w:ins w:id="22" w:author="Sean Duan" w:date="2021-07-09T15:12:00Z">
        <w:r w:rsidR="00C01EA7">
          <w:t>,</w:t>
        </w:r>
      </w:ins>
      <w:r w:rsidR="00080998" w:rsidRPr="008D0152">
        <w:t xml:space="preserve"> </w:t>
      </w:r>
      <w:del w:id="23" w:author="Sean Duan" w:date="2021-07-09T15:12:00Z">
        <w:r w:rsidR="00080998" w:rsidRPr="008D0152" w:rsidDel="00C01EA7">
          <w:delText>[</w:delText>
        </w:r>
      </w:del>
      <w:proofErr w:type="gramStart"/>
      <w:r w:rsidR="00080998" w:rsidRPr="00C01EA7">
        <w:rPr>
          <w:i/>
          <w:iCs/>
          <w:rPrChange w:id="24" w:author="Sean Duan" w:date="2021-07-09T15:12:00Z">
            <w:rPr/>
          </w:rPrChange>
        </w:rPr>
        <w:t>t</w:t>
      </w:r>
      <w:r w:rsidR="00080998" w:rsidRPr="008D0152">
        <w:t>(</w:t>
      </w:r>
      <w:proofErr w:type="gramEnd"/>
      <w:r w:rsidR="00080998">
        <w:t>410</w:t>
      </w:r>
      <w:r w:rsidR="00080998" w:rsidRPr="008D0152">
        <w:t>)</w:t>
      </w:r>
      <w:ins w:id="25" w:author="Sean Duan" w:date="2021-07-09T15:12:00Z">
        <w:r w:rsidR="00C01EA7">
          <w:t xml:space="preserve"> </w:t>
        </w:r>
      </w:ins>
      <w:r w:rsidR="00080998" w:rsidRPr="008D0152">
        <w:t xml:space="preserve">= </w:t>
      </w:r>
      <w:r w:rsidR="00080998">
        <w:t>6</w:t>
      </w:r>
      <w:r w:rsidR="00080998" w:rsidRPr="008D0152">
        <w:t>.0</w:t>
      </w:r>
      <w:r w:rsidR="00080998">
        <w:t>9</w:t>
      </w:r>
      <w:r w:rsidR="00080998" w:rsidRPr="008D0152">
        <w:t xml:space="preserve"> ,</w:t>
      </w:r>
      <w:r w:rsidR="00080998" w:rsidRPr="00C01EA7">
        <w:rPr>
          <w:i/>
          <w:iCs/>
          <w:rPrChange w:id="26" w:author="Sean Duan" w:date="2021-07-09T15:12:00Z">
            <w:rPr/>
          </w:rPrChange>
        </w:rPr>
        <w:t>p</w:t>
      </w:r>
      <w:r w:rsidR="00080998">
        <w:t xml:space="preserve"> &lt;</w:t>
      </w:r>
      <w:r w:rsidR="00080998" w:rsidRPr="008D0152">
        <w:t xml:space="preserve"> .</w:t>
      </w:r>
      <w:r w:rsidR="00080998">
        <w:t>001</w:t>
      </w:r>
      <w:del w:id="27" w:author="Sean Duan" w:date="2021-07-09T15:12:00Z">
        <w:r w:rsidR="00080998" w:rsidRPr="008D0152" w:rsidDel="00C01EA7">
          <w:delText>]</w:delText>
        </w:r>
      </w:del>
      <w:r w:rsidR="00080998" w:rsidRPr="008D0152">
        <w:t>.</w:t>
      </w:r>
      <w:r w:rsidR="00080998">
        <w:t xml:space="preserve"> Support for UHC increased 1.903 points from pre-intervention to post-intervention. Finally, we also saw a statistically significant two-way interaction between the linear effect of time and condition</w:t>
      </w:r>
      <w:ins w:id="28" w:author="Sean Duan" w:date="2021-07-09T15:13:00Z">
        <w:r w:rsidR="00C01EA7">
          <w:t>,</w:t>
        </w:r>
      </w:ins>
      <w:r w:rsidR="00080998" w:rsidRPr="00080998">
        <w:t xml:space="preserve"> </w:t>
      </w:r>
      <w:del w:id="29" w:author="Sean Duan" w:date="2021-07-09T15:12:00Z">
        <w:r w:rsidR="00080998" w:rsidRPr="008D0152" w:rsidDel="003F13FB">
          <w:delText xml:space="preserve">time </w:delText>
        </w:r>
        <w:r w:rsidR="00080998" w:rsidRPr="008D0152" w:rsidDel="00C01EA7">
          <w:delText>[</w:delText>
        </w:r>
      </w:del>
      <w:proofErr w:type="spellStart"/>
      <w:proofErr w:type="gramStart"/>
      <w:r w:rsidR="00080998" w:rsidRPr="00C01EA7">
        <w:rPr>
          <w:i/>
          <w:iCs/>
          <w:rPrChange w:id="30" w:author="Sean Duan" w:date="2021-07-09T15:12:00Z">
            <w:rPr/>
          </w:rPrChange>
        </w:rPr>
        <w:t>t</w:t>
      </w:r>
      <w:proofErr w:type="spellEnd"/>
      <w:r w:rsidR="00080998" w:rsidRPr="008D0152">
        <w:t>(</w:t>
      </w:r>
      <w:proofErr w:type="gramEnd"/>
      <w:r w:rsidR="00080998">
        <w:t>410</w:t>
      </w:r>
      <w:r w:rsidR="00080998" w:rsidRPr="008D0152">
        <w:t>)</w:t>
      </w:r>
      <w:ins w:id="31" w:author="Sean Duan" w:date="2021-07-09T15:12:00Z">
        <w:r w:rsidR="00C01EA7">
          <w:t xml:space="preserve"> </w:t>
        </w:r>
      </w:ins>
      <w:r w:rsidR="00080998" w:rsidRPr="008D0152">
        <w:t xml:space="preserve">= </w:t>
      </w:r>
      <w:r w:rsidR="00080998">
        <w:t>-4.662</w:t>
      </w:r>
      <w:r w:rsidR="00080998" w:rsidRPr="008D0152">
        <w:t xml:space="preserve"> ,</w:t>
      </w:r>
      <w:r w:rsidR="00080998" w:rsidRPr="00C01EA7">
        <w:rPr>
          <w:i/>
          <w:iCs/>
          <w:rPrChange w:id="32" w:author="Sean Duan" w:date="2021-07-09T15:12:00Z">
            <w:rPr/>
          </w:rPrChange>
        </w:rPr>
        <w:t>p</w:t>
      </w:r>
      <w:r w:rsidR="00080998">
        <w:t xml:space="preserve"> &lt;</w:t>
      </w:r>
      <w:r w:rsidR="00080998" w:rsidRPr="008D0152">
        <w:t xml:space="preserve"> .</w:t>
      </w:r>
      <w:r w:rsidR="00080998">
        <w:t>001</w:t>
      </w:r>
      <w:del w:id="33" w:author="Sean Duan" w:date="2021-07-09T15:12:00Z">
        <w:r w:rsidR="00080998" w:rsidRPr="008D0152" w:rsidDel="00C01EA7">
          <w:delText>]</w:delText>
        </w:r>
      </w:del>
      <w:r w:rsidR="00080998" w:rsidRPr="008D0152">
        <w:t>.</w:t>
      </w:r>
      <w:r w:rsidR="00080998">
        <w:t xml:space="preserve"> </w:t>
      </w:r>
      <w:commentRangeStart w:id="34"/>
      <w:r w:rsidR="00080998">
        <w:t xml:space="preserve">Support for UHC </w:t>
      </w:r>
      <w:r w:rsidR="00254D61">
        <w:t>was reduced by 2.06 points from pre-intervention to post-intervention in our intervention condition compared to our control condition.</w:t>
      </w:r>
      <w:commentRangeEnd w:id="34"/>
      <w:r w:rsidR="00254D61">
        <w:rPr>
          <w:rStyle w:val="CommentReference"/>
        </w:rPr>
        <w:commentReference w:id="34"/>
      </w:r>
      <w:ins w:id="35" w:author="Sean Duan" w:date="2021-07-09T15:13:00Z">
        <w:r w:rsidR="00F03F19">
          <w:t xml:space="preserve"> </w:t>
        </w:r>
      </w:ins>
    </w:p>
    <w:p w14:paraId="5D69C4E0" w14:textId="473ED44B" w:rsidR="00ED5FB0" w:rsidDel="00A05F08" w:rsidRDefault="00ED5FB0" w:rsidP="00ED5FB0">
      <w:pPr>
        <w:pStyle w:val="BodyText"/>
        <w:spacing w:line="480" w:lineRule="auto"/>
        <w:rPr>
          <w:del w:id="36" w:author="Sean Duan" w:date="2021-07-01T18:16:00Z"/>
        </w:rPr>
      </w:pPr>
      <w:del w:id="37" w:author="Sean Duan" w:date="2021-07-01T18:16:00Z">
        <w:r w:rsidDel="00A05F08">
          <w:delText>###</w:delText>
        </w:r>
      </w:del>
    </w:p>
    <w:p w14:paraId="40193913" w14:textId="669622AA" w:rsidR="0033627D" w:rsidRDefault="00ED5FB0" w:rsidP="00ED5FB0">
      <w:pPr>
        <w:pStyle w:val="Heading2"/>
        <w:spacing w:line="480" w:lineRule="auto"/>
        <w:rPr>
          <w:rFonts w:asciiTheme="minorHAnsi" w:hAnsiTheme="minorHAnsi" w:cstheme="minorHAnsi"/>
          <w:b w:val="0"/>
          <w:bCs w:val="0"/>
          <w:i/>
          <w:iCs/>
          <w:color w:val="auto"/>
        </w:rPr>
      </w:pPr>
      <w:bookmarkStart w:id="38" w:name="Xa6891f32796301da875182a86f3377eb86c0a14"/>
      <w:bookmarkEnd w:id="4"/>
      <w:commentRangeStart w:id="39"/>
      <w:r>
        <w:rPr>
          <w:rFonts w:asciiTheme="minorHAnsi" w:hAnsiTheme="minorHAnsi" w:cstheme="minorHAnsi"/>
          <w:b w:val="0"/>
          <w:bCs w:val="0"/>
          <w:i/>
          <w:iCs/>
          <w:color w:val="auto"/>
        </w:rPr>
        <w:t xml:space="preserve">Proposed </w:t>
      </w:r>
      <w:r w:rsidR="0033627D" w:rsidRPr="0033627D">
        <w:rPr>
          <w:rFonts w:asciiTheme="minorHAnsi" w:hAnsiTheme="minorHAnsi" w:cstheme="minorHAnsi"/>
          <w:b w:val="0"/>
          <w:bCs w:val="0"/>
          <w:i/>
          <w:iCs/>
          <w:color w:val="auto"/>
        </w:rPr>
        <w:t>Mediational Effect</w:t>
      </w:r>
      <w:r>
        <w:rPr>
          <w:rFonts w:asciiTheme="minorHAnsi" w:hAnsiTheme="minorHAnsi" w:cstheme="minorHAnsi"/>
          <w:b w:val="0"/>
          <w:bCs w:val="0"/>
          <w:i/>
          <w:iCs/>
          <w:color w:val="auto"/>
        </w:rPr>
        <w:t>s</w:t>
      </w:r>
      <w:commentRangeEnd w:id="39"/>
      <w:r w:rsidR="000A16B6">
        <w:rPr>
          <w:rStyle w:val="CommentReference"/>
          <w:rFonts w:asciiTheme="minorHAnsi" w:eastAsiaTheme="minorHAnsi" w:hAnsiTheme="minorHAnsi" w:cstheme="minorBidi"/>
          <w:b w:val="0"/>
          <w:bCs w:val="0"/>
          <w:color w:val="auto"/>
        </w:rPr>
        <w:commentReference w:id="39"/>
      </w:r>
    </w:p>
    <w:p w14:paraId="48596F00" w14:textId="4628518A" w:rsidR="00C71602" w:rsidRPr="005D3FA1" w:rsidRDefault="0033627D" w:rsidP="00C71602">
      <w:pPr>
        <w:pStyle w:val="FirstParagraph"/>
        <w:spacing w:line="480" w:lineRule="auto"/>
        <w:ind w:firstLine="720"/>
        <w:rPr>
          <w:ins w:id="40" w:author="Sean Duan" w:date="2021-07-01T17:39:00Z"/>
        </w:rPr>
      </w:pPr>
      <w:commentRangeStart w:id="41"/>
      <w:del w:id="42" w:author="Sean Duan" w:date="2021-07-08T14:38:00Z">
        <w:r w:rsidRPr="0033627D" w:rsidDel="005B3229">
          <w:rPr>
            <w:rFonts w:cstheme="minorHAnsi"/>
          </w:rPr>
          <w:delText>Our secondary hypothesis was the existence of a mediational effect of understanding and perceived equity predicting increased support for UHC</w:delText>
        </w:r>
        <w:r w:rsidR="00ED5FB0" w:rsidDel="005B3229">
          <w:rPr>
            <w:rFonts w:cstheme="minorHAnsi"/>
          </w:rPr>
          <w:delText xml:space="preserve"> through our explicit HBP</w:delText>
        </w:r>
      </w:del>
      <w:ins w:id="43" w:author="Sean Duan" w:date="2021-07-08T14:38:00Z">
        <w:r w:rsidR="005B3229">
          <w:rPr>
            <w:rFonts w:cstheme="minorHAnsi"/>
          </w:rPr>
          <w:t>Hypothesis 2</w:t>
        </w:r>
      </w:ins>
      <w:ins w:id="44" w:author="Sean Duan" w:date="2021-07-09T14:47:00Z">
        <w:r w:rsidR="00886B9A">
          <w:rPr>
            <w:rFonts w:cstheme="minorHAnsi"/>
          </w:rPr>
          <w:t xml:space="preserve">a </w:t>
        </w:r>
      </w:ins>
      <w:ins w:id="45" w:author="Sean Duan" w:date="2021-07-09T14:50:00Z">
        <w:r w:rsidR="004A35C3">
          <w:rPr>
            <w:rFonts w:cstheme="minorHAnsi"/>
          </w:rPr>
          <w:t>and 2b were</w:t>
        </w:r>
      </w:ins>
      <w:ins w:id="46" w:author="Sean Duan" w:date="2021-07-08T14:38:00Z">
        <w:r w:rsidR="005B3229">
          <w:rPr>
            <w:rFonts w:cstheme="minorHAnsi"/>
          </w:rPr>
          <w:t xml:space="preserve"> analyzed using </w:t>
        </w:r>
      </w:ins>
      <w:ins w:id="47" w:author="Sean Duan" w:date="2021-07-09T14:48:00Z">
        <w:r w:rsidR="00886B9A">
          <w:rPr>
            <w:rFonts w:cstheme="minorHAnsi"/>
          </w:rPr>
          <w:t xml:space="preserve">two </w:t>
        </w:r>
      </w:ins>
      <w:ins w:id="48" w:author="Sean Duan" w:date="2021-07-09T14:49:00Z">
        <w:r w:rsidR="00886B9A">
          <w:rPr>
            <w:rFonts w:cstheme="minorHAnsi"/>
          </w:rPr>
          <w:t>linear models</w:t>
        </w:r>
      </w:ins>
      <w:ins w:id="49" w:author="Sean Duan" w:date="2021-07-09T14:51:00Z">
        <w:r w:rsidR="004A35C3">
          <w:rPr>
            <w:rFonts w:cstheme="minorHAnsi"/>
          </w:rPr>
          <w:t xml:space="preserve"> </w:t>
        </w:r>
        <w:r w:rsidR="004A35C3">
          <w:rPr>
            <w:rFonts w:cstheme="minorHAnsi"/>
          </w:rPr>
          <w:t>and a bootstrapping procedure to test potential mediation.</w:t>
        </w:r>
        <w:r w:rsidR="004A35C3">
          <w:rPr>
            <w:rFonts w:cstheme="minorHAnsi"/>
          </w:rPr>
          <w:t xml:space="preserve"> The first linear model</w:t>
        </w:r>
      </w:ins>
      <w:ins w:id="50" w:author="Sean Duan" w:date="2021-07-09T14:50:00Z">
        <w:r w:rsidR="004A35C3">
          <w:rPr>
            <w:rFonts w:cstheme="minorHAnsi"/>
          </w:rPr>
          <w:t xml:space="preserve"> test</w:t>
        </w:r>
      </w:ins>
      <w:ins w:id="51" w:author="Sean Duan" w:date="2021-07-09T14:52:00Z">
        <w:r w:rsidR="004A35C3">
          <w:rPr>
            <w:rFonts w:cstheme="minorHAnsi"/>
          </w:rPr>
          <w:t>s</w:t>
        </w:r>
      </w:ins>
      <w:ins w:id="52" w:author="Sean Duan" w:date="2021-07-09T14:50:00Z">
        <w:r w:rsidR="004A35C3">
          <w:rPr>
            <w:rFonts w:cstheme="minorHAnsi"/>
          </w:rPr>
          <w:t xml:space="preserve"> </w:t>
        </w:r>
      </w:ins>
      <w:ins w:id="53" w:author="Sean Duan" w:date="2021-07-09T14:51:00Z">
        <w:r w:rsidR="004A35C3">
          <w:rPr>
            <w:rFonts w:cstheme="minorHAnsi"/>
          </w:rPr>
          <w:t xml:space="preserve">the effect of our independent variable onto our proposed mediator, the second linear model </w:t>
        </w:r>
      </w:ins>
      <w:ins w:id="54" w:author="Sean Duan" w:date="2021-07-09T14:52:00Z">
        <w:r w:rsidR="004A35C3">
          <w:rPr>
            <w:rFonts w:cstheme="minorHAnsi"/>
          </w:rPr>
          <w:t>tests the effect of our mediator on our support for UHC outcome meas</w:t>
        </w:r>
      </w:ins>
      <w:ins w:id="55" w:author="Sean Duan" w:date="2021-07-09T14:53:00Z">
        <w:r w:rsidR="004A35C3">
          <w:rPr>
            <w:rFonts w:cstheme="minorHAnsi"/>
          </w:rPr>
          <w:t>ure, and our bootstrapping procedure allows for us to estimate the indirect effect of our independent variable on our outcome, through our mediator.</w:t>
        </w:r>
        <w:commentRangeEnd w:id="41"/>
        <w:r w:rsidR="004A35C3">
          <w:rPr>
            <w:rStyle w:val="CommentReference"/>
          </w:rPr>
          <w:commentReference w:id="41"/>
        </w:r>
      </w:ins>
      <w:del w:id="56" w:author="Sean Duan" w:date="2021-07-09T14:49:00Z">
        <w:r w:rsidRPr="0033627D" w:rsidDel="00886B9A">
          <w:rPr>
            <w:rFonts w:cstheme="minorHAnsi"/>
          </w:rPr>
          <w:delText>.</w:delText>
        </w:r>
      </w:del>
      <w:r w:rsidRPr="0033627D">
        <w:rPr>
          <w:rFonts w:cstheme="minorHAnsi"/>
        </w:rPr>
        <w:t xml:space="preserve"> </w:t>
      </w:r>
      <w:commentRangeStart w:id="57"/>
      <w:ins w:id="58" w:author="Sean Duan" w:date="2021-07-08T14:13:00Z">
        <w:r w:rsidR="00D5612E" w:rsidRPr="00A615E7">
          <w:rPr>
            <w:rFonts w:cstheme="minorHAnsi"/>
          </w:rPr>
          <w:t xml:space="preserve">Cronbach’s alpha for the items in </w:t>
        </w:r>
        <w:r w:rsidR="00D5612E">
          <w:rPr>
            <w:rFonts w:cstheme="minorHAnsi"/>
          </w:rPr>
          <w:t xml:space="preserve">our measure of perceived </w:t>
        </w:r>
      </w:ins>
      <w:ins w:id="59" w:author="Sean Duan" w:date="2021-07-08T14:14:00Z">
        <w:r w:rsidR="00D5612E">
          <w:rPr>
            <w:rFonts w:cstheme="minorHAnsi"/>
          </w:rPr>
          <w:t>equity</w:t>
        </w:r>
      </w:ins>
      <w:ins w:id="60" w:author="Sean Duan" w:date="2021-07-08T14:13:00Z">
        <w:r w:rsidR="00D5612E" w:rsidRPr="00A615E7">
          <w:rPr>
            <w:rFonts w:cstheme="minorHAnsi"/>
          </w:rPr>
          <w:t xml:space="preserve"> was 0.92.</w:t>
        </w:r>
        <w:r w:rsidR="00D5612E">
          <w:rPr>
            <w:rFonts w:cstheme="minorHAnsi"/>
          </w:rPr>
          <w:t xml:space="preserve"> </w:t>
        </w:r>
      </w:ins>
      <w:commentRangeEnd w:id="57"/>
      <w:ins w:id="61" w:author="Sean Duan" w:date="2021-07-08T14:14:00Z">
        <w:r w:rsidR="00551402">
          <w:rPr>
            <w:rStyle w:val="CommentReference"/>
          </w:rPr>
          <w:commentReference w:id="57"/>
        </w:r>
      </w:ins>
      <w:ins w:id="62" w:author="Sean Duan" w:date="2021-07-09T15:14:00Z">
        <w:r w:rsidR="00094D1A">
          <w:rPr>
            <w:rFonts w:cstheme="minorHAnsi"/>
          </w:rPr>
          <w:t xml:space="preserve">In support of H2a, </w:t>
        </w:r>
      </w:ins>
      <w:commentRangeStart w:id="63"/>
      <w:del w:id="64" w:author="Sean Duan" w:date="2021-07-01T17:49:00Z">
        <w:r w:rsidRPr="0033627D" w:rsidDel="00CA7259">
          <w:rPr>
            <w:rFonts w:cstheme="minorHAnsi"/>
          </w:rPr>
          <w:delText>The first element of our secondary hypothesis can be seen in</w:delText>
        </w:r>
        <w:r w:rsidR="00ED5FB0" w:rsidDel="00CA7259">
          <w:rPr>
            <w:rFonts w:cstheme="minorHAnsi"/>
          </w:rPr>
          <w:delText xml:space="preserve"> [Table here]</w:delText>
        </w:r>
        <w:commentRangeEnd w:id="63"/>
        <w:r w:rsidR="000A16B6" w:rsidDel="00CA7259">
          <w:rPr>
            <w:rStyle w:val="CommentReference"/>
          </w:rPr>
          <w:commentReference w:id="63"/>
        </w:r>
        <w:r w:rsidRPr="0033627D" w:rsidDel="00CA7259">
          <w:rPr>
            <w:rFonts w:cstheme="minorHAnsi"/>
          </w:rPr>
          <w:delText xml:space="preserve">. </w:delText>
        </w:r>
      </w:del>
      <w:del w:id="65" w:author="Sean Duan" w:date="2021-07-01T17:35:00Z">
        <w:r w:rsidRPr="0033627D" w:rsidDel="000A16B6">
          <w:rPr>
            <w:rFonts w:cstheme="minorHAnsi"/>
          </w:rPr>
          <w:delText>We clearly see in this table that there seems to be a statistically significant effect wherein increased understanding predicts increased support for UHC</w:delText>
        </w:r>
      </w:del>
      <w:ins w:id="66" w:author="Sean Duan" w:date="2021-07-09T15:14:00Z">
        <w:r w:rsidR="00094D1A">
          <w:rPr>
            <w:rFonts w:cstheme="minorHAnsi"/>
          </w:rPr>
          <w:t>t</w:t>
        </w:r>
      </w:ins>
      <w:ins w:id="67" w:author="Sean Duan" w:date="2021-07-01T17:49:00Z">
        <w:r w:rsidR="00CA7259">
          <w:rPr>
            <w:rFonts w:cstheme="minorHAnsi"/>
          </w:rPr>
          <w:t xml:space="preserve">he effect of our explicit HBP on support for UHC was partially mediated via the perceived equality of the HBP. </w:t>
        </w:r>
      </w:ins>
      <w:ins w:id="68" w:author="Sean Duan" w:date="2021-07-01T17:38:00Z">
        <w:r w:rsidR="000A16B6">
          <w:rPr>
            <w:rFonts w:cstheme="minorHAnsi"/>
          </w:rPr>
          <w:t>We observed a</w:t>
        </w:r>
      </w:ins>
      <w:ins w:id="69" w:author="Sean Duan" w:date="2021-07-01T17:36:00Z">
        <w:r w:rsidR="000A16B6">
          <w:rPr>
            <w:rFonts w:cstheme="minorHAnsi"/>
          </w:rPr>
          <w:t xml:space="preserve"> statistically significant effect </w:t>
        </w:r>
      </w:ins>
      <w:ins w:id="70" w:author="Sean Duan" w:date="2021-07-01T17:38:00Z">
        <w:r w:rsidR="000A16B6">
          <w:rPr>
            <w:rFonts w:cstheme="minorHAnsi"/>
          </w:rPr>
          <w:t xml:space="preserve">of experimental condition </w:t>
        </w:r>
      </w:ins>
      <w:ins w:id="71" w:author="Sean Duan" w:date="2021-07-01T17:36:00Z">
        <w:r w:rsidR="000A16B6">
          <w:rPr>
            <w:rFonts w:cstheme="minorHAnsi"/>
          </w:rPr>
          <w:t>on our proposed mediating variable, perceived equality</w:t>
        </w:r>
      </w:ins>
      <w:ins w:id="72" w:author="Sean Duan" w:date="2021-07-09T15:15:00Z">
        <w:r w:rsidR="00224F75">
          <w:rPr>
            <w:rFonts w:cstheme="minorHAnsi"/>
          </w:rPr>
          <w:t>,</w:t>
        </w:r>
      </w:ins>
      <w:ins w:id="73" w:author="Sean Duan" w:date="2021-07-01T17:36:00Z">
        <w:r w:rsidR="000A16B6">
          <w:rPr>
            <w:rFonts w:cstheme="minorHAnsi"/>
          </w:rPr>
          <w:t xml:space="preserve"> </w:t>
        </w:r>
      </w:ins>
      <w:proofErr w:type="gramStart"/>
      <w:ins w:id="74" w:author="Sean Duan" w:date="2021-07-01T17:37:00Z">
        <w:r w:rsidR="000A16B6" w:rsidRPr="00224F75">
          <w:rPr>
            <w:i/>
            <w:iCs/>
            <w:rPrChange w:id="75" w:author="Sean Duan" w:date="2021-07-09T15:15:00Z">
              <w:rPr/>
            </w:rPrChange>
          </w:rPr>
          <w:t>t</w:t>
        </w:r>
        <w:r w:rsidR="000A16B6" w:rsidRPr="008D0152">
          <w:t>(</w:t>
        </w:r>
        <w:proofErr w:type="gramEnd"/>
        <w:r w:rsidR="000A16B6">
          <w:t>820</w:t>
        </w:r>
        <w:r w:rsidR="000A16B6" w:rsidRPr="008D0152">
          <w:t>)</w:t>
        </w:r>
      </w:ins>
      <w:ins w:id="76" w:author="Sean Duan" w:date="2021-07-09T15:15:00Z">
        <w:r w:rsidR="00224F75">
          <w:t xml:space="preserve"> </w:t>
        </w:r>
      </w:ins>
      <w:ins w:id="77" w:author="Sean Duan" w:date="2021-07-01T17:37:00Z">
        <w:r w:rsidR="000A16B6" w:rsidRPr="008D0152">
          <w:t xml:space="preserve">= </w:t>
        </w:r>
        <w:r w:rsidR="000A16B6">
          <w:t>-3.551</w:t>
        </w:r>
        <w:r w:rsidR="000A16B6" w:rsidRPr="008D0152">
          <w:t xml:space="preserve"> </w:t>
        </w:r>
        <w:r w:rsidR="000A16B6" w:rsidRPr="008D0152">
          <w:lastRenderedPageBreak/>
          <w:t>,</w:t>
        </w:r>
        <w:r w:rsidR="000A16B6" w:rsidRPr="00224F75">
          <w:rPr>
            <w:i/>
            <w:iCs/>
            <w:rPrChange w:id="78" w:author="Sean Duan" w:date="2021-07-09T15:15:00Z">
              <w:rPr/>
            </w:rPrChange>
          </w:rPr>
          <w:t>p</w:t>
        </w:r>
        <w:r w:rsidR="000A16B6">
          <w:t xml:space="preserve"> &lt;</w:t>
        </w:r>
        <w:r w:rsidR="000A16B6" w:rsidRPr="008D0152">
          <w:t xml:space="preserve"> .</w:t>
        </w:r>
        <w:r w:rsidR="000A16B6">
          <w:t>001</w:t>
        </w:r>
      </w:ins>
      <w:r w:rsidRPr="0033627D">
        <w:rPr>
          <w:rFonts w:cstheme="minorHAnsi"/>
        </w:rPr>
        <w:t>.</w:t>
      </w:r>
      <w:ins w:id="79" w:author="Sean Duan" w:date="2021-07-01T17:38:00Z">
        <w:r w:rsidR="000A16B6">
          <w:rPr>
            <w:rFonts w:cstheme="minorHAnsi"/>
          </w:rPr>
          <w:t xml:space="preserve"> Perceived equali</w:t>
        </w:r>
      </w:ins>
      <w:ins w:id="80" w:author="Sean Duan" w:date="2021-07-01T17:39:00Z">
        <w:r w:rsidR="000A16B6">
          <w:rPr>
            <w:rFonts w:cstheme="minorHAnsi"/>
          </w:rPr>
          <w:t>ty decreased 10.49 points in our intervention condition compared to our control condition.</w:t>
        </w:r>
      </w:ins>
      <w:ins w:id="81" w:author="Sean Duan" w:date="2021-07-01T17:40:00Z">
        <w:r w:rsidR="000A16B6">
          <w:rPr>
            <w:rFonts w:cstheme="minorHAnsi"/>
          </w:rPr>
          <w:t xml:space="preserve"> </w:t>
        </w:r>
      </w:ins>
      <w:ins w:id="82" w:author="Sean Duan" w:date="2021-07-01T17:44:00Z">
        <w:r w:rsidR="00CA7259">
          <w:rPr>
            <w:rFonts w:cstheme="minorHAnsi"/>
          </w:rPr>
          <w:t>Furthermore, w</w:t>
        </w:r>
      </w:ins>
      <w:ins w:id="83" w:author="Sean Duan" w:date="2021-07-01T17:41:00Z">
        <w:r w:rsidR="00CA7259">
          <w:rPr>
            <w:rFonts w:cstheme="minorHAnsi"/>
          </w:rPr>
          <w:t>e observed a statistically significant effect of</w:t>
        </w:r>
      </w:ins>
      <w:ins w:id="84" w:author="Sean Duan" w:date="2021-07-01T17:44:00Z">
        <w:r w:rsidR="00CA7259">
          <w:rPr>
            <w:rFonts w:cstheme="minorHAnsi"/>
          </w:rPr>
          <w:t xml:space="preserve"> </w:t>
        </w:r>
      </w:ins>
      <w:ins w:id="85" w:author="Sean Duan" w:date="2021-07-01T17:45:00Z">
        <w:r w:rsidR="00CA7259">
          <w:rPr>
            <w:rFonts w:cstheme="minorHAnsi"/>
          </w:rPr>
          <w:t>perceived equality on our outcome variable, support for UHC</w:t>
        </w:r>
      </w:ins>
      <w:ins w:id="86" w:author="Sean Duan" w:date="2021-07-09T15:15:00Z">
        <w:r w:rsidR="004F2684">
          <w:rPr>
            <w:rFonts w:cstheme="minorHAnsi"/>
          </w:rPr>
          <w:t>,</w:t>
        </w:r>
      </w:ins>
      <w:ins w:id="87" w:author="Sean Duan" w:date="2021-07-01T17:45:00Z">
        <w:r w:rsidR="00CA7259">
          <w:rPr>
            <w:rFonts w:cstheme="minorHAnsi"/>
          </w:rPr>
          <w:t xml:space="preserve"> </w:t>
        </w:r>
        <w:proofErr w:type="gramStart"/>
        <w:r w:rsidR="00CA7259" w:rsidRPr="004F2684">
          <w:rPr>
            <w:i/>
            <w:iCs/>
            <w:rPrChange w:id="88" w:author="Sean Duan" w:date="2021-07-09T15:15:00Z">
              <w:rPr/>
            </w:rPrChange>
          </w:rPr>
          <w:t>t</w:t>
        </w:r>
        <w:r w:rsidR="00CA7259" w:rsidRPr="008D0152">
          <w:t>(</w:t>
        </w:r>
        <w:proofErr w:type="gramEnd"/>
        <w:r w:rsidR="00CA7259">
          <w:t>821</w:t>
        </w:r>
        <w:r w:rsidR="00CA7259" w:rsidRPr="008D0152">
          <w:t>)</w:t>
        </w:r>
      </w:ins>
      <w:ins w:id="89" w:author="Sean Duan" w:date="2021-07-09T15:15:00Z">
        <w:r w:rsidR="004F2684">
          <w:t xml:space="preserve"> </w:t>
        </w:r>
      </w:ins>
      <w:ins w:id="90" w:author="Sean Duan" w:date="2021-07-01T17:45:00Z">
        <w:r w:rsidR="00CA7259" w:rsidRPr="008D0152">
          <w:t xml:space="preserve">= </w:t>
        </w:r>
      </w:ins>
      <w:ins w:id="91" w:author="Sean Duan" w:date="2021-07-01T17:46:00Z">
        <w:r w:rsidR="00CA7259">
          <w:t>18.243</w:t>
        </w:r>
      </w:ins>
      <w:ins w:id="92" w:author="Sean Duan" w:date="2021-07-01T17:45:00Z">
        <w:r w:rsidR="00CA7259" w:rsidRPr="008D0152">
          <w:t xml:space="preserve"> ,</w:t>
        </w:r>
        <w:r w:rsidR="00CA7259" w:rsidRPr="004F2684">
          <w:rPr>
            <w:i/>
            <w:iCs/>
            <w:rPrChange w:id="93" w:author="Sean Duan" w:date="2021-07-09T15:15:00Z">
              <w:rPr/>
            </w:rPrChange>
          </w:rPr>
          <w:t>p</w:t>
        </w:r>
        <w:r w:rsidR="00CA7259">
          <w:t xml:space="preserve"> &lt;</w:t>
        </w:r>
        <w:r w:rsidR="00CA7259" w:rsidRPr="008D0152">
          <w:t xml:space="preserve"> .</w:t>
        </w:r>
        <w:r w:rsidR="00CA7259">
          <w:t>001.</w:t>
        </w:r>
      </w:ins>
      <w:ins w:id="94" w:author="Sean Duan" w:date="2021-07-01T17:46:00Z">
        <w:r w:rsidR="00CA7259">
          <w:t xml:space="preserve"> Support for UHC increased by .424 points for every point of increase in </w:t>
        </w:r>
      </w:ins>
      <w:ins w:id="95" w:author="Sean Duan" w:date="2021-07-01T17:47:00Z">
        <w:r w:rsidR="00CA7259">
          <w:t xml:space="preserve">perceived equality. </w:t>
        </w:r>
      </w:ins>
      <w:ins w:id="96" w:author="Sean Duan" w:date="2021-07-01T17:51:00Z">
        <w:r w:rsidR="00C31D0C">
          <w:t xml:space="preserve">We tested </w:t>
        </w:r>
      </w:ins>
      <w:ins w:id="97" w:author="Sean Duan" w:date="2021-07-01T17:52:00Z">
        <w:r w:rsidR="00C31D0C">
          <w:t xml:space="preserve">the significance of our indirect effect by using </w:t>
        </w:r>
      </w:ins>
      <w:commentRangeStart w:id="98"/>
      <w:ins w:id="99" w:author="Sean Duan" w:date="2021-07-01T17:55:00Z">
        <w:r w:rsidR="00C31D0C">
          <w:t>bootstrapping procedures</w:t>
        </w:r>
        <w:commentRangeEnd w:id="98"/>
        <w:r w:rsidR="00C31D0C">
          <w:rPr>
            <w:rStyle w:val="CommentReference"/>
          </w:rPr>
          <w:commentReference w:id="98"/>
        </w:r>
        <w:r w:rsidR="00C31D0C">
          <w:t>.</w:t>
        </w:r>
      </w:ins>
      <w:ins w:id="100" w:author="Sean Duan" w:date="2021-07-01T17:56:00Z">
        <w:r w:rsidR="00C31D0C">
          <w:t xml:space="preserve"> </w:t>
        </w:r>
      </w:ins>
      <w:ins w:id="101" w:author="Sean Duan" w:date="2021-07-01T17:58:00Z">
        <w:r w:rsidR="00C31D0C">
          <w:t>After computing 1000 bootstrapped samples, our estimate for our indirect effect was -2.72</w:t>
        </w:r>
      </w:ins>
      <w:ins w:id="102" w:author="Sean Duan" w:date="2021-07-01T17:59:00Z">
        <w:r w:rsidR="00C31D0C">
          <w:t xml:space="preserve"> </w:t>
        </w:r>
      </w:ins>
      <w:ins w:id="103" w:author="Sean Duan" w:date="2021-07-01T18:00:00Z">
        <w:r w:rsidR="00C31D0C">
          <w:t>(</w:t>
        </w:r>
      </w:ins>
      <w:ins w:id="104" w:author="Sean Duan" w:date="2021-07-01T17:59:00Z">
        <w:r w:rsidR="00C31D0C">
          <w:t>95% CI</w:t>
        </w:r>
      </w:ins>
      <w:ins w:id="105" w:author="Sean Duan" w:date="2021-07-09T15:16:00Z">
        <w:r w:rsidR="001E4EBA">
          <w:t xml:space="preserve"> = </w:t>
        </w:r>
      </w:ins>
      <w:ins w:id="106" w:author="Sean Duan" w:date="2021-07-01T17:59:00Z">
        <w:r w:rsidR="00C31D0C">
          <w:t>-4.43, -1.</w:t>
        </w:r>
      </w:ins>
      <w:ins w:id="107" w:author="Sean Duan" w:date="2021-07-01T18:00:00Z">
        <w:r w:rsidR="00C31D0C">
          <w:t>03)</w:t>
        </w:r>
      </w:ins>
      <w:ins w:id="108" w:author="Sean Duan" w:date="2021-07-01T18:01:00Z">
        <w:r w:rsidR="00C31D0C">
          <w:t xml:space="preserve">, thus our </w:t>
        </w:r>
        <w:r w:rsidR="00C71602">
          <w:t>average causal mediation effect is significant (</w:t>
        </w:r>
        <w:r w:rsidR="00C71602" w:rsidRPr="00A8392D">
          <w:rPr>
            <w:i/>
            <w:iCs/>
            <w:rPrChange w:id="109" w:author="Sean Duan" w:date="2021-07-09T15:16:00Z">
              <w:rPr/>
            </w:rPrChange>
          </w:rPr>
          <w:t>p</w:t>
        </w:r>
        <w:r w:rsidR="00C71602">
          <w:t xml:space="preserve"> = 0.002).</w:t>
        </w:r>
      </w:ins>
      <w:ins w:id="110" w:author="Sean Duan" w:date="2021-07-01T18:02:00Z">
        <w:r w:rsidR="00C71602">
          <w:t xml:space="preserve"> </w:t>
        </w:r>
      </w:ins>
      <w:ins w:id="111" w:author="Sean Duan" w:date="2021-07-09T15:15:00Z">
        <w:r w:rsidR="00593A24">
          <w:t xml:space="preserve"> In opposition of H2b</w:t>
        </w:r>
      </w:ins>
      <w:ins w:id="112" w:author="Sean Duan" w:date="2021-07-01T18:02:00Z">
        <w:r w:rsidR="00C71602">
          <w:t xml:space="preserve">, the effect of our explicit HBP on support for UHC was not mediated by the comprehensibility of the HBP. </w:t>
        </w:r>
      </w:ins>
      <w:ins w:id="113" w:author="Sean Duan" w:date="2021-07-01T18:05:00Z">
        <w:r w:rsidR="00C71602">
          <w:t xml:space="preserve"> This is since we do not see a</w:t>
        </w:r>
      </w:ins>
      <w:ins w:id="114" w:author="Sean Duan" w:date="2021-07-01T18:03:00Z">
        <w:r w:rsidR="00C71602">
          <w:t xml:space="preserve"> significa</w:t>
        </w:r>
      </w:ins>
      <w:ins w:id="115" w:author="Sean Duan" w:date="2021-07-01T18:04:00Z">
        <w:r w:rsidR="00C71602">
          <w:t>nt effect of experimental condition on our proposed mediating variable, comprehensibility</w:t>
        </w:r>
      </w:ins>
      <w:ins w:id="116" w:author="Sean Duan" w:date="2021-07-09T15:16:00Z">
        <w:r w:rsidR="004B79C8">
          <w:t>,</w:t>
        </w:r>
      </w:ins>
      <w:ins w:id="117" w:author="Sean Duan" w:date="2021-07-01T18:04:00Z">
        <w:r w:rsidR="00C71602">
          <w:rPr>
            <w:rFonts w:cstheme="minorHAnsi"/>
          </w:rPr>
          <w:t xml:space="preserve"> </w:t>
        </w:r>
        <w:proofErr w:type="gramStart"/>
        <w:r w:rsidR="00C71602" w:rsidRPr="004B79C8">
          <w:rPr>
            <w:i/>
            <w:iCs/>
            <w:rPrChange w:id="118" w:author="Sean Duan" w:date="2021-07-09T15:16:00Z">
              <w:rPr/>
            </w:rPrChange>
          </w:rPr>
          <w:t>t</w:t>
        </w:r>
        <w:r w:rsidR="00C71602" w:rsidRPr="008D0152">
          <w:t>(</w:t>
        </w:r>
        <w:proofErr w:type="gramEnd"/>
        <w:r w:rsidR="00C71602">
          <w:t>820</w:t>
        </w:r>
        <w:r w:rsidR="00C71602" w:rsidRPr="008D0152">
          <w:t>)</w:t>
        </w:r>
      </w:ins>
      <w:ins w:id="119" w:author="Sean Duan" w:date="2021-07-09T15:16:00Z">
        <w:r w:rsidR="004B79C8">
          <w:t xml:space="preserve"> </w:t>
        </w:r>
      </w:ins>
      <w:ins w:id="120" w:author="Sean Duan" w:date="2021-07-01T18:04:00Z">
        <w:r w:rsidR="00C71602" w:rsidRPr="008D0152">
          <w:t xml:space="preserve">= </w:t>
        </w:r>
        <w:r w:rsidR="00C71602">
          <w:t>-</w:t>
        </w:r>
      </w:ins>
      <w:ins w:id="121" w:author="Sean Duan" w:date="2021-07-01T18:05:00Z">
        <w:r w:rsidR="00C71602">
          <w:t>0.805</w:t>
        </w:r>
      </w:ins>
      <w:ins w:id="122" w:author="Sean Duan" w:date="2021-07-01T18:04:00Z">
        <w:r w:rsidR="00C71602" w:rsidRPr="008D0152">
          <w:t xml:space="preserve"> ,</w:t>
        </w:r>
      </w:ins>
      <w:ins w:id="123" w:author="Sean Duan" w:date="2021-07-09T15:16:00Z">
        <w:r w:rsidR="004B79C8">
          <w:t xml:space="preserve"> </w:t>
        </w:r>
      </w:ins>
      <w:ins w:id="124" w:author="Sean Duan" w:date="2021-07-01T18:04:00Z">
        <w:r w:rsidR="00C71602" w:rsidRPr="004B79C8">
          <w:rPr>
            <w:i/>
            <w:iCs/>
            <w:rPrChange w:id="125" w:author="Sean Duan" w:date="2021-07-09T15:16:00Z">
              <w:rPr/>
            </w:rPrChange>
          </w:rPr>
          <w:t>p</w:t>
        </w:r>
      </w:ins>
      <w:ins w:id="126" w:author="Sean Duan" w:date="2021-07-01T18:05:00Z">
        <w:r w:rsidR="00C71602">
          <w:t xml:space="preserve"> =0.421</w:t>
        </w:r>
      </w:ins>
      <w:ins w:id="127" w:author="Sean Duan" w:date="2021-07-01T18:04:00Z">
        <w:r w:rsidR="00C71602" w:rsidRPr="0033627D">
          <w:rPr>
            <w:rFonts w:cstheme="minorHAnsi"/>
          </w:rPr>
          <w:t>.</w:t>
        </w:r>
      </w:ins>
    </w:p>
    <w:p w14:paraId="22AF578F" w14:textId="5870894F" w:rsidR="0033627D" w:rsidRPr="0033627D" w:rsidDel="00C71602" w:rsidRDefault="0033627D" w:rsidP="00ED5FB0">
      <w:pPr>
        <w:pStyle w:val="FirstParagraph"/>
        <w:spacing w:line="480" w:lineRule="auto"/>
        <w:ind w:firstLine="720"/>
        <w:rPr>
          <w:del w:id="128" w:author="Sean Duan" w:date="2021-07-01T18:06:00Z"/>
          <w:rFonts w:cstheme="minorHAnsi"/>
        </w:rPr>
      </w:pPr>
      <w:commentRangeStart w:id="129"/>
      <w:del w:id="130" w:author="Sean Duan" w:date="2021-07-01T18:06:00Z">
        <w:r w:rsidRPr="0033627D" w:rsidDel="00C71602">
          <w:rPr>
            <w:rFonts w:cstheme="minorHAnsi"/>
          </w:rPr>
          <w:delText xml:space="preserve"> Additionally, while accounting for the effect of both understanding and our intervention, </w:delText>
        </w:r>
        <w:commentRangeStart w:id="131"/>
        <w:r w:rsidRPr="0033627D" w:rsidDel="00C71602">
          <w:rPr>
            <w:rFonts w:cstheme="minorHAnsi"/>
          </w:rPr>
          <w:delText>we see that there is a statistically significant effect of both understanding, and our intervention</w:delText>
        </w:r>
        <w:commentRangeEnd w:id="131"/>
        <w:r w:rsidRPr="0033627D" w:rsidDel="00C71602">
          <w:rPr>
            <w:rStyle w:val="CommentReference"/>
            <w:rFonts w:cstheme="minorHAnsi"/>
            <w:sz w:val="24"/>
            <w:szCs w:val="24"/>
          </w:rPr>
          <w:commentReference w:id="131"/>
        </w:r>
        <w:r w:rsidRPr="0033627D" w:rsidDel="00C71602">
          <w:rPr>
            <w:rFonts w:cstheme="minorHAnsi"/>
          </w:rPr>
          <w:delText xml:space="preserve">. However, while understanding has increased in both groups from our pre-measurement to our post-measurement, </w:delText>
        </w:r>
        <w:commentRangeStart w:id="132"/>
        <w:r w:rsidRPr="0033627D" w:rsidDel="00C71602">
          <w:rPr>
            <w:rFonts w:cstheme="minorHAnsi"/>
          </w:rPr>
          <w:delText>there is no statistically significant difference in the increase in understanding across both groups</w:delText>
        </w:r>
        <w:commentRangeEnd w:id="132"/>
        <w:r w:rsidRPr="0033627D" w:rsidDel="00C71602">
          <w:rPr>
            <w:rStyle w:val="CommentReference"/>
            <w:rFonts w:cstheme="minorHAnsi"/>
            <w:sz w:val="24"/>
            <w:szCs w:val="24"/>
          </w:rPr>
          <w:commentReference w:id="132"/>
        </w:r>
        <w:r w:rsidRPr="0033627D" w:rsidDel="00C71602">
          <w:rPr>
            <w:rFonts w:cstheme="minorHAnsi"/>
          </w:rPr>
          <w:delText xml:space="preserve">. </w:delText>
        </w:r>
        <w:commentRangeStart w:id="133"/>
        <w:r w:rsidRPr="0033627D" w:rsidDel="00C71602">
          <w:rPr>
            <w:rFonts w:cstheme="minorHAnsi"/>
          </w:rPr>
          <w:delText>Thus, given the lack of difference in the increase in understanding scores across the two conditions, we can conclude that there likely is not a mediating effect of understanding on the increase in UHC support from our intervention.</w:delText>
        </w:r>
        <w:commentRangeEnd w:id="133"/>
        <w:r w:rsidRPr="0033627D" w:rsidDel="00C71602">
          <w:rPr>
            <w:rStyle w:val="CommentReference"/>
            <w:rFonts w:cstheme="minorHAnsi"/>
            <w:sz w:val="24"/>
            <w:szCs w:val="24"/>
          </w:rPr>
          <w:commentReference w:id="133"/>
        </w:r>
      </w:del>
    </w:p>
    <w:p w14:paraId="01D8AFA8" w14:textId="399CD57F" w:rsidR="0033627D" w:rsidRPr="0033627D" w:rsidDel="00C71602" w:rsidRDefault="0033627D">
      <w:pPr>
        <w:pStyle w:val="BodyText"/>
        <w:spacing w:line="480" w:lineRule="auto"/>
        <w:ind w:firstLine="720"/>
        <w:rPr>
          <w:del w:id="134" w:author="Sean Duan" w:date="2021-07-01T18:06:00Z"/>
          <w:rFonts w:cstheme="minorHAnsi"/>
        </w:rPr>
        <w:pPrChange w:id="135" w:author="Sean Duan" w:date="2021-07-01T18:06:00Z">
          <w:pPr>
            <w:pStyle w:val="BodyText"/>
            <w:spacing w:line="480" w:lineRule="auto"/>
          </w:pPr>
        </w:pPrChange>
      </w:pPr>
      <w:del w:id="136" w:author="Sean Duan" w:date="2021-07-01T18:06:00Z">
        <w:r w:rsidRPr="0033627D" w:rsidDel="00C71602">
          <w:rPr>
            <w:rFonts w:cstheme="minorHAnsi"/>
          </w:rPr>
          <w:delText xml:space="preserve">The second element of our secondary hypothesis can be seen in </w:delText>
        </w:r>
        <w:commentRangeStart w:id="137"/>
        <w:r w:rsidRPr="0033627D" w:rsidDel="00C71602">
          <w:rPr>
            <w:rFonts w:cstheme="minorHAnsi"/>
          </w:rPr>
          <w:delText xml:space="preserve">table 6. </w:delText>
        </w:r>
        <w:commentRangeEnd w:id="137"/>
        <w:r w:rsidRPr="0033627D" w:rsidDel="00C71602">
          <w:rPr>
            <w:rStyle w:val="CommentReference"/>
            <w:rFonts w:cstheme="minorHAnsi"/>
            <w:sz w:val="24"/>
            <w:szCs w:val="24"/>
          </w:rPr>
          <w:commentReference w:id="137"/>
        </w:r>
        <w:r w:rsidRPr="0033627D" w:rsidDel="00C71602">
          <w:rPr>
            <w:rFonts w:cstheme="minorHAnsi"/>
          </w:rPr>
          <w:delText xml:space="preserve">We clearly see in this table that there seems to be a statistically significant effect wherein an increase in perceived equity predicts increased support for UHC. </w:delText>
        </w:r>
        <w:commentRangeStart w:id="138"/>
        <w:r w:rsidRPr="0033627D" w:rsidDel="00C71602">
          <w:rPr>
            <w:rFonts w:cstheme="minorHAnsi"/>
          </w:rPr>
          <w:delText xml:space="preserve">Additionally, while accounting for the effect of both perceived equity and our intervention, we see that there is a statistically significant effect of both understanding, and our intervention. </w:delText>
        </w:r>
        <w:commentRangeEnd w:id="138"/>
        <w:r w:rsidRPr="0033627D" w:rsidDel="00C71602">
          <w:rPr>
            <w:rStyle w:val="CommentReference"/>
            <w:rFonts w:cstheme="minorHAnsi"/>
            <w:sz w:val="24"/>
            <w:szCs w:val="24"/>
          </w:rPr>
          <w:commentReference w:id="138"/>
        </w:r>
        <w:r w:rsidRPr="0033627D" w:rsidDel="00C71602">
          <w:rPr>
            <w:rFonts w:cstheme="minorHAnsi"/>
          </w:rPr>
          <w:delText>Furthermore, perceived equity has increased only in our control group, and not in our intervention. There is a statistically difference in the increase in perceived equity across both groups. Thus, given the difference in the increase in perceived equity across the two conditions, we can conclude that there likely is a mediating effect of understanding on the increase in UHC support from our intervention.</w:delText>
        </w:r>
      </w:del>
    </w:p>
    <w:p w14:paraId="416154CD" w14:textId="5A8AFB66" w:rsidR="0033627D" w:rsidRPr="0033627D" w:rsidRDefault="0033627D">
      <w:pPr>
        <w:pStyle w:val="BodyText"/>
        <w:spacing w:line="480" w:lineRule="auto"/>
        <w:ind w:firstLine="720"/>
        <w:rPr>
          <w:rFonts w:cstheme="minorHAnsi"/>
        </w:rPr>
        <w:pPrChange w:id="139" w:author="Sean Duan" w:date="2021-07-01T18:06:00Z">
          <w:pPr>
            <w:pStyle w:val="BodyText"/>
            <w:spacing w:line="480" w:lineRule="auto"/>
          </w:pPr>
        </w:pPrChange>
      </w:pPr>
      <w:r w:rsidRPr="0033627D">
        <w:rPr>
          <w:rFonts w:cstheme="minorHAnsi"/>
        </w:rPr>
        <w:t>We cho</w:t>
      </w:r>
      <w:del w:id="140" w:author="Sean Duan" w:date="2021-07-09T15:19:00Z">
        <w:r w:rsidRPr="0033627D" w:rsidDel="00A36B23">
          <w:rPr>
            <w:rFonts w:cstheme="minorHAnsi"/>
          </w:rPr>
          <w:delText>o</w:delText>
        </w:r>
      </w:del>
      <w:r w:rsidRPr="0033627D">
        <w:rPr>
          <w:rFonts w:cstheme="minorHAnsi"/>
        </w:rPr>
        <w:t>se to parameterize our proposed mediational relationship using a path diagram, as seen in</w:t>
      </w:r>
      <w:ins w:id="141" w:author="Sean Duan" w:date="2021-07-01T18:06:00Z">
        <w:r w:rsidR="00C71602">
          <w:rPr>
            <w:rFonts w:cstheme="minorHAnsi"/>
          </w:rPr>
          <w:t xml:space="preserve"> </w:t>
        </w:r>
      </w:ins>
      <w:del w:id="142" w:author="Sean Duan" w:date="2021-07-01T18:06:00Z">
        <w:r w:rsidRPr="0033627D" w:rsidDel="00C71602">
          <w:rPr>
            <w:rFonts w:cstheme="minorHAnsi"/>
          </w:rPr>
          <w:delText xml:space="preserve"> figure 7</w:delText>
        </w:r>
      </w:del>
      <w:ins w:id="143" w:author="Sean Duan" w:date="2021-07-01T18:06:00Z">
        <w:r w:rsidR="00C71602">
          <w:rPr>
            <w:rFonts w:cstheme="minorHAnsi"/>
          </w:rPr>
          <w:t>[Figure here]</w:t>
        </w:r>
      </w:ins>
      <w:r w:rsidRPr="0033627D">
        <w:rPr>
          <w:rFonts w:cstheme="minorHAnsi"/>
        </w:rPr>
        <w:t xml:space="preserve">. </w:t>
      </w:r>
      <w:ins w:id="144" w:author="Sean Duan" w:date="2021-07-09T15:16:00Z">
        <w:r w:rsidR="001F620F">
          <w:rPr>
            <w:rFonts w:cstheme="minorHAnsi"/>
          </w:rPr>
          <w:t xml:space="preserve">Again, in support of H1a, </w:t>
        </w:r>
      </w:ins>
      <w:del w:id="145" w:author="Sean Duan" w:date="2021-07-01T18:07:00Z">
        <w:r w:rsidRPr="0033627D" w:rsidDel="0081254F">
          <w:rPr>
            <w:rFonts w:cstheme="minorHAnsi"/>
          </w:rPr>
          <w:delText xml:space="preserve">This directly accounts for the effects of our measure of UHC being predicted by both perceived equality and experimental condition, as well as our measure of perceived equality being directly predicted only by our experimental condition. </w:delText>
        </w:r>
      </w:del>
      <w:del w:id="146" w:author="Sean Duan" w:date="2021-07-09T15:16:00Z">
        <w:r w:rsidRPr="0033627D" w:rsidDel="001F620F">
          <w:rPr>
            <w:rFonts w:cstheme="minorHAnsi"/>
          </w:rPr>
          <w:delText>W</w:delText>
        </w:r>
      </w:del>
      <w:ins w:id="147" w:author="Sean Duan" w:date="2021-07-09T15:16:00Z">
        <w:r w:rsidR="001F620F">
          <w:rPr>
            <w:rFonts w:cstheme="minorHAnsi"/>
          </w:rPr>
          <w:t>w</w:t>
        </w:r>
      </w:ins>
      <w:r w:rsidRPr="0033627D">
        <w:rPr>
          <w:rFonts w:cstheme="minorHAnsi"/>
        </w:rPr>
        <w:t xml:space="preserve">e see that there is a mediational relationship between condition and UHC through the effect of perceived equity. Increased perceived equity increases support for UHC, and the control condition both has greater support for UHC, as well as greater perceived equity. </w:t>
      </w:r>
      <w:del w:id="148" w:author="Sean Duan" w:date="2021-07-01T18:07:00Z">
        <w:r w:rsidRPr="0033627D" w:rsidDel="0081254F">
          <w:rPr>
            <w:rFonts w:cstheme="minorHAnsi"/>
          </w:rPr>
          <w:delText>Thus, this path diagram indicates what we believe to be a mediational relationship.</w:delText>
        </w:r>
      </w:del>
      <w:commentRangeEnd w:id="129"/>
      <w:r w:rsidR="00D81EEE">
        <w:rPr>
          <w:rStyle w:val="CommentReference"/>
        </w:rPr>
        <w:commentReference w:id="129"/>
      </w:r>
    </w:p>
    <w:p w14:paraId="4DFF1809" w14:textId="77777777" w:rsidR="0033627D" w:rsidRPr="0033627D" w:rsidRDefault="0033627D" w:rsidP="00ED5FB0">
      <w:pPr>
        <w:pStyle w:val="Heading2"/>
        <w:spacing w:line="480" w:lineRule="auto"/>
        <w:rPr>
          <w:rFonts w:asciiTheme="minorHAnsi" w:hAnsiTheme="minorHAnsi" w:cstheme="minorHAnsi"/>
          <w:b w:val="0"/>
          <w:bCs w:val="0"/>
          <w:i/>
          <w:iCs/>
          <w:color w:val="auto"/>
        </w:rPr>
      </w:pPr>
      <w:bookmarkStart w:id="149" w:name="moderating-effect-of-numeracy"/>
      <w:bookmarkEnd w:id="38"/>
      <w:r w:rsidRPr="0033627D">
        <w:rPr>
          <w:rFonts w:asciiTheme="minorHAnsi" w:hAnsiTheme="minorHAnsi" w:cstheme="minorHAnsi"/>
          <w:b w:val="0"/>
          <w:bCs w:val="0"/>
          <w:i/>
          <w:iCs/>
          <w:color w:val="auto"/>
        </w:rPr>
        <w:t>Moderating Effect of Numeracy</w:t>
      </w:r>
    </w:p>
    <w:p w14:paraId="4E49E9C2" w14:textId="3F021751" w:rsidR="0033627D" w:rsidRPr="0033627D" w:rsidDel="00004421" w:rsidRDefault="00004421">
      <w:pPr>
        <w:pStyle w:val="FirstParagraph"/>
        <w:spacing w:line="480" w:lineRule="auto"/>
        <w:ind w:firstLine="720"/>
        <w:rPr>
          <w:del w:id="150" w:author="Sean Duan" w:date="2021-07-09T15:23:00Z"/>
          <w:rFonts w:cstheme="minorHAnsi"/>
        </w:rPr>
        <w:pPrChange w:id="151" w:author="Sean Duan" w:date="2021-07-01T18:08:00Z">
          <w:pPr>
            <w:pStyle w:val="FirstParagraph"/>
            <w:spacing w:line="480" w:lineRule="auto"/>
          </w:pPr>
        </w:pPrChange>
      </w:pPr>
      <w:ins w:id="152" w:author="Sean Duan" w:date="2021-07-09T15:21:00Z">
        <w:r>
          <w:rPr>
            <w:rFonts w:cstheme="minorHAnsi"/>
          </w:rPr>
          <w:t>To test H3a and H3b</w:t>
        </w:r>
      </w:ins>
      <w:ins w:id="153" w:author="Sean Duan" w:date="2021-07-09T15:22:00Z">
        <w:r>
          <w:rPr>
            <w:rFonts w:cstheme="minorHAnsi"/>
          </w:rPr>
          <w:t xml:space="preserve"> linear regression was used to analyze if there was a significant interaction between the effect of numeracy and </w:t>
        </w:r>
      </w:ins>
      <w:ins w:id="154" w:author="Sean Duan" w:date="2021-07-09T15:23:00Z">
        <w:r>
          <w:rPr>
            <w:rFonts w:cstheme="minorHAnsi"/>
          </w:rPr>
          <w:t>condition on support for UHC.</w:t>
        </w:r>
      </w:ins>
      <w:commentRangeStart w:id="155"/>
      <w:commentRangeStart w:id="156"/>
      <w:del w:id="157" w:author="Sean Duan" w:date="2021-07-01T18:08:00Z">
        <w:r w:rsidR="0033627D" w:rsidRPr="0033627D" w:rsidDel="00866D44">
          <w:rPr>
            <w:rFonts w:cstheme="minorHAnsi"/>
          </w:rPr>
          <w:delText xml:space="preserve">Our final hypothesis was whether or not there was a </w:delText>
        </w:r>
      </w:del>
      <w:del w:id="158" w:author="Sean Duan" w:date="2021-07-09T15:16:00Z">
        <w:r w:rsidR="0033627D" w:rsidRPr="0033627D" w:rsidDel="00A36B23">
          <w:rPr>
            <w:rFonts w:cstheme="minorHAnsi"/>
          </w:rPr>
          <w:delText>moderating effect of numeracy on increased support for UHC.</w:delText>
        </w:r>
      </w:del>
      <w:del w:id="159" w:author="Sean Duan" w:date="2021-07-09T15:22:00Z">
        <w:r w:rsidR="0033627D" w:rsidRPr="0033627D" w:rsidDel="00004421">
          <w:rPr>
            <w:rFonts w:cstheme="minorHAnsi"/>
          </w:rPr>
          <w:delText xml:space="preserve"> </w:delText>
        </w:r>
        <w:commentRangeEnd w:id="155"/>
        <w:r w:rsidR="0033627D" w:rsidRPr="0033627D" w:rsidDel="00004421">
          <w:rPr>
            <w:rStyle w:val="CommentReference"/>
            <w:rFonts w:cstheme="minorHAnsi"/>
            <w:sz w:val="24"/>
            <w:szCs w:val="24"/>
          </w:rPr>
          <w:commentReference w:id="155"/>
        </w:r>
        <w:commentRangeEnd w:id="156"/>
        <w:r w:rsidR="00CD51A9" w:rsidDel="00004421">
          <w:rPr>
            <w:rStyle w:val="CommentReference"/>
          </w:rPr>
          <w:commentReference w:id="156"/>
        </w:r>
        <w:r w:rsidR="0033627D" w:rsidRPr="0033627D" w:rsidDel="00004421">
          <w:rPr>
            <w:rFonts w:cstheme="minorHAnsi"/>
          </w:rPr>
          <w:delText>We examined both subjective numeracy, as well as objective numeracy, in relation to our intervention condition.</w:delText>
        </w:r>
      </w:del>
    </w:p>
    <w:p w14:paraId="7A030F7E" w14:textId="606DB506" w:rsidR="0033627D" w:rsidRDefault="00004421" w:rsidP="00004421">
      <w:pPr>
        <w:pStyle w:val="FirstParagraph"/>
        <w:spacing w:line="480" w:lineRule="auto"/>
        <w:ind w:firstLine="720"/>
        <w:rPr>
          <w:ins w:id="160" w:author="Sean Duan" w:date="2021-07-01T18:16:00Z"/>
          <w:rFonts w:cstheme="minorHAnsi"/>
        </w:rPr>
        <w:pPrChange w:id="161" w:author="Sean Duan" w:date="2021-07-09T15:23:00Z">
          <w:pPr>
            <w:pStyle w:val="BodyText"/>
            <w:spacing w:line="480" w:lineRule="auto"/>
            <w:ind w:firstLine="720"/>
          </w:pPr>
        </w:pPrChange>
      </w:pPr>
      <w:ins w:id="162" w:author="Sean Duan" w:date="2021-07-09T15:23:00Z">
        <w:r>
          <w:rPr>
            <w:rFonts w:cstheme="minorHAnsi"/>
          </w:rPr>
          <w:t xml:space="preserve"> </w:t>
        </w:r>
      </w:ins>
      <w:del w:id="163" w:author="Sean Duan" w:date="2021-07-09T15:23:00Z">
        <w:r w:rsidR="0033627D" w:rsidRPr="0033627D" w:rsidDel="00004421">
          <w:rPr>
            <w:rFonts w:cstheme="minorHAnsi"/>
          </w:rPr>
          <w:delText xml:space="preserve">Looking </w:delText>
        </w:r>
      </w:del>
      <w:ins w:id="164" w:author="Sean Duan" w:date="2021-07-09T15:23:00Z">
        <w:r>
          <w:rPr>
            <w:rFonts w:cstheme="minorHAnsi"/>
          </w:rPr>
          <w:t>In opposition of H3b,</w:t>
        </w:r>
        <w:r w:rsidRPr="0033627D">
          <w:rPr>
            <w:rFonts w:cstheme="minorHAnsi"/>
          </w:rPr>
          <w:t xml:space="preserve"> </w:t>
        </w:r>
      </w:ins>
      <w:del w:id="165" w:author="Sean Duan" w:date="2021-07-09T15:23:00Z">
        <w:r w:rsidR="0033627D" w:rsidRPr="0033627D" w:rsidDel="00004421">
          <w:rPr>
            <w:rFonts w:cstheme="minorHAnsi"/>
          </w:rPr>
          <w:delText xml:space="preserve">at </w:delText>
        </w:r>
      </w:del>
      <w:r w:rsidR="0033627D" w:rsidRPr="0033627D">
        <w:rPr>
          <w:rFonts w:cstheme="minorHAnsi"/>
        </w:rPr>
        <w:t>the effect of subjective numeracy on support for UHC in</w:t>
      </w:r>
      <w:del w:id="166" w:author="Sean Duan" w:date="2021-07-01T18:09:00Z">
        <w:r w:rsidR="0033627D" w:rsidRPr="0033627D" w:rsidDel="00866D44">
          <w:rPr>
            <w:rFonts w:cstheme="minorHAnsi"/>
          </w:rPr>
          <w:delText xml:space="preserve"> table 7</w:delText>
        </w:r>
      </w:del>
      <w:ins w:id="167" w:author="Sean Duan" w:date="2021-07-01T18:09:00Z">
        <w:r w:rsidR="00866D44">
          <w:rPr>
            <w:rFonts w:cstheme="minorHAnsi"/>
          </w:rPr>
          <w:t xml:space="preserve"> [Table here]</w:t>
        </w:r>
      </w:ins>
      <w:r w:rsidR="0033627D" w:rsidRPr="0033627D">
        <w:rPr>
          <w:rFonts w:cstheme="minorHAnsi"/>
        </w:rPr>
        <w:t xml:space="preserve">, we see that there is no </w:t>
      </w:r>
      <w:del w:id="168" w:author="Sean Duan" w:date="2021-07-01T18:14:00Z">
        <w:r w:rsidR="0033627D" w:rsidRPr="0033627D" w:rsidDel="00A05F08">
          <w:rPr>
            <w:rFonts w:cstheme="minorHAnsi"/>
          </w:rPr>
          <w:delText>significant interaction,</w:delText>
        </w:r>
      </w:del>
      <w:ins w:id="169" w:author="Sean Duan" w:date="2021-07-01T18:14:00Z">
        <w:r w:rsidR="00A05F08">
          <w:rPr>
            <w:rFonts w:cstheme="minorHAnsi"/>
          </w:rPr>
          <w:t>direct effect</w:t>
        </w:r>
      </w:ins>
      <w:ins w:id="170" w:author="Sean Duan" w:date="2021-07-09T15:23:00Z">
        <w:r>
          <w:rPr>
            <w:rFonts w:cstheme="minorHAnsi"/>
          </w:rPr>
          <w:t>,</w:t>
        </w:r>
      </w:ins>
      <w:ins w:id="171" w:author="Sean Duan" w:date="2021-07-01T18:14:00Z">
        <w:r w:rsidR="00A05F08">
          <w:rPr>
            <w:rFonts w:cstheme="minorHAnsi"/>
          </w:rPr>
          <w:t xml:space="preserve"> </w:t>
        </w:r>
        <w:r w:rsidR="00A05F08" w:rsidRPr="00004421">
          <w:rPr>
            <w:i/>
            <w:iCs/>
            <w:rPrChange w:id="172" w:author="Sean Duan" w:date="2021-07-09T15:23:00Z">
              <w:rPr/>
            </w:rPrChange>
          </w:rPr>
          <w:t>t</w:t>
        </w:r>
        <w:r w:rsidR="00A05F08" w:rsidRPr="008D0152">
          <w:t>(</w:t>
        </w:r>
      </w:ins>
      <w:ins w:id="173" w:author="Sean Duan" w:date="2021-07-01T18:16:00Z">
        <w:r w:rsidR="00A05F08">
          <w:t>624</w:t>
        </w:r>
      </w:ins>
      <w:ins w:id="174" w:author="Sean Duan" w:date="2021-07-01T18:14:00Z">
        <w:r w:rsidR="00A05F08" w:rsidRPr="008D0152">
          <w:t>)</w:t>
        </w:r>
      </w:ins>
      <w:ins w:id="175" w:author="Sean Duan" w:date="2021-07-09T15:24:00Z">
        <w:r w:rsidR="00845395">
          <w:t xml:space="preserve"> </w:t>
        </w:r>
      </w:ins>
      <w:ins w:id="176" w:author="Sean Duan" w:date="2021-07-01T18:14:00Z">
        <w:r w:rsidR="00A05F08" w:rsidRPr="008D0152">
          <w:t xml:space="preserve">= </w:t>
        </w:r>
      </w:ins>
      <w:ins w:id="177" w:author="Sean Duan" w:date="2021-07-01T18:16:00Z">
        <w:r w:rsidR="00A05F08">
          <w:t>1</w:t>
        </w:r>
      </w:ins>
      <w:ins w:id="178" w:author="Sean Duan" w:date="2021-07-01T18:14:00Z">
        <w:r w:rsidR="00A05F08">
          <w:t>.551</w:t>
        </w:r>
        <w:r w:rsidR="00A05F08" w:rsidRPr="008D0152">
          <w:t xml:space="preserve"> ,</w:t>
        </w:r>
        <w:r w:rsidR="00A05F08" w:rsidRPr="00004421">
          <w:rPr>
            <w:i/>
            <w:iCs/>
            <w:rPrChange w:id="179" w:author="Sean Duan" w:date="2021-07-09T15:24:00Z">
              <w:rPr/>
            </w:rPrChange>
          </w:rPr>
          <w:t>p</w:t>
        </w:r>
        <w:r w:rsidR="00A05F08">
          <w:t xml:space="preserve"> </w:t>
        </w:r>
      </w:ins>
      <w:ins w:id="180" w:author="Sean Duan" w:date="2021-07-01T18:16:00Z">
        <w:r w:rsidR="00A05F08">
          <w:t>=</w:t>
        </w:r>
      </w:ins>
      <w:ins w:id="181" w:author="Sean Duan" w:date="2021-07-01T18:14:00Z">
        <w:r w:rsidR="00A05F08" w:rsidRPr="008D0152">
          <w:t xml:space="preserve"> .</w:t>
        </w:r>
      </w:ins>
      <w:ins w:id="182" w:author="Sean Duan" w:date="2021-07-01T18:16:00Z">
        <w:r w:rsidR="00A05F08">
          <w:t>12</w:t>
        </w:r>
      </w:ins>
      <w:ins w:id="183" w:author="Sean Duan" w:date="2021-07-01T18:14:00Z">
        <w:r w:rsidR="00A05F08">
          <w:t>1</w:t>
        </w:r>
      </w:ins>
      <w:ins w:id="184" w:author="Sean Duan" w:date="2021-07-09T15:24:00Z">
        <w:r>
          <w:t>,</w:t>
        </w:r>
      </w:ins>
      <w:r w:rsidR="0033627D" w:rsidRPr="0033627D">
        <w:rPr>
          <w:rFonts w:cstheme="minorHAnsi"/>
        </w:rPr>
        <w:t xml:space="preserve"> or</w:t>
      </w:r>
      <w:del w:id="185" w:author="Sean Duan" w:date="2021-07-01T18:14:00Z">
        <w:r w:rsidR="0033627D" w:rsidRPr="0033627D" w:rsidDel="00A05F08">
          <w:rPr>
            <w:rFonts w:cstheme="minorHAnsi"/>
          </w:rPr>
          <w:delText xml:space="preserve"> even direct effect</w:delText>
        </w:r>
      </w:del>
      <w:ins w:id="186" w:author="Sean Duan" w:date="2021-07-01T18:14:00Z">
        <w:r w:rsidR="00A05F08">
          <w:rPr>
            <w:rFonts w:cstheme="minorHAnsi"/>
          </w:rPr>
          <w:t xml:space="preserve"> significant interaction </w:t>
        </w:r>
      </w:ins>
      <w:ins w:id="187" w:author="Sean Duan" w:date="2021-07-01T18:16:00Z">
        <w:r w:rsidR="00A05F08">
          <w:rPr>
            <w:rFonts w:cstheme="minorHAnsi"/>
          </w:rPr>
          <w:t>with experimental condition</w:t>
        </w:r>
      </w:ins>
      <w:ins w:id="188" w:author="Sean Duan" w:date="2021-07-09T15:24:00Z">
        <w:r w:rsidR="00845395">
          <w:rPr>
            <w:rFonts w:cstheme="minorHAnsi"/>
          </w:rPr>
          <w:t xml:space="preserve">, </w:t>
        </w:r>
      </w:ins>
      <w:ins w:id="189" w:author="Sean Duan" w:date="2021-07-01T18:14:00Z">
        <w:r w:rsidR="00A05F08" w:rsidRPr="00845395">
          <w:rPr>
            <w:i/>
            <w:iCs/>
            <w:rPrChange w:id="190" w:author="Sean Duan" w:date="2021-07-09T15:24:00Z">
              <w:rPr/>
            </w:rPrChange>
          </w:rPr>
          <w:t>t</w:t>
        </w:r>
        <w:r w:rsidR="00A05F08" w:rsidRPr="008D0152">
          <w:t>(</w:t>
        </w:r>
      </w:ins>
      <w:ins w:id="191" w:author="Sean Duan" w:date="2021-07-01T18:17:00Z">
        <w:r w:rsidR="00A05F08">
          <w:t>624</w:t>
        </w:r>
      </w:ins>
      <w:ins w:id="192" w:author="Sean Duan" w:date="2021-07-01T18:14:00Z">
        <w:r w:rsidR="00A05F08" w:rsidRPr="008D0152">
          <w:t>)</w:t>
        </w:r>
      </w:ins>
      <w:ins w:id="193" w:author="Sean Duan" w:date="2021-07-09T15:24:00Z">
        <w:r w:rsidR="00845395">
          <w:t xml:space="preserve"> </w:t>
        </w:r>
      </w:ins>
      <w:ins w:id="194" w:author="Sean Duan" w:date="2021-07-01T18:14:00Z">
        <w:r w:rsidR="00A05F08" w:rsidRPr="008D0152">
          <w:t xml:space="preserve">= </w:t>
        </w:r>
        <w:r w:rsidR="00A05F08">
          <w:t>-</w:t>
        </w:r>
      </w:ins>
      <w:ins w:id="195" w:author="Sean Duan" w:date="2021-07-01T18:17:00Z">
        <w:r w:rsidR="00A05F08">
          <w:t>0.867</w:t>
        </w:r>
      </w:ins>
      <w:ins w:id="196" w:author="Sean Duan" w:date="2021-07-01T18:14:00Z">
        <w:r w:rsidR="00A05F08" w:rsidRPr="008D0152">
          <w:t xml:space="preserve"> ,</w:t>
        </w:r>
        <w:r w:rsidR="00A05F08" w:rsidRPr="00845395">
          <w:rPr>
            <w:i/>
            <w:iCs/>
            <w:rPrChange w:id="197" w:author="Sean Duan" w:date="2021-07-09T15:24:00Z">
              <w:rPr/>
            </w:rPrChange>
          </w:rPr>
          <w:t>p</w:t>
        </w:r>
        <w:r w:rsidR="00A05F08">
          <w:t xml:space="preserve"> </w:t>
        </w:r>
      </w:ins>
      <w:ins w:id="198" w:author="Sean Duan" w:date="2021-07-01T18:17:00Z">
        <w:r w:rsidR="00A05F08">
          <w:t>=</w:t>
        </w:r>
      </w:ins>
      <w:ins w:id="199" w:author="Sean Duan" w:date="2021-07-01T18:14:00Z">
        <w:r w:rsidR="00A05F08" w:rsidRPr="008D0152">
          <w:t xml:space="preserve"> .</w:t>
        </w:r>
      </w:ins>
      <w:ins w:id="200" w:author="Sean Duan" w:date="2021-07-01T18:17:00Z">
        <w:r w:rsidR="00A05F08">
          <w:t>386</w:t>
        </w:r>
      </w:ins>
      <w:r w:rsidR="0033627D" w:rsidRPr="0033627D">
        <w:rPr>
          <w:rFonts w:cstheme="minorHAnsi"/>
        </w:rPr>
        <w:t xml:space="preserve">, of subjective numeracy on support for UHC. Given the lack of direct </w:t>
      </w:r>
      <w:r w:rsidR="0033627D" w:rsidRPr="0033627D">
        <w:rPr>
          <w:rFonts w:cstheme="minorHAnsi"/>
        </w:rPr>
        <w:lastRenderedPageBreak/>
        <w:t xml:space="preserve">effect and interaction, </w:t>
      </w:r>
      <w:del w:id="201" w:author="Sean Duan" w:date="2021-07-01T18:17:00Z">
        <w:r w:rsidR="0033627D" w:rsidRPr="0033627D" w:rsidDel="00C305D1">
          <w:rPr>
            <w:rFonts w:cstheme="minorHAnsi"/>
          </w:rPr>
          <w:delText>we can safely conclude that there is no</w:delText>
        </w:r>
      </w:del>
      <w:ins w:id="202" w:author="Sean Duan" w:date="2021-07-01T18:17:00Z">
        <w:r w:rsidR="00C305D1">
          <w:rPr>
            <w:rFonts w:cstheme="minorHAnsi"/>
          </w:rPr>
          <w:t>we were unable to find evidence of a</w:t>
        </w:r>
      </w:ins>
      <w:r w:rsidR="0033627D" w:rsidRPr="0033627D">
        <w:rPr>
          <w:rFonts w:cstheme="minorHAnsi"/>
        </w:rPr>
        <w:t xml:space="preserve"> moderating effect of subjective numeracy on support for UHC.</w:t>
      </w:r>
    </w:p>
    <w:p w14:paraId="55D5C64C" w14:textId="77BEC4CB" w:rsidR="00A05F08" w:rsidRPr="0033627D" w:rsidDel="00CD51A9" w:rsidRDefault="00CD51A9">
      <w:pPr>
        <w:pStyle w:val="BodyText"/>
        <w:spacing w:line="480" w:lineRule="auto"/>
        <w:rPr>
          <w:del w:id="203" w:author="Sean Duan" w:date="2021-07-02T13:09:00Z"/>
          <w:rFonts w:cstheme="minorHAnsi"/>
        </w:rPr>
      </w:pPr>
      <w:ins w:id="204" w:author="Sean Duan" w:date="2021-07-02T13:10:00Z">
        <w:r>
          <w:rPr>
            <w:rFonts w:cstheme="minorHAnsi"/>
          </w:rPr>
          <w:tab/>
        </w:r>
      </w:ins>
    </w:p>
    <w:p w14:paraId="2E2B1B12" w14:textId="2F0CFB99" w:rsidR="0033627D" w:rsidRPr="0033627D" w:rsidRDefault="0033627D" w:rsidP="00744566">
      <w:pPr>
        <w:pStyle w:val="BodyText"/>
        <w:spacing w:line="480" w:lineRule="auto"/>
        <w:rPr>
          <w:rFonts w:cstheme="minorHAnsi"/>
        </w:rPr>
        <w:pPrChange w:id="205" w:author="Sean Duan" w:date="2021-07-09T15:24:00Z">
          <w:pPr>
            <w:pStyle w:val="BodyText"/>
            <w:spacing w:line="480" w:lineRule="auto"/>
          </w:pPr>
        </w:pPrChange>
      </w:pPr>
      <w:del w:id="206" w:author="Sean Duan" w:date="2021-07-09T15:24:00Z">
        <w:r w:rsidRPr="0033627D" w:rsidDel="00744566">
          <w:rPr>
            <w:rFonts w:cstheme="minorHAnsi"/>
          </w:rPr>
          <w:delText xml:space="preserve">Comparatively, looking at our </w:delText>
        </w:r>
      </w:del>
      <w:ins w:id="207" w:author="Sean Duan" w:date="2021-07-09T15:24:00Z">
        <w:r w:rsidR="00744566">
          <w:rPr>
            <w:rFonts w:cstheme="minorHAnsi"/>
          </w:rPr>
          <w:t xml:space="preserve">In support of H3a, the </w:t>
        </w:r>
      </w:ins>
      <w:r w:rsidRPr="0033627D">
        <w:rPr>
          <w:rFonts w:cstheme="minorHAnsi"/>
        </w:rPr>
        <w:t>effect of objective numeracy on support for UHC in</w:t>
      </w:r>
      <w:ins w:id="208" w:author="Sean Duan" w:date="2021-07-02T13:10:00Z">
        <w:r w:rsidR="00CD51A9">
          <w:rPr>
            <w:rFonts w:cstheme="minorHAnsi"/>
          </w:rPr>
          <w:t xml:space="preserve"> </w:t>
        </w:r>
      </w:ins>
      <w:del w:id="209" w:author="Sean Duan" w:date="2021-07-02T13:10:00Z">
        <w:r w:rsidRPr="0033627D" w:rsidDel="00CD51A9">
          <w:rPr>
            <w:rFonts w:cstheme="minorHAnsi"/>
          </w:rPr>
          <w:delText xml:space="preserve"> table 8</w:delText>
        </w:r>
      </w:del>
      <w:ins w:id="210" w:author="Sean Duan" w:date="2021-07-02T13:10:00Z">
        <w:r w:rsidR="00CD51A9">
          <w:rPr>
            <w:rFonts w:cstheme="minorHAnsi"/>
          </w:rPr>
          <w:t>[Table here]</w:t>
        </w:r>
      </w:ins>
      <w:r w:rsidRPr="0033627D">
        <w:rPr>
          <w:rFonts w:cstheme="minorHAnsi"/>
        </w:rPr>
        <w:t xml:space="preserve">, we </w:t>
      </w:r>
      <w:del w:id="211" w:author="Sean Duan" w:date="2021-07-02T13:11:00Z">
        <w:r w:rsidRPr="0033627D" w:rsidDel="00CD51A9">
          <w:rPr>
            <w:rFonts w:cstheme="minorHAnsi"/>
          </w:rPr>
          <w:delText xml:space="preserve">see completely different results. Firstly, there does indeed seem to be </w:delText>
        </w:r>
      </w:del>
      <w:ins w:id="212" w:author="Sean Duan" w:date="2021-07-02T13:11:00Z">
        <w:r w:rsidR="00CD51A9">
          <w:rPr>
            <w:rFonts w:cstheme="minorHAnsi"/>
          </w:rPr>
          <w:t xml:space="preserve">see </w:t>
        </w:r>
      </w:ins>
      <w:r w:rsidRPr="0033627D">
        <w:rPr>
          <w:rFonts w:cstheme="minorHAnsi"/>
        </w:rPr>
        <w:t>a direct effect of objective numeracy on support for UHC</w:t>
      </w:r>
      <w:ins w:id="213" w:author="Sean Duan" w:date="2021-07-09T15:25:00Z">
        <w:r w:rsidR="00744566">
          <w:rPr>
            <w:rFonts w:cstheme="minorHAnsi"/>
          </w:rPr>
          <w:t>,</w:t>
        </w:r>
      </w:ins>
      <w:ins w:id="214" w:author="Sean Duan" w:date="2021-07-02T13:11:00Z">
        <w:r w:rsidR="00CD51A9">
          <w:rPr>
            <w:rFonts w:cstheme="minorHAnsi"/>
          </w:rPr>
          <w:t xml:space="preserve"> </w:t>
        </w:r>
      </w:ins>
      <w:ins w:id="215" w:author="Sean Duan" w:date="2021-07-09T15:25:00Z">
        <w:r w:rsidR="00744566">
          <w:rPr>
            <w:rFonts w:cstheme="minorHAnsi"/>
            <w:i/>
            <w:iCs/>
          </w:rPr>
          <w:t>t</w:t>
        </w:r>
      </w:ins>
      <w:ins w:id="216" w:author="Sean Duan" w:date="2021-07-02T13:11:00Z">
        <w:r w:rsidR="00CD51A9" w:rsidRPr="008D0152">
          <w:t>(</w:t>
        </w:r>
        <w:r w:rsidR="00CD51A9">
          <w:t>684</w:t>
        </w:r>
        <w:r w:rsidR="00CD51A9" w:rsidRPr="008D0152">
          <w:t>)</w:t>
        </w:r>
      </w:ins>
      <w:ins w:id="217" w:author="Sean Duan" w:date="2021-07-09T15:25:00Z">
        <w:r w:rsidR="00744566">
          <w:t xml:space="preserve"> </w:t>
        </w:r>
      </w:ins>
      <w:ins w:id="218" w:author="Sean Duan" w:date="2021-07-02T13:11:00Z">
        <w:r w:rsidR="00CD51A9" w:rsidRPr="008D0152">
          <w:t xml:space="preserve">= </w:t>
        </w:r>
      </w:ins>
      <w:ins w:id="219" w:author="Sean Duan" w:date="2021-07-02T13:12:00Z">
        <w:r w:rsidR="00CD51A9">
          <w:t>2.904</w:t>
        </w:r>
      </w:ins>
      <w:ins w:id="220" w:author="Sean Duan" w:date="2021-07-02T13:11:00Z">
        <w:r w:rsidR="00CD51A9" w:rsidRPr="008D0152">
          <w:t xml:space="preserve"> ,</w:t>
        </w:r>
        <w:r w:rsidR="00CD51A9" w:rsidRPr="00744566">
          <w:rPr>
            <w:i/>
            <w:iCs/>
            <w:rPrChange w:id="221" w:author="Sean Duan" w:date="2021-07-09T15:25:00Z">
              <w:rPr/>
            </w:rPrChange>
          </w:rPr>
          <w:t>p</w:t>
        </w:r>
        <w:r w:rsidR="00CD51A9">
          <w:t xml:space="preserve"> =</w:t>
        </w:r>
        <w:r w:rsidR="00CD51A9" w:rsidRPr="008D0152">
          <w:t xml:space="preserve"> </w:t>
        </w:r>
      </w:ins>
      <w:ins w:id="222" w:author="Sean Duan" w:date="2021-07-02T13:12:00Z">
        <w:r w:rsidR="00CD51A9">
          <w:t>0</w:t>
        </w:r>
      </w:ins>
      <w:ins w:id="223" w:author="Sean Duan" w:date="2021-07-02T13:11:00Z">
        <w:r w:rsidR="00CD51A9" w:rsidRPr="008D0152">
          <w:t>.</w:t>
        </w:r>
      </w:ins>
      <w:ins w:id="224" w:author="Sean Duan" w:date="2021-07-02T13:12:00Z">
        <w:r w:rsidR="00CD51A9">
          <w:t>004</w:t>
        </w:r>
      </w:ins>
      <w:del w:id="225" w:author="Sean Duan" w:date="2021-07-02T13:11:00Z">
        <w:r w:rsidRPr="0033627D" w:rsidDel="00CD51A9">
          <w:rPr>
            <w:rFonts w:cstheme="minorHAnsi"/>
          </w:rPr>
          <w:delText>,</w:delText>
        </w:r>
      </w:del>
      <w:ins w:id="226" w:author="Sean Duan" w:date="2021-07-02T13:11:00Z">
        <w:r w:rsidR="00CD51A9">
          <w:rPr>
            <w:rFonts w:cstheme="minorHAnsi"/>
          </w:rPr>
          <w:t>.</w:t>
        </w:r>
      </w:ins>
      <w:r w:rsidRPr="0033627D">
        <w:rPr>
          <w:rFonts w:cstheme="minorHAnsi"/>
        </w:rPr>
        <w:t xml:space="preserve"> </w:t>
      </w:r>
      <w:ins w:id="227" w:author="Sean Duan" w:date="2021-07-02T13:13:00Z">
        <w:r w:rsidR="00CD51A9">
          <w:rPr>
            <w:rFonts w:cstheme="minorHAnsi"/>
          </w:rPr>
          <w:t xml:space="preserve">Support for UHC increases by 1.43 points for </w:t>
        </w:r>
      </w:ins>
      <w:ins w:id="228" w:author="Sean Duan" w:date="2021-07-02T13:14:00Z">
        <w:r w:rsidR="00CD51A9">
          <w:rPr>
            <w:rFonts w:cstheme="minorHAnsi"/>
          </w:rPr>
          <w:t xml:space="preserve">each point of increase on the Rasch Numeracy Scale. </w:t>
        </w:r>
      </w:ins>
      <w:del w:id="229" w:author="Sean Duan" w:date="2021-07-02T13:12:00Z">
        <w:r w:rsidRPr="0033627D" w:rsidDel="00CD51A9">
          <w:rPr>
            <w:rFonts w:cstheme="minorHAnsi"/>
          </w:rPr>
          <w:delText>wherein i</w:delText>
        </w:r>
      </w:del>
      <w:del w:id="230" w:author="Sean Duan" w:date="2021-07-02T13:14:00Z">
        <w:r w:rsidRPr="0033627D" w:rsidDel="00CD51A9">
          <w:rPr>
            <w:rFonts w:cstheme="minorHAnsi"/>
          </w:rPr>
          <w:delText>ncreased objective numeracy predicts greater support for UHC. Additionally</w:delText>
        </w:r>
      </w:del>
      <w:ins w:id="231" w:author="Sean Duan" w:date="2021-07-02T13:14:00Z">
        <w:r w:rsidR="00CD51A9">
          <w:rPr>
            <w:rFonts w:cstheme="minorHAnsi"/>
          </w:rPr>
          <w:t>Furthermore</w:t>
        </w:r>
      </w:ins>
      <w:r w:rsidRPr="0033627D">
        <w:rPr>
          <w:rFonts w:cstheme="minorHAnsi"/>
        </w:rPr>
        <w:t xml:space="preserve">, we </w:t>
      </w:r>
      <w:ins w:id="232" w:author="Sean Duan" w:date="2021-07-02T13:14:00Z">
        <w:r w:rsidR="00CD51A9">
          <w:rPr>
            <w:rFonts w:cstheme="minorHAnsi"/>
          </w:rPr>
          <w:t xml:space="preserve">also </w:t>
        </w:r>
      </w:ins>
      <w:r w:rsidRPr="0033627D">
        <w:rPr>
          <w:rFonts w:cstheme="minorHAnsi"/>
        </w:rPr>
        <w:t xml:space="preserve">see </w:t>
      </w:r>
      <w:del w:id="233" w:author="Sean Duan" w:date="2021-07-02T13:14:00Z">
        <w:r w:rsidRPr="0033627D" w:rsidDel="00CD51A9">
          <w:rPr>
            <w:rFonts w:cstheme="minorHAnsi"/>
          </w:rPr>
          <w:delText xml:space="preserve">that there is </w:delText>
        </w:r>
      </w:del>
      <w:r w:rsidRPr="0033627D">
        <w:rPr>
          <w:rFonts w:cstheme="minorHAnsi"/>
        </w:rPr>
        <w:t>a significant interaction between the effect of objective numeracy and the condition</w:t>
      </w:r>
      <w:ins w:id="234" w:author="Sean Duan" w:date="2021-07-09T15:25:00Z">
        <w:r w:rsidR="00313F5D">
          <w:rPr>
            <w:rFonts w:cstheme="minorHAnsi"/>
          </w:rPr>
          <w:t>,</w:t>
        </w:r>
      </w:ins>
      <w:ins w:id="235" w:author="Sean Duan" w:date="2021-07-02T13:14:00Z">
        <w:r w:rsidR="00CD51A9">
          <w:rPr>
            <w:rFonts w:cstheme="minorHAnsi"/>
          </w:rPr>
          <w:t xml:space="preserve"> </w:t>
        </w:r>
        <w:proofErr w:type="gramStart"/>
        <w:r w:rsidR="00CD51A9" w:rsidRPr="00313F5D">
          <w:rPr>
            <w:i/>
            <w:iCs/>
            <w:rPrChange w:id="236" w:author="Sean Duan" w:date="2021-07-09T15:25:00Z">
              <w:rPr/>
            </w:rPrChange>
          </w:rPr>
          <w:t>t</w:t>
        </w:r>
        <w:r w:rsidR="00CD51A9" w:rsidRPr="008D0152">
          <w:t>(</w:t>
        </w:r>
        <w:proofErr w:type="gramEnd"/>
        <w:r w:rsidR="00CD51A9">
          <w:t>624</w:t>
        </w:r>
        <w:r w:rsidR="00CD51A9" w:rsidRPr="008D0152">
          <w:t xml:space="preserve">)= </w:t>
        </w:r>
      </w:ins>
      <w:ins w:id="237" w:author="Sean Duan" w:date="2021-07-02T13:15:00Z">
        <w:r w:rsidR="00CD51A9">
          <w:t>3.99</w:t>
        </w:r>
      </w:ins>
      <w:ins w:id="238" w:author="Sean Duan" w:date="2021-07-02T13:14:00Z">
        <w:r w:rsidR="00CD51A9" w:rsidRPr="008D0152">
          <w:t xml:space="preserve"> ,</w:t>
        </w:r>
        <w:r w:rsidR="00CD51A9" w:rsidRPr="00313F5D">
          <w:rPr>
            <w:i/>
            <w:iCs/>
            <w:rPrChange w:id="239" w:author="Sean Duan" w:date="2021-07-09T15:25:00Z">
              <w:rPr/>
            </w:rPrChange>
          </w:rPr>
          <w:t>p</w:t>
        </w:r>
        <w:r w:rsidR="00CD51A9">
          <w:t xml:space="preserve"> </w:t>
        </w:r>
      </w:ins>
      <w:ins w:id="240" w:author="Sean Duan" w:date="2021-07-02T13:15:00Z">
        <w:r w:rsidR="00CD51A9">
          <w:t>&lt;</w:t>
        </w:r>
      </w:ins>
      <w:ins w:id="241" w:author="Sean Duan" w:date="2021-07-02T13:14:00Z">
        <w:r w:rsidR="00CD51A9" w:rsidRPr="008D0152">
          <w:t xml:space="preserve"> .</w:t>
        </w:r>
      </w:ins>
      <w:ins w:id="242" w:author="Sean Duan" w:date="2021-07-02T13:15:00Z">
        <w:r w:rsidR="00CD51A9">
          <w:t>00</w:t>
        </w:r>
      </w:ins>
      <w:ins w:id="243" w:author="Sean Duan" w:date="2021-07-02T13:14:00Z">
        <w:r w:rsidR="00CD51A9">
          <w:t>1</w:t>
        </w:r>
      </w:ins>
      <w:r w:rsidRPr="0033627D">
        <w:rPr>
          <w:rFonts w:cstheme="minorHAnsi"/>
        </w:rPr>
        <w:t xml:space="preserve">. </w:t>
      </w:r>
      <w:ins w:id="244" w:author="Sean Duan" w:date="2021-07-02T13:15:00Z">
        <w:r w:rsidR="00B31F55">
          <w:rPr>
            <w:rFonts w:cstheme="minorHAnsi"/>
          </w:rPr>
          <w:t>In our intervention condition, support for UHC increases by an additional 2.78 points f</w:t>
        </w:r>
      </w:ins>
      <w:ins w:id="245" w:author="Sean Duan" w:date="2021-07-02T13:16:00Z">
        <w:r w:rsidR="00B31F55">
          <w:rPr>
            <w:rFonts w:cstheme="minorHAnsi"/>
          </w:rPr>
          <w:t xml:space="preserve">or each point of increase on the Rasch Numeracy Scale. </w:t>
        </w:r>
      </w:ins>
      <w:del w:id="246" w:author="Sean Duan" w:date="2021-07-02T13:16:00Z">
        <w:r w:rsidRPr="0033627D" w:rsidDel="00B31F55">
          <w:rPr>
            <w:rFonts w:cstheme="minorHAnsi"/>
          </w:rPr>
          <w:delText>Examining the graph above, it is very clear that t</w:delText>
        </w:r>
      </w:del>
      <w:ins w:id="247" w:author="Sean Duan" w:date="2021-07-02T13:17:00Z">
        <w:r w:rsidR="00B31F55">
          <w:rPr>
            <w:rFonts w:cstheme="minorHAnsi"/>
          </w:rPr>
          <w:t>Objective, but not subjective, numeracy has a significant effect on support for UHC, with an even greater effect for subjects in our intervention condition.</w:t>
        </w:r>
      </w:ins>
      <w:del w:id="248" w:author="Sean Duan" w:date="2021-07-02T13:17:00Z">
        <w:r w:rsidRPr="0033627D" w:rsidDel="00B31F55">
          <w:rPr>
            <w:rFonts w:cstheme="minorHAnsi"/>
          </w:rPr>
          <w:delText>here is a significant effect of objective numeracy on support for UHC</w:delText>
        </w:r>
      </w:del>
      <w:r w:rsidRPr="0033627D">
        <w:rPr>
          <w:rFonts w:cstheme="minorHAnsi"/>
        </w:rPr>
        <w:t xml:space="preserve"> </w:t>
      </w:r>
      <w:del w:id="249" w:author="Sean Duan" w:date="2021-07-02T13:16:00Z">
        <w:r w:rsidRPr="0033627D" w:rsidDel="00B31F55">
          <w:rPr>
            <w:rFonts w:cstheme="minorHAnsi"/>
          </w:rPr>
          <w:delText>primarily driven by the strong effect of objective numeracy in interaction with our intervention condition.</w:delText>
        </w:r>
      </w:del>
    </w:p>
    <w:p w14:paraId="46BA5BFA" w14:textId="3059F217" w:rsidR="0033627D" w:rsidDel="001F26EC" w:rsidRDefault="0033627D" w:rsidP="001F26EC">
      <w:pPr>
        <w:pStyle w:val="FirstParagraph"/>
        <w:spacing w:line="480" w:lineRule="auto"/>
        <w:ind w:firstLine="720"/>
        <w:rPr>
          <w:del w:id="250" w:author="Sean Duan" w:date="2021-07-09T15:30:00Z"/>
          <w:rFonts w:cstheme="minorHAnsi"/>
          <w:i/>
          <w:iCs/>
        </w:rPr>
      </w:pPr>
      <w:bookmarkStart w:id="251" w:name="qualitative-results-1"/>
      <w:bookmarkEnd w:id="149"/>
      <w:commentRangeStart w:id="252"/>
      <w:del w:id="253" w:author="Sean Duan" w:date="2021-07-09T15:30:00Z">
        <w:r w:rsidRPr="0033627D" w:rsidDel="001F26EC">
          <w:rPr>
            <w:rFonts w:cstheme="minorHAnsi"/>
            <w:i/>
            <w:iCs/>
          </w:rPr>
          <w:delText>Qualitative Results</w:delText>
        </w:r>
      </w:del>
    </w:p>
    <w:p w14:paraId="766768DF" w14:textId="6ED03841" w:rsidR="0033627D" w:rsidRPr="0033627D" w:rsidDel="001F26EC" w:rsidRDefault="0033627D" w:rsidP="001F26EC">
      <w:pPr>
        <w:pStyle w:val="FirstParagraph"/>
        <w:spacing w:line="480" w:lineRule="auto"/>
        <w:ind w:firstLine="720"/>
        <w:rPr>
          <w:del w:id="254" w:author="Sean Duan" w:date="2021-07-09T15:36:00Z"/>
          <w:rFonts w:cstheme="minorHAnsi"/>
        </w:rPr>
        <w:pPrChange w:id="255" w:author="Sean Duan" w:date="2021-07-09T15:36:00Z">
          <w:pPr>
            <w:pStyle w:val="FirstParagraph"/>
            <w:spacing w:line="480" w:lineRule="auto"/>
          </w:pPr>
        </w:pPrChange>
      </w:pPr>
      <w:del w:id="256" w:author="Sean Duan" w:date="2021-07-09T15:30:00Z">
        <w:r w:rsidRPr="0033627D" w:rsidDel="001F26EC">
          <w:rPr>
            <w:rFonts w:cstheme="minorHAnsi"/>
          </w:rPr>
          <w:delText>In addition to our statistical modeling work on our quantitative data, we did some preliminary naive text analysis on our free-response section.</w:delText>
        </w:r>
      </w:del>
      <w:proofErr w:type="spellStart"/>
      <w:ins w:id="257" w:author="Sean Duan" w:date="2021-07-09T15:30:00Z">
        <w:r w:rsidR="001F26EC">
          <w:rPr>
            <w:rFonts w:cstheme="minorHAnsi"/>
          </w:rPr>
          <w:t>Analysing</w:t>
        </w:r>
        <w:proofErr w:type="spellEnd"/>
        <w:r w:rsidR="001F26EC">
          <w:rPr>
            <w:rFonts w:cstheme="minorHAnsi"/>
          </w:rPr>
          <w:t xml:space="preserve"> our free-response question, we</w:t>
        </w:r>
      </w:ins>
      <w:ins w:id="258" w:author="Sean Duan" w:date="2021-07-09T15:32:00Z">
        <w:r w:rsidR="001F26EC">
          <w:rPr>
            <w:rFonts w:cstheme="minorHAnsi"/>
          </w:rPr>
          <w:t xml:space="preserve"> </w:t>
        </w:r>
      </w:ins>
      <w:ins w:id="259" w:author="Sean Duan" w:date="2021-07-09T15:34:00Z">
        <w:r w:rsidR="001F26EC">
          <w:rPr>
            <w:rFonts w:cstheme="minorHAnsi"/>
          </w:rPr>
          <w:t>found very similar responses to those in Study 1</w:t>
        </w:r>
      </w:ins>
      <w:ins w:id="260" w:author="Sean Duan" w:date="2021-07-09T15:32:00Z">
        <w:r w:rsidR="001F26EC">
          <w:rPr>
            <w:rFonts w:cstheme="minorHAnsi"/>
          </w:rPr>
          <w:t xml:space="preserve">, but </w:t>
        </w:r>
      </w:ins>
      <w:ins w:id="261" w:author="Sean Duan" w:date="2021-07-09T15:34:00Z">
        <w:r w:rsidR="001F26EC">
          <w:rPr>
            <w:rFonts w:cstheme="minorHAnsi"/>
          </w:rPr>
          <w:t xml:space="preserve">with </w:t>
        </w:r>
      </w:ins>
      <w:ins w:id="262" w:author="Sean Duan" w:date="2021-07-09T15:32:00Z">
        <w:r w:rsidR="001F26EC">
          <w:rPr>
            <w:rFonts w:cstheme="minorHAnsi"/>
          </w:rPr>
          <w:t xml:space="preserve">some </w:t>
        </w:r>
      </w:ins>
      <w:ins w:id="263" w:author="Sean Duan" w:date="2021-07-09T15:34:00Z">
        <w:r w:rsidR="001F26EC">
          <w:rPr>
            <w:rFonts w:cstheme="minorHAnsi"/>
          </w:rPr>
          <w:t xml:space="preserve">significant </w:t>
        </w:r>
      </w:ins>
      <w:ins w:id="264" w:author="Sean Duan" w:date="2021-07-09T15:32:00Z">
        <w:r w:rsidR="001F26EC">
          <w:rPr>
            <w:rFonts w:cstheme="minorHAnsi"/>
          </w:rPr>
          <w:t>differences</w:t>
        </w:r>
      </w:ins>
      <w:commentRangeEnd w:id="252"/>
      <w:ins w:id="265" w:author="Sean Duan" w:date="2021-07-09T15:40:00Z">
        <w:r w:rsidR="00EC067C">
          <w:rPr>
            <w:rStyle w:val="CommentReference"/>
          </w:rPr>
          <w:commentReference w:id="252"/>
        </w:r>
      </w:ins>
      <w:ins w:id="266" w:author="Sean Duan" w:date="2021-07-09T15:34:00Z">
        <w:r w:rsidR="001F26EC">
          <w:rPr>
            <w:rFonts w:cstheme="minorHAnsi"/>
          </w:rPr>
          <w:t>.</w:t>
        </w:r>
      </w:ins>
      <w:ins w:id="267" w:author="Sean Duan" w:date="2021-07-09T15:32:00Z">
        <w:r w:rsidR="001F26EC">
          <w:rPr>
            <w:rFonts w:cstheme="minorHAnsi"/>
          </w:rPr>
          <w:t xml:space="preserve"> </w:t>
        </w:r>
      </w:ins>
      <w:ins w:id="268" w:author="Sean Duan" w:date="2021-07-09T15:35:00Z">
        <w:r w:rsidR="001F26EC">
          <w:rPr>
            <w:rFonts w:cstheme="minorHAnsi"/>
          </w:rPr>
          <w:t xml:space="preserve">Primarily, none of the participants in either condition seemed to have difficulty with the new digital-only experimental material or </w:t>
        </w:r>
      </w:ins>
      <w:ins w:id="269" w:author="Sean Duan" w:date="2021-07-09T15:36:00Z">
        <w:r w:rsidR="00116D66">
          <w:rPr>
            <w:rFonts w:cstheme="minorHAnsi"/>
          </w:rPr>
          <w:t>confusion</w:t>
        </w:r>
      </w:ins>
      <w:ins w:id="270" w:author="Sean Duan" w:date="2021-07-09T15:35:00Z">
        <w:r w:rsidR="001F26EC">
          <w:rPr>
            <w:rFonts w:cstheme="minorHAnsi"/>
          </w:rPr>
          <w:t xml:space="preserve"> about the instructions for the activity. This represents a significant improvement from Study 1.</w:t>
        </w:r>
      </w:ins>
    </w:p>
    <w:p w14:paraId="782F3828" w14:textId="1551DA1D" w:rsidR="0033627D" w:rsidRPr="0033627D" w:rsidRDefault="0033627D" w:rsidP="001F26EC">
      <w:pPr>
        <w:pStyle w:val="FirstParagraph"/>
        <w:spacing w:line="480" w:lineRule="auto"/>
        <w:ind w:firstLine="720"/>
        <w:rPr>
          <w:rFonts w:cstheme="minorHAnsi"/>
        </w:rPr>
        <w:pPrChange w:id="271" w:author="Sean Duan" w:date="2021-07-09T15:36:00Z">
          <w:pPr>
            <w:pStyle w:val="BodyText"/>
            <w:spacing w:line="480" w:lineRule="auto"/>
          </w:pPr>
        </w:pPrChange>
      </w:pPr>
      <w:del w:id="272" w:author="Sean Duan" w:date="2021-07-09T15:36:00Z">
        <w:r w:rsidRPr="0033627D" w:rsidDel="001F26EC">
          <w:rPr>
            <w:rFonts w:cstheme="minorHAnsi"/>
          </w:rPr>
          <w:delText>Primarily, our responses fell into 3 rough categories. The first, the difficulty category, contained responses that conveyed a belief that the exercise was difficult, hard to complete, or otherwise problematic. In our intervention condition, 23% of our free responses were categorized in this way. In our control condition, 0% of our responses were categorized in this way. Some</w:delText>
        </w:r>
      </w:del>
      <w:ins w:id="273" w:author="Sean Duan" w:date="2021-07-09T15:36:00Z">
        <w:r w:rsidR="001F26EC">
          <w:rPr>
            <w:rFonts w:cstheme="minorHAnsi"/>
          </w:rPr>
          <w:t xml:space="preserve"> Several participants however reported difficulty </w:t>
        </w:r>
      </w:ins>
      <w:del w:id="274" w:author="Sean Duan" w:date="2021-07-09T15:36:00Z">
        <w:r w:rsidRPr="0033627D" w:rsidDel="001F26EC">
          <w:rPr>
            <w:rFonts w:cstheme="minorHAnsi"/>
          </w:rPr>
          <w:delText xml:space="preserve"> examples of this category of responses:</w:delText>
        </w:r>
      </w:del>
      <w:ins w:id="275" w:author="Sean Duan" w:date="2021-07-09T15:36:00Z">
        <w:r w:rsidR="001F26EC">
          <w:rPr>
            <w:rFonts w:cstheme="minorHAnsi"/>
          </w:rPr>
          <w:t>regarding the decision making required in the task itself.</w:t>
        </w:r>
      </w:ins>
      <w:ins w:id="276" w:author="Sean Duan" w:date="2021-07-09T15:38:00Z">
        <w:r w:rsidR="00CB5587">
          <w:rPr>
            <w:rFonts w:cstheme="minorHAnsi"/>
          </w:rPr>
          <w:t xml:space="preserve"> Some examples include: </w:t>
        </w:r>
      </w:ins>
    </w:p>
    <w:p w14:paraId="468A4E31" w14:textId="77777777" w:rsidR="0033627D" w:rsidRPr="0033627D" w:rsidRDefault="0033627D" w:rsidP="00ED5FB0">
      <w:pPr>
        <w:pStyle w:val="BlockText"/>
        <w:spacing w:line="480" w:lineRule="auto"/>
        <w:rPr>
          <w:rFonts w:cstheme="minorHAnsi"/>
        </w:rPr>
      </w:pPr>
      <w:r w:rsidRPr="0033627D">
        <w:rPr>
          <w:rFonts w:cstheme="minorHAnsi"/>
        </w:rPr>
        <w:t>“</w:t>
      </w:r>
      <w:proofErr w:type="gramStart"/>
      <w:r w:rsidRPr="0033627D">
        <w:rPr>
          <w:rFonts w:cstheme="minorHAnsi"/>
        </w:rPr>
        <w:t>it</w:t>
      </w:r>
      <w:proofErr w:type="gramEnd"/>
      <w:r w:rsidRPr="0033627D">
        <w:rPr>
          <w:rFonts w:cstheme="minorHAnsi"/>
        </w:rPr>
        <w:t xml:space="preserve"> was much more difficult than I thought it was going to be; I had to compromise points in some places to be able to get at least basic coverage in other areas”</w:t>
      </w:r>
    </w:p>
    <w:p w14:paraId="42E68AC9" w14:textId="77777777" w:rsidR="0033627D" w:rsidRPr="0033627D" w:rsidRDefault="0033627D" w:rsidP="00ED5FB0">
      <w:pPr>
        <w:pStyle w:val="BlockText"/>
        <w:spacing w:line="480" w:lineRule="auto"/>
        <w:rPr>
          <w:rFonts w:cstheme="minorHAnsi"/>
        </w:rPr>
      </w:pPr>
      <w:r w:rsidRPr="0033627D">
        <w:rPr>
          <w:rFonts w:cstheme="minorHAnsi"/>
        </w:rPr>
        <w:t xml:space="preserve">“It’s hard for me to think about people having to pick and choose which parts of healthcare they’ll have access to when they’re all important. It makes me wish </w:t>
      </w:r>
      <w:r w:rsidRPr="0033627D">
        <w:rPr>
          <w:rFonts w:cstheme="minorHAnsi"/>
        </w:rPr>
        <w:lastRenderedPageBreak/>
        <w:t>healthcare would be reformed for the good of everyone and not just those who can afford it.”</w:t>
      </w:r>
    </w:p>
    <w:p w14:paraId="21672AD2" w14:textId="7D438760" w:rsidR="0033627D" w:rsidRPr="0033627D" w:rsidRDefault="0033627D" w:rsidP="00ED5FB0">
      <w:pPr>
        <w:pStyle w:val="FirstParagraph"/>
        <w:spacing w:line="480" w:lineRule="auto"/>
        <w:rPr>
          <w:rFonts w:cstheme="minorHAnsi"/>
        </w:rPr>
      </w:pPr>
      <w:del w:id="277" w:author="Sean Duan" w:date="2021-07-09T15:38:00Z">
        <w:r w:rsidRPr="0033627D" w:rsidDel="00CB5587">
          <w:rPr>
            <w:rFonts w:cstheme="minorHAnsi"/>
          </w:rPr>
          <w:delText>Our second category were responses that conveyed a belief that the exercise was interesting, engaging, or “eye-opening.” 49.8% of our responses in the intervention condition, and 53.2% of our responses in our control condition were categorized in this way.</w:delText>
        </w:r>
      </w:del>
      <w:ins w:id="278" w:author="Sean Duan" w:date="2021-07-09T15:38:00Z">
        <w:r w:rsidR="00CB5587">
          <w:rPr>
            <w:rFonts w:cstheme="minorHAnsi"/>
          </w:rPr>
          <w:t>Additionally, replicating what we found in Study 1, many participants</w:t>
        </w:r>
      </w:ins>
      <w:ins w:id="279" w:author="Sean Duan" w:date="2021-07-09T15:40:00Z">
        <w:r w:rsidR="00412366">
          <w:rPr>
            <w:rFonts w:cstheme="minorHAnsi"/>
          </w:rPr>
          <w:t xml:space="preserve"> found the activity particularly interesting and fun</w:t>
        </w:r>
      </w:ins>
      <w:ins w:id="280" w:author="Sean Duan" w:date="2021-07-09T15:39:00Z">
        <w:r w:rsidR="00CB5587">
          <w:rPr>
            <w:rFonts w:cstheme="minorHAnsi"/>
          </w:rPr>
          <w:t>. Given that the purpose of the intervention is to increase engagement, this is a positive outcome.</w:t>
        </w:r>
      </w:ins>
      <w:r w:rsidRPr="0033627D">
        <w:rPr>
          <w:rFonts w:cstheme="minorHAnsi"/>
        </w:rPr>
        <w:t xml:space="preserve"> An example of these responses:</w:t>
      </w:r>
    </w:p>
    <w:p w14:paraId="0DE2800D" w14:textId="77777777" w:rsidR="0033627D" w:rsidRPr="0033627D" w:rsidRDefault="0033627D" w:rsidP="00ED5FB0">
      <w:pPr>
        <w:pStyle w:val="BlockText"/>
        <w:spacing w:line="480" w:lineRule="auto"/>
        <w:rPr>
          <w:rFonts w:cstheme="minorHAnsi"/>
        </w:rPr>
      </w:pPr>
      <w:r w:rsidRPr="0033627D">
        <w:rPr>
          <w:rFonts w:cstheme="minorHAnsi"/>
        </w:rPr>
        <w:t>“Interesting that my answers changed. I would be interested in seeing someone against Universal Health Care make a study, too.”</w:t>
      </w:r>
    </w:p>
    <w:p w14:paraId="45572A52" w14:textId="7A38BC77" w:rsidR="0033627D" w:rsidRPr="0033627D" w:rsidDel="00975B17" w:rsidRDefault="0033627D" w:rsidP="00ED5FB0">
      <w:pPr>
        <w:pStyle w:val="FirstParagraph"/>
        <w:spacing w:line="480" w:lineRule="auto"/>
        <w:rPr>
          <w:del w:id="281" w:author="Sean Duan" w:date="2021-07-09T15:40:00Z"/>
          <w:rFonts w:cstheme="minorHAnsi"/>
        </w:rPr>
      </w:pPr>
      <w:del w:id="282" w:author="Sean Duan" w:date="2021-07-09T15:40:00Z">
        <w:r w:rsidRPr="0033627D" w:rsidDel="00975B17">
          <w:rPr>
            <w:rFonts w:cstheme="minorHAnsi"/>
          </w:rPr>
          <w:delText>Our final category were responses that conveyed the perception that this exercise was enjoyable, worked well, or convinced them to support UHC. 18.4% of the responses in our Intervention, and 8.7% of our responses in our control condition were categorized. An example is:</w:delText>
        </w:r>
      </w:del>
    </w:p>
    <w:p w14:paraId="3BFF5D16" w14:textId="77777777" w:rsidR="0033627D" w:rsidRPr="0033627D" w:rsidRDefault="0033627D" w:rsidP="00ED5FB0">
      <w:pPr>
        <w:pStyle w:val="BlockText"/>
        <w:spacing w:line="480" w:lineRule="auto"/>
        <w:rPr>
          <w:rFonts w:cstheme="minorHAnsi"/>
        </w:rPr>
      </w:pPr>
      <w:r w:rsidRPr="0033627D">
        <w:rPr>
          <w:rFonts w:cstheme="minorHAnsi"/>
        </w:rPr>
        <w:t xml:space="preserve">“Enjoyed it, </w:t>
      </w:r>
      <w:proofErr w:type="gramStart"/>
      <w:r w:rsidRPr="0033627D">
        <w:rPr>
          <w:rFonts w:cstheme="minorHAnsi"/>
        </w:rPr>
        <w:t>overall</w:t>
      </w:r>
      <w:proofErr w:type="gramEnd"/>
      <w:r w:rsidRPr="0033627D">
        <w:rPr>
          <w:rFonts w:cstheme="minorHAnsi"/>
        </w:rPr>
        <w:t xml:space="preserve"> I believe that there should be Universal Health Care, but I did not realize how complicated it was. This exercise showed me how complicated it will be if the US decides to go through with something like this.”</w:t>
      </w:r>
    </w:p>
    <w:bookmarkEnd w:id="2"/>
    <w:bookmarkEnd w:id="251"/>
    <w:p w14:paraId="2FF360CA" w14:textId="77777777" w:rsidR="00D50EEF" w:rsidRPr="0033627D" w:rsidRDefault="00D50EEF" w:rsidP="00ED5FB0">
      <w:pPr>
        <w:spacing w:line="480" w:lineRule="auto"/>
        <w:rPr>
          <w:rFonts w:cstheme="minorHAnsi"/>
          <w:sz w:val="24"/>
          <w:szCs w:val="24"/>
        </w:rPr>
      </w:pPr>
    </w:p>
    <w:sectPr w:rsidR="00D50EEF" w:rsidRPr="003362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Sean Duan" w:date="2021-07-06T15:01:00Z" w:initials="SD">
    <w:p w14:paraId="730F51A1" w14:textId="5ED88D41" w:rsidR="005D3FA1" w:rsidRDefault="005D3FA1">
      <w:pPr>
        <w:pStyle w:val="CommentText"/>
      </w:pPr>
      <w:r>
        <w:rPr>
          <w:rStyle w:val="CommentReference"/>
        </w:rPr>
        <w:annotationRef/>
      </w:r>
      <w:r>
        <w:t>Removed b/c we can have it in our Analysis section in our methods instead?</w:t>
      </w:r>
    </w:p>
  </w:comment>
  <w:comment w:id="34" w:author="Sean Duan" w:date="2021-06-29T17:51:00Z" w:initials="SD">
    <w:p w14:paraId="53A70ECA" w14:textId="0B9894BC" w:rsidR="00254D61" w:rsidRDefault="00254D61">
      <w:pPr>
        <w:pStyle w:val="CommentText"/>
      </w:pPr>
      <w:r>
        <w:rPr>
          <w:rStyle w:val="CommentReference"/>
        </w:rPr>
        <w:annotationRef/>
      </w:r>
      <w:r>
        <w:t>Seems like a bit of awkward wording, but unsure how to write it more clearly?</w:t>
      </w:r>
    </w:p>
  </w:comment>
  <w:comment w:id="39" w:author="Sean Duan" w:date="2021-07-01T17:34:00Z" w:initials="SD">
    <w:p w14:paraId="55FDDBFF" w14:textId="01428D20" w:rsidR="000A16B6" w:rsidRDefault="000A16B6">
      <w:pPr>
        <w:pStyle w:val="CommentText"/>
      </w:pPr>
      <w:r>
        <w:rPr>
          <w:rStyle w:val="CommentReference"/>
        </w:rPr>
        <w:annotationRef/>
      </w:r>
      <w:r>
        <w:t xml:space="preserve">Mostly used </w:t>
      </w:r>
      <w:hyperlink r:id="rId1" w:history="1">
        <w:r w:rsidRPr="0079066E">
          <w:rPr>
            <w:rStyle w:val="Hyperlink"/>
          </w:rPr>
          <w:t>https://towardsdatascience.com/doing-and-reporting-your-first-mediation-analysis-in-r-2fe423b92171</w:t>
        </w:r>
      </w:hyperlink>
      <w:r>
        <w:t xml:space="preserve"> as reference</w:t>
      </w:r>
    </w:p>
  </w:comment>
  <w:comment w:id="41" w:author="Sean Duan" w:date="2021-07-09T14:53:00Z" w:initials="SD">
    <w:p w14:paraId="51547BAD" w14:textId="69766CA7" w:rsidR="004A35C3" w:rsidRDefault="004A35C3">
      <w:pPr>
        <w:pStyle w:val="CommentText"/>
      </w:pPr>
      <w:r>
        <w:rPr>
          <w:rStyle w:val="CommentReference"/>
        </w:rPr>
        <w:annotationRef/>
      </w:r>
      <w:r>
        <w:t xml:space="preserve">I would appreciate any recommendation or material you would recommend reading regarding communicating proposed mediational effects, </w:t>
      </w:r>
      <w:proofErr w:type="gramStart"/>
      <w:r>
        <w:t>I’m</w:t>
      </w:r>
      <w:proofErr w:type="gramEnd"/>
      <w:r>
        <w:t xml:space="preserve"> having a good amount of trouble emulating the structure in </w:t>
      </w:r>
      <w:proofErr w:type="spellStart"/>
      <w:r>
        <w:t>Jinwen’s</w:t>
      </w:r>
      <w:proofErr w:type="spellEnd"/>
      <w:r>
        <w:t xml:space="preserve"> MA thesis here.</w:t>
      </w:r>
    </w:p>
  </w:comment>
  <w:comment w:id="57" w:author="Sean Duan" w:date="2021-07-08T14:14:00Z" w:initials="SD">
    <w:p w14:paraId="73A3ED3D" w14:textId="10102C8A" w:rsidR="00551402" w:rsidRDefault="00551402">
      <w:pPr>
        <w:pStyle w:val="CommentText"/>
      </w:pPr>
      <w:r>
        <w:rPr>
          <w:rStyle w:val="CommentReference"/>
        </w:rPr>
        <w:annotationRef/>
      </w:r>
      <w:r>
        <w:t>Is this awkward placement?</w:t>
      </w:r>
    </w:p>
  </w:comment>
  <w:comment w:id="63" w:author="Sean Duan" w:date="2021-07-01T17:40:00Z" w:initials="SD">
    <w:p w14:paraId="614B71E0" w14:textId="148055CC" w:rsidR="000A16B6" w:rsidRDefault="000A16B6">
      <w:pPr>
        <w:pStyle w:val="CommentText"/>
      </w:pPr>
      <w:r>
        <w:rPr>
          <w:rStyle w:val="CommentReference"/>
        </w:rPr>
        <w:annotationRef/>
      </w:r>
      <w:r>
        <w:t xml:space="preserve">When I say first/second element, I mean, we first show that our IV has a significant effect on our mediators, and then next, we see that our </w:t>
      </w:r>
      <w:r w:rsidR="00CA7259">
        <w:t xml:space="preserve">mediator has a significant effect on our outcome </w:t>
      </w:r>
      <w:proofErr w:type="gramStart"/>
      <w:r w:rsidR="00CA7259">
        <w:t>variable</w:t>
      </w:r>
      <w:proofErr w:type="gramEnd"/>
    </w:p>
  </w:comment>
  <w:comment w:id="98" w:author="Sean Duan" w:date="2021-07-01T17:55:00Z" w:initials="SD">
    <w:p w14:paraId="05C79CEB" w14:textId="366B4D8C" w:rsidR="00C31D0C" w:rsidRDefault="00C31D0C">
      <w:pPr>
        <w:pStyle w:val="CommentText"/>
      </w:pPr>
      <w:r>
        <w:rPr>
          <w:rStyle w:val="CommentReference"/>
        </w:rPr>
        <w:annotationRef/>
      </w:r>
      <w:r>
        <w:t>Is this too vague?</w:t>
      </w:r>
    </w:p>
  </w:comment>
  <w:comment w:id="131" w:author="Shaffer, Victoria A." w:date="2021-06-18T14:37:00Z" w:initials="SVA">
    <w:p w14:paraId="0047A52E" w14:textId="77777777" w:rsidR="0033627D" w:rsidRDefault="0033627D" w:rsidP="0033627D">
      <w:pPr>
        <w:pStyle w:val="CommentText"/>
      </w:pPr>
      <w:r>
        <w:rPr>
          <w:rStyle w:val="CommentReference"/>
        </w:rPr>
        <w:annotationRef/>
      </w:r>
      <w:r>
        <w:t xml:space="preserve">Where are these tables you are referencing? </w:t>
      </w:r>
      <w:proofErr w:type="gramStart"/>
      <w:r>
        <w:t>Also</w:t>
      </w:r>
      <w:proofErr w:type="gramEnd"/>
      <w:r>
        <w:t xml:space="preserve"> I don’t understand how we can clearly see a significant effect? You should just be stating whether there is or not based on p-values, not visual inspection.</w:t>
      </w:r>
    </w:p>
  </w:comment>
  <w:comment w:id="132" w:author="Shaffer, Victoria A." w:date="2021-06-18T14:37:00Z" w:initials="SVA">
    <w:p w14:paraId="57987F4C" w14:textId="77777777" w:rsidR="0033627D" w:rsidRDefault="0033627D" w:rsidP="0033627D">
      <w:pPr>
        <w:pStyle w:val="CommentText"/>
      </w:pPr>
      <w:r>
        <w:rPr>
          <w:rStyle w:val="CommentReference"/>
        </w:rPr>
        <w:annotationRef/>
      </w:r>
      <w:r>
        <w:t xml:space="preserve">No analysis to support </w:t>
      </w:r>
      <w:proofErr w:type="gramStart"/>
      <w:r>
        <w:t>this</w:t>
      </w:r>
      <w:proofErr w:type="gramEnd"/>
    </w:p>
  </w:comment>
  <w:comment w:id="133" w:author="Shaffer, Victoria A." w:date="2021-06-18T14:38:00Z" w:initials="SVA">
    <w:p w14:paraId="1058592F" w14:textId="77777777" w:rsidR="0033627D" w:rsidRDefault="0033627D" w:rsidP="0033627D">
      <w:pPr>
        <w:pStyle w:val="CommentText"/>
      </w:pPr>
      <w:r>
        <w:rPr>
          <w:rStyle w:val="CommentReference"/>
        </w:rPr>
        <w:annotationRef/>
      </w:r>
      <w:r>
        <w:t>That is not how you conclude whether mediation is present or not.</w:t>
      </w:r>
    </w:p>
  </w:comment>
  <w:comment w:id="137" w:author="Shaffer, Victoria A." w:date="2021-06-18T14:38:00Z" w:initials="SVA">
    <w:p w14:paraId="28622862" w14:textId="77777777" w:rsidR="0033627D" w:rsidRDefault="0033627D" w:rsidP="0033627D">
      <w:pPr>
        <w:pStyle w:val="CommentText"/>
      </w:pPr>
      <w:r>
        <w:rPr>
          <w:rStyle w:val="CommentReference"/>
        </w:rPr>
        <w:annotationRef/>
      </w:r>
      <w:r>
        <w:t>Where is table 6?</w:t>
      </w:r>
    </w:p>
  </w:comment>
  <w:comment w:id="138" w:author="Shaffer, Victoria A." w:date="2021-06-18T14:39:00Z" w:initials="SVA">
    <w:p w14:paraId="58B3F5F1" w14:textId="77777777" w:rsidR="0033627D" w:rsidRDefault="0033627D" w:rsidP="0033627D">
      <w:pPr>
        <w:pStyle w:val="CommentText"/>
      </w:pPr>
      <w:r>
        <w:rPr>
          <w:rStyle w:val="CommentReference"/>
        </w:rPr>
        <w:annotationRef/>
      </w:r>
      <w:r>
        <w:t>How do we see this?</w:t>
      </w:r>
    </w:p>
  </w:comment>
  <w:comment w:id="129" w:author="Sean Duan" w:date="2021-07-01T18:07:00Z" w:initials="SD">
    <w:p w14:paraId="45AEB121" w14:textId="7DA5D236" w:rsidR="00D81EEE" w:rsidRDefault="00D81EEE">
      <w:pPr>
        <w:pStyle w:val="CommentText"/>
      </w:pPr>
      <w:r>
        <w:rPr>
          <w:rStyle w:val="CommentReference"/>
        </w:rPr>
        <w:annotationRef/>
      </w:r>
      <w:r>
        <w:t xml:space="preserve">Is this paragraph needed to explain our path diagram, or should it stand on </w:t>
      </w:r>
      <w:proofErr w:type="spellStart"/>
      <w:proofErr w:type="gramStart"/>
      <w:r>
        <w:t>it’s</w:t>
      </w:r>
      <w:proofErr w:type="spellEnd"/>
      <w:proofErr w:type="gramEnd"/>
      <w:r>
        <w:t xml:space="preserve"> own?</w:t>
      </w:r>
    </w:p>
  </w:comment>
  <w:comment w:id="155" w:author="Shaffer, Victoria A." w:date="2021-06-18T14:39:00Z" w:initials="SVA">
    <w:p w14:paraId="0AEEFD30" w14:textId="77777777" w:rsidR="0033627D" w:rsidRDefault="0033627D" w:rsidP="0033627D">
      <w:pPr>
        <w:pStyle w:val="CommentText"/>
      </w:pPr>
      <w:r>
        <w:rPr>
          <w:rStyle w:val="CommentReference"/>
        </w:rPr>
        <w:annotationRef/>
      </w:r>
      <w:r>
        <w:t>Where were your hypotheses stated for this study?</w:t>
      </w:r>
    </w:p>
  </w:comment>
  <w:comment w:id="156" w:author="Sean Duan" w:date="2021-07-02T13:07:00Z" w:initials="SD">
    <w:p w14:paraId="0EF4096E" w14:textId="194959AA" w:rsidR="00CD51A9" w:rsidRDefault="00CD51A9">
      <w:pPr>
        <w:pStyle w:val="CommentText"/>
      </w:pPr>
      <w:r>
        <w:rPr>
          <w:rStyle w:val="CommentReference"/>
        </w:rPr>
        <w:annotationRef/>
      </w:r>
      <w:r>
        <w:t>That is something I will make very clear in the outline of the ‘story’ I am trying to tell.</w:t>
      </w:r>
    </w:p>
  </w:comment>
  <w:comment w:id="252" w:author="Sean Duan" w:date="2021-07-09T15:40:00Z" w:initials="SD">
    <w:p w14:paraId="76F606ED" w14:textId="3AF1EF47" w:rsidR="00EC067C" w:rsidRDefault="00EC067C">
      <w:pPr>
        <w:pStyle w:val="CommentText"/>
      </w:pPr>
      <w:r>
        <w:rPr>
          <w:rStyle w:val="CommentReference"/>
        </w:rPr>
        <w:annotationRef/>
      </w:r>
      <w:r>
        <w:t>As I did for Study 1, I did not have a separate subheading for the Qualitative results. Furthermore, I also thought that keeping some of the block-quotes would be useful as it directly adds context, showing the types of free-responses the participants are providing.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0F51A1" w15:done="0"/>
  <w15:commentEx w15:paraId="53A70ECA" w15:done="0"/>
  <w15:commentEx w15:paraId="55FDDBFF" w15:done="0"/>
  <w15:commentEx w15:paraId="51547BAD" w15:done="0"/>
  <w15:commentEx w15:paraId="73A3ED3D" w15:done="0"/>
  <w15:commentEx w15:paraId="614B71E0" w15:done="0"/>
  <w15:commentEx w15:paraId="05C79CEB" w15:done="0"/>
  <w15:commentEx w15:paraId="0047A52E" w15:done="0"/>
  <w15:commentEx w15:paraId="57987F4C" w15:done="0"/>
  <w15:commentEx w15:paraId="1058592F" w15:done="0"/>
  <w15:commentEx w15:paraId="28622862" w15:done="0"/>
  <w15:commentEx w15:paraId="58B3F5F1" w15:done="0"/>
  <w15:commentEx w15:paraId="45AEB121" w15:done="0"/>
  <w15:commentEx w15:paraId="0AEEFD30" w15:done="0"/>
  <w15:commentEx w15:paraId="0EF4096E" w15:paraIdParent="0AEEFD30" w15:done="0"/>
  <w15:commentEx w15:paraId="76F606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EEED8" w16cex:dateUtc="2021-07-06T20:01:00Z"/>
  <w16cex:commentExtensible w16cex:durableId="2485DC10" w16cex:dateUtc="2021-06-29T22:51:00Z"/>
  <w16cex:commentExtensible w16cex:durableId="24887B0F" w16cex:dateUtc="2021-07-01T22:34:00Z"/>
  <w16cex:commentExtensible w16cex:durableId="2492E181" w16cex:dateUtc="2021-07-09T19:53:00Z"/>
  <w16cex:commentExtensible w16cex:durableId="249186BC" w16cex:dateUtc="2021-07-08T19:14:00Z"/>
  <w16cex:commentExtensible w16cex:durableId="24887CA7" w16cex:dateUtc="2021-07-01T22:40:00Z"/>
  <w16cex:commentExtensible w16cex:durableId="2488801F" w16cex:dateUtc="2021-07-01T22:55:00Z"/>
  <w16cex:commentExtensible w16cex:durableId="24772E12" w16cex:dateUtc="2021-06-18T19:37:00Z"/>
  <w16cex:commentExtensible w16cex:durableId="24772E45" w16cex:dateUtc="2021-06-18T19:37:00Z"/>
  <w16cex:commentExtensible w16cex:durableId="24772E5C" w16cex:dateUtc="2021-06-18T19:38:00Z"/>
  <w16cex:commentExtensible w16cex:durableId="24772E75" w16cex:dateUtc="2021-06-18T19:38:00Z"/>
  <w16cex:commentExtensible w16cex:durableId="24772E84" w16cex:dateUtc="2021-06-18T19:39:00Z"/>
  <w16cex:commentExtensible w16cex:durableId="248882D5" w16cex:dateUtc="2021-07-01T23:07:00Z"/>
  <w16cex:commentExtensible w16cex:durableId="24772EA5" w16cex:dateUtc="2021-06-18T19:39:00Z"/>
  <w16cex:commentExtensible w16cex:durableId="24898E11" w16cex:dateUtc="2021-07-02T18:07:00Z"/>
  <w16cex:commentExtensible w16cex:durableId="2492EC73" w16cex:dateUtc="2021-07-09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0F51A1" w16cid:durableId="248EEED8"/>
  <w16cid:commentId w16cid:paraId="53A70ECA" w16cid:durableId="2485DC10"/>
  <w16cid:commentId w16cid:paraId="55FDDBFF" w16cid:durableId="24887B0F"/>
  <w16cid:commentId w16cid:paraId="51547BAD" w16cid:durableId="2492E181"/>
  <w16cid:commentId w16cid:paraId="73A3ED3D" w16cid:durableId="249186BC"/>
  <w16cid:commentId w16cid:paraId="614B71E0" w16cid:durableId="24887CA7"/>
  <w16cid:commentId w16cid:paraId="05C79CEB" w16cid:durableId="2488801F"/>
  <w16cid:commentId w16cid:paraId="0047A52E" w16cid:durableId="24772E12"/>
  <w16cid:commentId w16cid:paraId="57987F4C" w16cid:durableId="24772E45"/>
  <w16cid:commentId w16cid:paraId="1058592F" w16cid:durableId="24772E5C"/>
  <w16cid:commentId w16cid:paraId="28622862" w16cid:durableId="24772E75"/>
  <w16cid:commentId w16cid:paraId="58B3F5F1" w16cid:durableId="24772E84"/>
  <w16cid:commentId w16cid:paraId="45AEB121" w16cid:durableId="248882D5"/>
  <w16cid:commentId w16cid:paraId="0AEEFD30" w16cid:durableId="24772EA5"/>
  <w16cid:commentId w16cid:paraId="0EF4096E" w16cid:durableId="24898E11"/>
  <w16cid:commentId w16cid:paraId="76F606ED" w16cid:durableId="2492EC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54E4"/>
    <w:rsid w:val="00004421"/>
    <w:rsid w:val="00080998"/>
    <w:rsid w:val="00094D1A"/>
    <w:rsid w:val="000A16B6"/>
    <w:rsid w:val="000C3834"/>
    <w:rsid w:val="00116D66"/>
    <w:rsid w:val="001451DE"/>
    <w:rsid w:val="001A5E49"/>
    <w:rsid w:val="001E4EBA"/>
    <w:rsid w:val="001F26EC"/>
    <w:rsid w:val="001F620F"/>
    <w:rsid w:val="00224F75"/>
    <w:rsid w:val="00254D61"/>
    <w:rsid w:val="00313F5D"/>
    <w:rsid w:val="0033627D"/>
    <w:rsid w:val="003F13FB"/>
    <w:rsid w:val="00412366"/>
    <w:rsid w:val="004A35C3"/>
    <w:rsid w:val="004B79C8"/>
    <w:rsid w:val="004E2D3E"/>
    <w:rsid w:val="004F2684"/>
    <w:rsid w:val="00551402"/>
    <w:rsid w:val="00593A24"/>
    <w:rsid w:val="005B3229"/>
    <w:rsid w:val="005D3FA1"/>
    <w:rsid w:val="00722FE1"/>
    <w:rsid w:val="00744566"/>
    <w:rsid w:val="0081254F"/>
    <w:rsid w:val="00845395"/>
    <w:rsid w:val="00866D44"/>
    <w:rsid w:val="00886B9A"/>
    <w:rsid w:val="00975B17"/>
    <w:rsid w:val="00A05F08"/>
    <w:rsid w:val="00A36B23"/>
    <w:rsid w:val="00A8392D"/>
    <w:rsid w:val="00B165BB"/>
    <w:rsid w:val="00B31F55"/>
    <w:rsid w:val="00C01EA7"/>
    <w:rsid w:val="00C305D1"/>
    <w:rsid w:val="00C31D0C"/>
    <w:rsid w:val="00C71602"/>
    <w:rsid w:val="00C924FB"/>
    <w:rsid w:val="00CA7259"/>
    <w:rsid w:val="00CB5587"/>
    <w:rsid w:val="00CD51A9"/>
    <w:rsid w:val="00D21DBE"/>
    <w:rsid w:val="00D454E4"/>
    <w:rsid w:val="00D50EEF"/>
    <w:rsid w:val="00D5612E"/>
    <w:rsid w:val="00D81EEE"/>
    <w:rsid w:val="00DE4D79"/>
    <w:rsid w:val="00EC067C"/>
    <w:rsid w:val="00ED5FB0"/>
    <w:rsid w:val="00F03F19"/>
    <w:rsid w:val="00F207FB"/>
    <w:rsid w:val="00F36949"/>
    <w:rsid w:val="00F5438E"/>
    <w:rsid w:val="00FB3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E3A8"/>
  <w15:docId w15:val="{2BCD9E10-7B09-4FE8-9C2D-2C24977D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3627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33627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27D"/>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33627D"/>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33627D"/>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33627D"/>
    <w:rPr>
      <w:rFonts w:eastAsiaTheme="minorHAnsi"/>
      <w:sz w:val="24"/>
      <w:szCs w:val="24"/>
      <w:lang w:eastAsia="en-US"/>
    </w:rPr>
  </w:style>
  <w:style w:type="paragraph" w:customStyle="1" w:styleId="FirstParagraph">
    <w:name w:val="First Paragraph"/>
    <w:basedOn w:val="BodyText"/>
    <w:next w:val="BodyText"/>
    <w:qFormat/>
    <w:rsid w:val="0033627D"/>
  </w:style>
  <w:style w:type="paragraph" w:styleId="BlockText">
    <w:name w:val="Block Text"/>
    <w:basedOn w:val="BodyText"/>
    <w:next w:val="BodyText"/>
    <w:uiPriority w:val="9"/>
    <w:unhideWhenUsed/>
    <w:qFormat/>
    <w:rsid w:val="0033627D"/>
    <w:pPr>
      <w:spacing w:before="100" w:after="100"/>
      <w:ind w:left="480" w:right="480"/>
    </w:pPr>
  </w:style>
  <w:style w:type="paragraph" w:customStyle="1" w:styleId="ImageCaption">
    <w:name w:val="Image Caption"/>
    <w:basedOn w:val="Caption"/>
    <w:rsid w:val="0033627D"/>
    <w:pPr>
      <w:spacing w:after="120"/>
    </w:pPr>
    <w:rPr>
      <w:rFonts w:eastAsiaTheme="minorHAnsi"/>
      <w:iCs w:val="0"/>
      <w:color w:val="auto"/>
      <w:sz w:val="24"/>
      <w:szCs w:val="24"/>
      <w:lang w:eastAsia="en-US"/>
    </w:rPr>
  </w:style>
  <w:style w:type="paragraph" w:customStyle="1" w:styleId="CaptionedFigure">
    <w:name w:val="Captioned Figure"/>
    <w:basedOn w:val="Normal"/>
    <w:rsid w:val="0033627D"/>
    <w:pPr>
      <w:keepNext/>
      <w:spacing w:after="200" w:line="240" w:lineRule="auto"/>
    </w:pPr>
    <w:rPr>
      <w:rFonts w:eastAsiaTheme="minorHAnsi"/>
      <w:sz w:val="24"/>
      <w:szCs w:val="24"/>
      <w:lang w:eastAsia="en-US"/>
    </w:rPr>
  </w:style>
  <w:style w:type="character" w:styleId="CommentReference">
    <w:name w:val="annotation reference"/>
    <w:basedOn w:val="DefaultParagraphFont"/>
    <w:semiHidden/>
    <w:unhideWhenUsed/>
    <w:rsid w:val="0033627D"/>
    <w:rPr>
      <w:sz w:val="16"/>
      <w:szCs w:val="16"/>
    </w:rPr>
  </w:style>
  <w:style w:type="paragraph" w:styleId="CommentText">
    <w:name w:val="annotation text"/>
    <w:basedOn w:val="Normal"/>
    <w:link w:val="CommentTextChar"/>
    <w:semiHidden/>
    <w:unhideWhenUsed/>
    <w:rsid w:val="0033627D"/>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semiHidden/>
    <w:rsid w:val="0033627D"/>
    <w:rPr>
      <w:rFonts w:eastAsiaTheme="minorHAnsi"/>
      <w:sz w:val="20"/>
      <w:szCs w:val="20"/>
      <w:lang w:eastAsia="en-US"/>
    </w:rPr>
  </w:style>
  <w:style w:type="paragraph" w:styleId="Caption">
    <w:name w:val="caption"/>
    <w:basedOn w:val="Normal"/>
    <w:next w:val="Normal"/>
    <w:uiPriority w:val="35"/>
    <w:semiHidden/>
    <w:unhideWhenUsed/>
    <w:qFormat/>
    <w:rsid w:val="0033627D"/>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254D61"/>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254D61"/>
    <w:rPr>
      <w:rFonts w:eastAsiaTheme="minorHAnsi"/>
      <w:b/>
      <w:bCs/>
      <w:sz w:val="20"/>
      <w:szCs w:val="20"/>
      <w:lang w:eastAsia="en-US"/>
    </w:rPr>
  </w:style>
  <w:style w:type="character" w:styleId="Hyperlink">
    <w:name w:val="Hyperlink"/>
    <w:basedOn w:val="DefaultParagraphFont"/>
    <w:uiPriority w:val="99"/>
    <w:unhideWhenUsed/>
    <w:rsid w:val="000A16B6"/>
    <w:rPr>
      <w:color w:val="0563C1" w:themeColor="hyperlink"/>
      <w:u w:val="single"/>
    </w:rPr>
  </w:style>
  <w:style w:type="character" w:styleId="UnresolvedMention">
    <w:name w:val="Unresolved Mention"/>
    <w:basedOn w:val="DefaultParagraphFont"/>
    <w:uiPriority w:val="99"/>
    <w:semiHidden/>
    <w:unhideWhenUsed/>
    <w:rsid w:val="000A1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1" Type="http://schemas.openxmlformats.org/officeDocument/2006/relationships/hyperlink" Target="https://towardsdatascience.com/doing-and-reporting-your-first-mediation-analysis-in-r-2fe423b9217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6D06A-E3BA-41BD-8028-A941654F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4</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35</cp:revision>
  <dcterms:created xsi:type="dcterms:W3CDTF">2021-06-29T22:18:00Z</dcterms:created>
  <dcterms:modified xsi:type="dcterms:W3CDTF">2021-07-09T20:41:00Z</dcterms:modified>
</cp:coreProperties>
</file>