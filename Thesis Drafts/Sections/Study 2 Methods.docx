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34750" w14:textId="5D1AC0CC" w:rsidR="007C5981" w:rsidRPr="003671D2" w:rsidRDefault="007C5981">
      <w:pPr>
        <w:pStyle w:val="Heading1"/>
        <w:spacing w:line="480" w:lineRule="auto"/>
        <w:jc w:val="center"/>
        <w:rPr>
          <w:ins w:id="0" w:author="Sean Duan" w:date="2021-07-07T18:42:00Z"/>
          <w:rFonts w:asciiTheme="minorHAnsi" w:hAnsiTheme="minorHAnsi" w:cstheme="minorHAnsi"/>
          <w:color w:val="auto"/>
          <w:rPrChange w:id="1" w:author="Sean Duan" w:date="2021-07-08T14:02:00Z">
            <w:rPr>
              <w:ins w:id="2" w:author="Sean Duan" w:date="2021-07-07T18:42:00Z"/>
              <w:rFonts w:asciiTheme="minorHAnsi" w:hAnsiTheme="minorHAnsi" w:cstheme="minorHAnsi"/>
              <w:color w:val="auto"/>
            </w:rPr>
          </w:rPrChange>
        </w:rPr>
      </w:pPr>
      <w:bookmarkStart w:id="3" w:name="method-1"/>
      <w:r w:rsidRPr="003671D2">
        <w:rPr>
          <w:rFonts w:asciiTheme="minorHAnsi" w:hAnsiTheme="minorHAnsi" w:cstheme="minorHAnsi"/>
          <w:color w:val="auto"/>
          <w:rPrChange w:id="4" w:author="Sean Duan" w:date="2021-07-08T14:02:00Z">
            <w:rPr>
              <w:rFonts w:asciiTheme="minorHAnsi" w:hAnsiTheme="minorHAnsi" w:cstheme="minorHAnsi"/>
              <w:b w:val="0"/>
              <w:bCs w:val="0"/>
              <w:color w:val="auto"/>
            </w:rPr>
          </w:rPrChange>
        </w:rPr>
        <w:t>Method</w:t>
      </w:r>
      <w:del w:id="5" w:author="Sean Duan" w:date="2021-07-06T15:21:00Z">
        <w:r w:rsidRPr="003671D2" w:rsidDel="00183178">
          <w:rPr>
            <w:rFonts w:asciiTheme="minorHAnsi" w:hAnsiTheme="minorHAnsi" w:cstheme="minorHAnsi"/>
            <w:color w:val="auto"/>
            <w:rPrChange w:id="6" w:author="Sean Duan" w:date="2021-07-08T14:02:00Z">
              <w:rPr>
                <w:rFonts w:asciiTheme="minorHAnsi" w:hAnsiTheme="minorHAnsi" w:cstheme="minorHAnsi"/>
                <w:b w:val="0"/>
                <w:bCs w:val="0"/>
                <w:color w:val="auto"/>
              </w:rPr>
            </w:rPrChange>
          </w:rPr>
          <w:delText>s</w:delText>
        </w:r>
      </w:del>
    </w:p>
    <w:p w14:paraId="364756E3" w14:textId="77777777" w:rsidR="00C12264" w:rsidRPr="003671D2" w:rsidRDefault="00C12264" w:rsidP="00C12264">
      <w:pPr>
        <w:pStyle w:val="Heading2"/>
        <w:spacing w:line="480" w:lineRule="auto"/>
        <w:rPr>
          <w:ins w:id="7" w:author="Sean Duan" w:date="2021-07-07T18:43:00Z"/>
          <w:rFonts w:asciiTheme="minorHAnsi" w:hAnsiTheme="minorHAnsi" w:cstheme="minorHAnsi"/>
          <w:b w:val="0"/>
          <w:bCs w:val="0"/>
          <w:i/>
          <w:iCs/>
          <w:color w:val="auto"/>
          <w:rPrChange w:id="8" w:author="Sean Duan" w:date="2021-07-08T14:02:00Z">
            <w:rPr>
              <w:ins w:id="9" w:author="Sean Duan" w:date="2021-07-07T18:43:00Z"/>
              <w:rFonts w:asciiTheme="minorHAnsi" w:hAnsiTheme="minorHAnsi" w:cstheme="minorHAnsi"/>
              <w:b w:val="0"/>
              <w:bCs w:val="0"/>
              <w:i/>
              <w:iCs/>
              <w:color w:val="auto"/>
            </w:rPr>
          </w:rPrChange>
        </w:rPr>
      </w:pPr>
      <w:ins w:id="10" w:author="Sean Duan" w:date="2021-07-07T18:43:00Z">
        <w:r w:rsidRPr="003671D2">
          <w:rPr>
            <w:rFonts w:asciiTheme="minorHAnsi" w:hAnsiTheme="minorHAnsi" w:cstheme="minorHAnsi"/>
            <w:b w:val="0"/>
            <w:bCs w:val="0"/>
            <w:i/>
            <w:iCs/>
            <w:color w:val="auto"/>
            <w:rPrChange w:id="11" w:author="Sean Duan" w:date="2021-07-08T14:02:00Z">
              <w:rPr>
                <w:rFonts w:asciiTheme="minorHAnsi" w:hAnsiTheme="minorHAnsi" w:cstheme="minorHAnsi"/>
                <w:b w:val="0"/>
                <w:bCs w:val="0"/>
                <w:i/>
                <w:iCs/>
                <w:color w:val="auto"/>
              </w:rPr>
            </w:rPrChange>
          </w:rPr>
          <w:t>Participants</w:t>
        </w:r>
      </w:ins>
    </w:p>
    <w:p w14:paraId="69DD121D" w14:textId="6D12F8D5" w:rsidR="00C12264" w:rsidRPr="003671D2" w:rsidRDefault="00C12264" w:rsidP="00C12264">
      <w:pPr>
        <w:pStyle w:val="BodyText"/>
        <w:spacing w:line="480" w:lineRule="auto"/>
        <w:rPr>
          <w:ins w:id="12" w:author="Sean Duan" w:date="2021-07-07T18:43:00Z"/>
          <w:rFonts w:cstheme="minorHAnsi"/>
          <w:rPrChange w:id="13" w:author="Sean Duan" w:date="2021-07-08T14:02:00Z">
            <w:rPr>
              <w:ins w:id="14" w:author="Sean Duan" w:date="2021-07-07T18:43:00Z"/>
            </w:rPr>
          </w:rPrChange>
        </w:rPr>
      </w:pPr>
      <w:ins w:id="15" w:author="Sean Duan" w:date="2021-07-07T18:43:00Z">
        <w:r w:rsidRPr="003671D2">
          <w:rPr>
            <w:rFonts w:cstheme="minorHAnsi"/>
            <w:rPrChange w:id="16" w:author="Sean Duan" w:date="2021-07-08T14:02:00Z">
              <w:rPr/>
            </w:rPrChange>
          </w:rPr>
          <w:tab/>
          <w:t xml:space="preserve">Our participants were </w:t>
        </w:r>
      </w:ins>
      <w:ins w:id="17" w:author="Sean Duan" w:date="2021-07-07T18:44:00Z">
        <w:r w:rsidRPr="003671D2">
          <w:rPr>
            <w:rFonts w:cstheme="minorHAnsi"/>
            <w:rPrChange w:id="18" w:author="Sean Duan" w:date="2021-07-08T14:02:00Z">
              <w:rPr/>
            </w:rPrChange>
          </w:rPr>
          <w:t>412</w:t>
        </w:r>
      </w:ins>
      <w:ins w:id="19" w:author="Sean Duan" w:date="2021-07-07T18:43:00Z">
        <w:r w:rsidRPr="003671D2">
          <w:rPr>
            <w:rFonts w:cstheme="minorHAnsi"/>
            <w:rPrChange w:id="20" w:author="Sean Duan" w:date="2021-07-08T14:02:00Z">
              <w:rPr/>
            </w:rPrChange>
          </w:rPr>
          <w:t xml:space="preserve"> students enrolled in Psychology 1000 at the University of Missouri – Columbia. Our participants were primarily white (76%), female (6</w:t>
        </w:r>
      </w:ins>
      <w:ins w:id="21" w:author="Sean Duan" w:date="2021-07-07T18:45:00Z">
        <w:r w:rsidRPr="003671D2">
          <w:rPr>
            <w:rFonts w:cstheme="minorHAnsi"/>
            <w:rPrChange w:id="22" w:author="Sean Duan" w:date="2021-07-08T14:02:00Z">
              <w:rPr/>
            </w:rPrChange>
          </w:rPr>
          <w:t>6</w:t>
        </w:r>
      </w:ins>
      <w:ins w:id="23" w:author="Sean Duan" w:date="2021-07-07T18:43:00Z">
        <w:r w:rsidRPr="003671D2">
          <w:rPr>
            <w:rFonts w:cstheme="minorHAnsi"/>
            <w:rPrChange w:id="24" w:author="Sean Duan" w:date="2021-07-08T14:02:00Z">
              <w:rPr/>
            </w:rPrChange>
          </w:rPr>
          <w:t>%), and freshmen (</w:t>
        </w:r>
      </w:ins>
      <w:ins w:id="25" w:author="Sean Duan" w:date="2021-07-07T18:45:00Z">
        <w:r w:rsidRPr="003671D2">
          <w:rPr>
            <w:rFonts w:cstheme="minorHAnsi"/>
            <w:rPrChange w:id="26" w:author="Sean Duan" w:date="2021-07-08T14:02:00Z">
              <w:rPr/>
            </w:rPrChange>
          </w:rPr>
          <w:t>74</w:t>
        </w:r>
      </w:ins>
      <w:ins w:id="27" w:author="Sean Duan" w:date="2021-07-07T18:43:00Z">
        <w:r w:rsidRPr="003671D2">
          <w:rPr>
            <w:rFonts w:cstheme="minorHAnsi"/>
            <w:rPrChange w:id="28" w:author="Sean Duan" w:date="2021-07-08T14:02:00Z">
              <w:rPr/>
            </w:rPrChange>
          </w:rPr>
          <w:t>%); further demographic information can be found in [Table here]. Participants received course credit for participation in the study</w:t>
        </w:r>
      </w:ins>
      <w:ins w:id="29" w:author="Sean Duan" w:date="2021-07-08T13:58:00Z">
        <w:r w:rsidR="00152338" w:rsidRPr="003671D2">
          <w:rPr>
            <w:rFonts w:cstheme="minorHAnsi"/>
            <w:rPrChange w:id="30" w:author="Sean Duan" w:date="2021-07-08T14:02:00Z">
              <w:rPr>
                <w:rFonts w:cstheme="minorHAnsi"/>
              </w:rPr>
            </w:rPrChange>
          </w:rPr>
          <w:t>.</w:t>
        </w:r>
      </w:ins>
      <w:ins w:id="31" w:author="Sean Duan" w:date="2021-07-07T18:43:00Z">
        <w:r w:rsidRPr="003671D2">
          <w:rPr>
            <w:rFonts w:cstheme="minorHAnsi"/>
            <w:rPrChange w:id="32" w:author="Sean Duan" w:date="2021-07-08T14:02:00Z">
              <w:rPr/>
            </w:rPrChange>
          </w:rPr>
          <w:t xml:space="preserve"> </w:t>
        </w:r>
      </w:ins>
    </w:p>
    <w:p w14:paraId="5681D505" w14:textId="610CBF98" w:rsidR="00C12264" w:rsidRPr="003671D2" w:rsidDel="00C12264" w:rsidRDefault="00C12264">
      <w:pPr>
        <w:pStyle w:val="BodyText"/>
        <w:rPr>
          <w:del w:id="33" w:author="Sean Duan" w:date="2021-07-07T18:43:00Z"/>
          <w:rFonts w:cstheme="minorHAnsi"/>
          <w:b/>
          <w:bCs/>
          <w:i/>
          <w:iCs/>
          <w:rPrChange w:id="34" w:author="Sean Duan" w:date="2021-07-08T14:02:00Z">
            <w:rPr>
              <w:del w:id="35" w:author="Sean Duan" w:date="2021-07-07T18:43:00Z"/>
              <w:rFonts w:asciiTheme="minorHAnsi" w:hAnsiTheme="minorHAnsi" w:cstheme="minorHAnsi"/>
              <w:b w:val="0"/>
              <w:bCs w:val="0"/>
              <w:color w:val="auto"/>
            </w:rPr>
          </w:rPrChange>
        </w:rPr>
        <w:pPrChange w:id="36" w:author="Sean Duan" w:date="2021-07-07T18:42:00Z">
          <w:pPr>
            <w:pStyle w:val="Heading1"/>
            <w:spacing w:line="480" w:lineRule="auto"/>
          </w:pPr>
        </w:pPrChange>
      </w:pPr>
    </w:p>
    <w:p w14:paraId="4643990F" w14:textId="6213ABC2" w:rsidR="007C5981" w:rsidRPr="003671D2" w:rsidDel="006F6AB2" w:rsidRDefault="007C5981">
      <w:pPr>
        <w:pStyle w:val="Heading2"/>
        <w:spacing w:line="480" w:lineRule="auto"/>
        <w:rPr>
          <w:del w:id="37" w:author="Sean Duan" w:date="2021-06-28T12:51:00Z"/>
          <w:rFonts w:asciiTheme="minorHAnsi" w:hAnsiTheme="minorHAnsi" w:cstheme="minorHAnsi"/>
          <w:b w:val="0"/>
          <w:bCs w:val="0"/>
          <w:i/>
          <w:iCs/>
          <w:color w:val="auto"/>
          <w:rPrChange w:id="38" w:author="Sean Duan" w:date="2021-07-08T14:02:00Z">
            <w:rPr>
              <w:del w:id="39" w:author="Sean Duan" w:date="2021-06-28T12:51:00Z"/>
              <w:rFonts w:asciiTheme="minorHAnsi" w:hAnsiTheme="minorHAnsi" w:cstheme="minorHAnsi"/>
              <w:b w:val="0"/>
              <w:bCs w:val="0"/>
              <w:color w:val="auto"/>
            </w:rPr>
          </w:rPrChange>
        </w:rPr>
      </w:pPr>
      <w:bookmarkStart w:id="40" w:name="participants-1"/>
      <w:del w:id="41" w:author="Sean Duan" w:date="2021-06-28T12:50:00Z">
        <w:r w:rsidRPr="003671D2" w:rsidDel="006F6AB2">
          <w:rPr>
            <w:rFonts w:asciiTheme="minorHAnsi" w:hAnsiTheme="minorHAnsi" w:cstheme="minorHAnsi"/>
            <w:i/>
            <w:iCs/>
            <w:color w:val="auto"/>
            <w:rPrChange w:id="42" w:author="Sean Duan" w:date="2021-07-08T14:02:00Z">
              <w:rPr>
                <w:rFonts w:cstheme="minorHAnsi"/>
              </w:rPr>
            </w:rPrChange>
          </w:rPr>
          <w:delText>Participants</w:delText>
        </w:r>
      </w:del>
      <w:ins w:id="43" w:author="Sean Duan" w:date="2021-07-07T18:46:00Z">
        <w:r w:rsidR="003C2823" w:rsidRPr="003671D2">
          <w:rPr>
            <w:rFonts w:asciiTheme="minorHAnsi" w:hAnsiTheme="minorHAnsi" w:cstheme="minorHAnsi"/>
            <w:b w:val="0"/>
            <w:bCs w:val="0"/>
            <w:i/>
            <w:iCs/>
            <w:color w:val="auto"/>
            <w:rPrChange w:id="44" w:author="Sean Duan" w:date="2021-07-08T14:02:00Z">
              <w:rPr>
                <w:b w:val="0"/>
                <w:bCs w:val="0"/>
              </w:rPr>
            </w:rPrChange>
          </w:rPr>
          <w:t>Procedure</w:t>
        </w:r>
      </w:ins>
    </w:p>
    <w:p w14:paraId="1D155D9E" w14:textId="5B46E67F" w:rsidR="006F6AB2" w:rsidRPr="003671D2" w:rsidRDefault="006F6AB2">
      <w:pPr>
        <w:pStyle w:val="Heading2"/>
        <w:spacing w:line="480" w:lineRule="auto"/>
        <w:rPr>
          <w:ins w:id="45" w:author="Sean Duan" w:date="2021-06-28T12:51:00Z"/>
          <w:rFonts w:cstheme="minorHAnsi"/>
          <w:color w:val="auto"/>
          <w:rPrChange w:id="46" w:author="Sean Duan" w:date="2021-07-08T14:02:00Z">
            <w:rPr>
              <w:ins w:id="47" w:author="Sean Duan" w:date="2021-06-28T12:51:00Z"/>
            </w:rPr>
          </w:rPrChange>
        </w:rPr>
        <w:pPrChange w:id="48" w:author="Sean Duan" w:date="2021-06-28T14:06:00Z">
          <w:pPr>
            <w:pStyle w:val="FirstParagraph"/>
            <w:spacing w:line="480" w:lineRule="auto"/>
          </w:pPr>
        </w:pPrChange>
      </w:pPr>
    </w:p>
    <w:p w14:paraId="5492ABC2" w14:textId="28440772" w:rsidR="000D18E6" w:rsidRPr="003671D2" w:rsidRDefault="000D18E6" w:rsidP="000D18E6">
      <w:pPr>
        <w:pStyle w:val="BodyText"/>
        <w:spacing w:line="480" w:lineRule="auto"/>
        <w:ind w:firstLine="720"/>
        <w:rPr>
          <w:ins w:id="49" w:author="Sean Duan" w:date="2021-07-07T18:50:00Z"/>
          <w:rFonts w:cstheme="minorHAnsi"/>
          <w:rPrChange w:id="50" w:author="Sean Duan" w:date="2021-07-08T14:02:00Z">
            <w:rPr>
              <w:ins w:id="51" w:author="Sean Duan" w:date="2021-07-07T18:50:00Z"/>
              <w:rFonts w:cstheme="minorHAnsi"/>
            </w:rPr>
          </w:rPrChange>
        </w:rPr>
      </w:pPr>
      <w:ins w:id="52" w:author="Sean Duan" w:date="2021-07-07T18:50:00Z">
        <w:r w:rsidRPr="003671D2">
          <w:rPr>
            <w:rFonts w:cstheme="minorHAnsi"/>
            <w:rPrChange w:id="53" w:author="Sean Duan" w:date="2021-07-08T14:02:00Z">
              <w:rPr>
                <w:rFonts w:cstheme="minorHAnsi"/>
              </w:rPr>
            </w:rPrChange>
          </w:rPr>
          <w:t xml:space="preserve">Participants </w:t>
        </w:r>
      </w:ins>
      <w:ins w:id="54" w:author="Sean Duan" w:date="2021-07-08T13:59:00Z">
        <w:r w:rsidR="00152338" w:rsidRPr="003671D2">
          <w:rPr>
            <w:rFonts w:cstheme="minorHAnsi"/>
            <w:rPrChange w:id="55" w:author="Sean Duan" w:date="2021-07-08T14:02:00Z">
              <w:rPr>
                <w:rFonts w:cstheme="minorHAnsi"/>
              </w:rPr>
            </w:rPrChange>
          </w:rPr>
          <w:t>were randomly assigned to</w:t>
        </w:r>
      </w:ins>
      <w:ins w:id="56" w:author="Sean Duan" w:date="2021-07-07T18:50:00Z">
        <w:r w:rsidRPr="003671D2">
          <w:rPr>
            <w:rFonts w:cstheme="minorHAnsi"/>
            <w:rPrChange w:id="57" w:author="Sean Duan" w:date="2021-07-08T14:02:00Z">
              <w:rPr>
                <w:rFonts w:cstheme="minorHAnsi"/>
              </w:rPr>
            </w:rPrChange>
          </w:rPr>
          <w:t xml:space="preserve"> one of t</w:t>
        </w:r>
      </w:ins>
      <w:ins w:id="58" w:author="Sean Duan" w:date="2021-07-07T18:51:00Z">
        <w:r w:rsidRPr="003671D2">
          <w:rPr>
            <w:rFonts w:cstheme="minorHAnsi"/>
            <w:rPrChange w:id="59" w:author="Sean Duan" w:date="2021-07-08T14:02:00Z">
              <w:rPr>
                <w:rFonts w:cstheme="minorHAnsi"/>
              </w:rPr>
            </w:rPrChange>
          </w:rPr>
          <w:t>wo</w:t>
        </w:r>
      </w:ins>
      <w:ins w:id="60" w:author="Sean Duan" w:date="2021-07-07T18:50:00Z">
        <w:r w:rsidRPr="003671D2">
          <w:rPr>
            <w:rFonts w:cstheme="minorHAnsi"/>
            <w:rPrChange w:id="61" w:author="Sean Duan" w:date="2021-07-08T14:02:00Z">
              <w:rPr>
                <w:rFonts w:cstheme="minorHAnsi"/>
              </w:rPr>
            </w:rPrChange>
          </w:rPr>
          <w:t xml:space="preserve"> </w:t>
        </w:r>
      </w:ins>
      <w:ins w:id="62" w:author="Sean Duan" w:date="2021-07-08T13:59:00Z">
        <w:r w:rsidR="00152338" w:rsidRPr="003671D2">
          <w:rPr>
            <w:rFonts w:cstheme="minorHAnsi"/>
            <w:rPrChange w:id="63" w:author="Sean Duan" w:date="2021-07-08T14:02:00Z">
              <w:rPr>
                <w:rFonts w:cstheme="minorHAnsi"/>
              </w:rPr>
            </w:rPrChange>
          </w:rPr>
          <w:t>conditions</w:t>
        </w:r>
      </w:ins>
      <w:ins w:id="64" w:author="Sean Duan" w:date="2021-07-07T18:50:00Z">
        <w:r w:rsidRPr="003671D2">
          <w:rPr>
            <w:rFonts w:cstheme="minorHAnsi"/>
            <w:rPrChange w:id="65" w:author="Sean Duan" w:date="2021-07-08T14:02:00Z">
              <w:rPr>
                <w:rFonts w:cstheme="minorHAnsi"/>
              </w:rPr>
            </w:rPrChange>
          </w:rPr>
          <w:t xml:space="preserve"> representing different exposure to health benefits information. Our </w:t>
        </w:r>
      </w:ins>
      <w:ins w:id="66" w:author="Sean Duan" w:date="2021-07-07T18:51:00Z">
        <w:r w:rsidRPr="003671D2">
          <w:rPr>
            <w:rFonts w:cstheme="minorHAnsi"/>
            <w:rPrChange w:id="67" w:author="Sean Duan" w:date="2021-07-08T14:02:00Z">
              <w:rPr>
                <w:rFonts w:cstheme="minorHAnsi"/>
              </w:rPr>
            </w:rPrChange>
          </w:rPr>
          <w:t>two</w:t>
        </w:r>
      </w:ins>
      <w:ins w:id="68" w:author="Sean Duan" w:date="2021-07-07T18:50:00Z">
        <w:r w:rsidRPr="003671D2">
          <w:rPr>
            <w:rFonts w:cstheme="minorHAnsi"/>
            <w:rPrChange w:id="69" w:author="Sean Duan" w:date="2021-07-08T14:02:00Z">
              <w:rPr>
                <w:rFonts w:cstheme="minorHAnsi"/>
              </w:rPr>
            </w:rPrChange>
          </w:rPr>
          <w:t xml:space="preserve"> conditions were </w:t>
        </w:r>
      </w:ins>
      <w:ins w:id="70" w:author="Sean Duan" w:date="2021-07-07T18:51:00Z">
        <w:r w:rsidRPr="003671D2">
          <w:rPr>
            <w:rFonts w:cstheme="minorHAnsi"/>
            <w:rPrChange w:id="71" w:author="Sean Duan" w:date="2021-07-08T14:02:00Z">
              <w:rPr>
                <w:rFonts w:cstheme="minorHAnsi"/>
              </w:rPr>
            </w:rPrChange>
          </w:rPr>
          <w:t xml:space="preserve">an </w:t>
        </w:r>
      </w:ins>
      <w:ins w:id="72" w:author="Sean Duan" w:date="2021-07-07T18:50:00Z">
        <w:r w:rsidRPr="003671D2">
          <w:rPr>
            <w:rFonts w:cstheme="minorHAnsi"/>
            <w:rPrChange w:id="73" w:author="Sean Duan" w:date="2021-07-08T14:02:00Z">
              <w:rPr>
                <w:rFonts w:cstheme="minorHAnsi"/>
              </w:rPr>
            </w:rPrChange>
          </w:rPr>
          <w:t>intervention</w:t>
        </w:r>
      </w:ins>
      <w:ins w:id="74" w:author="Sean Duan" w:date="2021-07-07T18:51:00Z">
        <w:r w:rsidRPr="003671D2">
          <w:rPr>
            <w:rFonts w:cstheme="minorHAnsi"/>
            <w:rPrChange w:id="75" w:author="Sean Duan" w:date="2021-07-08T14:02:00Z">
              <w:rPr>
                <w:rFonts w:cstheme="minorHAnsi"/>
              </w:rPr>
            </w:rPrChange>
          </w:rPr>
          <w:t xml:space="preserve"> (n=</w:t>
        </w:r>
        <w:r w:rsidR="00053F1B" w:rsidRPr="003671D2">
          <w:rPr>
            <w:rFonts w:cstheme="minorHAnsi"/>
            <w:rPrChange w:id="76" w:author="Sean Duan" w:date="2021-07-08T14:02:00Z">
              <w:rPr>
                <w:rFonts w:cstheme="minorHAnsi"/>
              </w:rPr>
            </w:rPrChange>
          </w:rPr>
          <w:t>217)</w:t>
        </w:r>
      </w:ins>
      <w:ins w:id="77" w:author="Sean Duan" w:date="2021-07-07T18:50:00Z">
        <w:r w:rsidRPr="003671D2">
          <w:rPr>
            <w:rFonts w:cstheme="minorHAnsi"/>
            <w:rPrChange w:id="78" w:author="Sean Duan" w:date="2021-07-08T14:02:00Z">
              <w:rPr>
                <w:rFonts w:cstheme="minorHAnsi"/>
              </w:rPr>
            </w:rPrChange>
          </w:rPr>
          <w:t xml:space="preserve"> and control condition (n=</w:t>
        </w:r>
      </w:ins>
      <w:ins w:id="79" w:author="Sean Duan" w:date="2021-07-07T18:52:00Z">
        <w:r w:rsidR="00053F1B" w:rsidRPr="003671D2">
          <w:rPr>
            <w:rFonts w:cstheme="minorHAnsi"/>
            <w:rPrChange w:id="80" w:author="Sean Duan" w:date="2021-07-08T14:02:00Z">
              <w:rPr>
                <w:rFonts w:cstheme="minorHAnsi"/>
              </w:rPr>
            </w:rPrChange>
          </w:rPr>
          <w:t>195</w:t>
        </w:r>
      </w:ins>
      <w:ins w:id="81" w:author="Sean Duan" w:date="2021-07-07T18:50:00Z">
        <w:r w:rsidRPr="003671D2">
          <w:rPr>
            <w:rFonts w:cstheme="minorHAnsi"/>
            <w:rPrChange w:id="82" w:author="Sean Duan" w:date="2021-07-08T14:02:00Z">
              <w:rPr>
                <w:rFonts w:cstheme="minorHAnsi"/>
              </w:rPr>
            </w:rPrChange>
          </w:rPr>
          <w:t xml:space="preserve">).  </w:t>
        </w:r>
        <w:r w:rsidRPr="003671D2">
          <w:rPr>
            <w:rFonts w:cstheme="minorHAnsi"/>
            <w:rPrChange w:id="83" w:author="Sean Duan" w:date="2021-07-08T14:02:00Z">
              <w:rPr>
                <w:rFonts w:cstheme="minorHAnsi"/>
                <w:color w:val="000000"/>
              </w:rPr>
            </w:rPrChange>
          </w:rPr>
          <w:t xml:space="preserve">Study </w:t>
        </w:r>
      </w:ins>
      <w:ins w:id="84" w:author="Sean Duan" w:date="2021-07-07T18:52:00Z">
        <w:r w:rsidR="00053F1B" w:rsidRPr="003671D2">
          <w:rPr>
            <w:rFonts w:cstheme="minorHAnsi"/>
            <w:rPrChange w:id="85" w:author="Sean Duan" w:date="2021-07-08T14:02:00Z">
              <w:rPr>
                <w:rFonts w:cstheme="minorHAnsi"/>
                <w:color w:val="000000"/>
              </w:rPr>
            </w:rPrChange>
          </w:rPr>
          <w:t>2</w:t>
        </w:r>
      </w:ins>
      <w:ins w:id="86" w:author="Sean Duan" w:date="2021-07-07T18:50:00Z">
        <w:r w:rsidRPr="003671D2">
          <w:rPr>
            <w:rFonts w:cstheme="minorHAnsi"/>
            <w:rPrChange w:id="87" w:author="Sean Duan" w:date="2021-07-08T14:02:00Z">
              <w:rPr>
                <w:rFonts w:cstheme="minorHAnsi"/>
                <w:color w:val="000000"/>
              </w:rPr>
            </w:rPrChange>
          </w:rPr>
          <w:t xml:space="preserve"> used </w:t>
        </w:r>
      </w:ins>
      <w:ins w:id="88" w:author="Sean Duan" w:date="2021-07-07T18:52:00Z">
        <w:r w:rsidR="00053F1B" w:rsidRPr="003671D2">
          <w:rPr>
            <w:rFonts w:cstheme="minorHAnsi"/>
            <w:rPrChange w:id="89" w:author="Sean Duan" w:date="2021-07-08T14:02:00Z">
              <w:rPr>
                <w:rFonts w:cstheme="minorHAnsi"/>
              </w:rPr>
            </w:rPrChange>
          </w:rPr>
          <w:t>a 2 (pre-post) x 2(condition) mixed-subjects design,</w:t>
        </w:r>
        <w:r w:rsidR="00053F1B" w:rsidRPr="003671D2">
          <w:rPr>
            <w:rFonts w:cstheme="minorHAnsi"/>
            <w:rPrChange w:id="90" w:author="Sean Duan" w:date="2021-07-08T14:02:00Z">
              <w:rPr>
                <w:rFonts w:cstheme="minorHAnsi"/>
                <w:color w:val="000000"/>
              </w:rPr>
            </w:rPrChange>
          </w:rPr>
          <w:t xml:space="preserve"> </w:t>
        </w:r>
      </w:ins>
      <w:ins w:id="91" w:author="Sean Duan" w:date="2021-07-07T18:50:00Z">
        <w:r w:rsidRPr="003671D2">
          <w:rPr>
            <w:rFonts w:cstheme="minorHAnsi"/>
            <w:rPrChange w:id="92" w:author="Sean Duan" w:date="2021-07-08T14:02:00Z">
              <w:rPr>
                <w:rFonts w:cstheme="minorHAnsi"/>
                <w:color w:val="000000"/>
              </w:rPr>
            </w:rPrChange>
          </w:rPr>
          <w:t>where condition was a between-subjects factor and participant</w:t>
        </w:r>
      </w:ins>
      <w:ins w:id="93" w:author="Sean Duan" w:date="2021-07-08T14:00:00Z">
        <w:r w:rsidR="00C506AE" w:rsidRPr="003671D2">
          <w:rPr>
            <w:rFonts w:cstheme="minorHAnsi"/>
            <w:rPrChange w:id="94" w:author="Sean Duan" w:date="2021-07-08T14:02:00Z">
              <w:rPr>
                <w:rFonts w:cstheme="minorHAnsi"/>
                <w:color w:val="000000"/>
              </w:rPr>
            </w:rPrChange>
          </w:rPr>
          <w:t>s were</w:t>
        </w:r>
      </w:ins>
      <w:ins w:id="95" w:author="Sean Duan" w:date="2021-07-07T18:50:00Z">
        <w:r w:rsidRPr="003671D2">
          <w:rPr>
            <w:rFonts w:cstheme="minorHAnsi"/>
            <w:rPrChange w:id="96" w:author="Sean Duan" w:date="2021-07-08T14:02:00Z">
              <w:rPr>
                <w:rFonts w:cstheme="minorHAnsi"/>
                <w:color w:val="000000"/>
              </w:rPr>
            </w:rPrChange>
          </w:rPr>
          <w:t xml:space="preserve"> assigned to one of the t</w:t>
        </w:r>
      </w:ins>
      <w:ins w:id="97" w:author="Sean Duan" w:date="2021-07-07T18:52:00Z">
        <w:r w:rsidR="00053F1B" w:rsidRPr="003671D2">
          <w:rPr>
            <w:rFonts w:cstheme="minorHAnsi"/>
            <w:rPrChange w:id="98" w:author="Sean Duan" w:date="2021-07-08T14:02:00Z">
              <w:rPr>
                <w:rFonts w:cstheme="minorHAnsi"/>
                <w:color w:val="000000"/>
              </w:rPr>
            </w:rPrChange>
          </w:rPr>
          <w:t>wo</w:t>
        </w:r>
      </w:ins>
      <w:ins w:id="99" w:author="Sean Duan" w:date="2021-07-07T18:50:00Z">
        <w:r w:rsidRPr="003671D2">
          <w:rPr>
            <w:rFonts w:cstheme="minorHAnsi"/>
            <w:rPrChange w:id="100" w:author="Sean Duan" w:date="2021-07-08T14:02:00Z">
              <w:rPr>
                <w:rFonts w:cstheme="minorHAnsi"/>
                <w:color w:val="000000"/>
              </w:rPr>
            </w:rPrChange>
          </w:rPr>
          <w:t xml:space="preserve"> conditions. Time was a within-subjects factor with the primary outcome, support for UHC, measured before and after participants completed the exercise.</w:t>
        </w:r>
      </w:ins>
    </w:p>
    <w:p w14:paraId="5D31FA06" w14:textId="38B964A9" w:rsidR="00B87D5A" w:rsidRPr="003671D2" w:rsidRDefault="00B87D5A">
      <w:pPr>
        <w:pStyle w:val="BodyText"/>
        <w:spacing w:line="480" w:lineRule="auto"/>
        <w:ind w:firstLine="720"/>
        <w:rPr>
          <w:ins w:id="101" w:author="Sean Duan" w:date="2021-07-07T18:53:00Z"/>
          <w:rFonts w:cstheme="minorHAnsi"/>
          <w:rPrChange w:id="102" w:author="Sean Duan" w:date="2021-07-08T14:02:00Z">
            <w:rPr>
              <w:ins w:id="103" w:author="Sean Duan" w:date="2021-07-07T18:53:00Z"/>
              <w:rFonts w:cstheme="minorHAnsi"/>
            </w:rPr>
          </w:rPrChange>
        </w:rPr>
      </w:pPr>
      <w:ins w:id="104" w:author="Sean Duan" w:date="2021-07-07T18:53:00Z">
        <w:r w:rsidRPr="003671D2">
          <w:rPr>
            <w:rFonts w:cstheme="minorHAnsi"/>
            <w:rPrChange w:id="105" w:author="Sean Duan" w:date="2021-07-08T14:02:00Z">
              <w:rPr>
                <w:rFonts w:cstheme="minorHAnsi"/>
              </w:rPr>
            </w:rPrChange>
          </w:rPr>
          <w:t>The</w:t>
        </w:r>
      </w:ins>
      <w:ins w:id="106" w:author="Sean Duan" w:date="2021-06-28T13:26:00Z">
        <w:r w:rsidR="00D02449" w:rsidRPr="003671D2">
          <w:rPr>
            <w:rFonts w:cstheme="minorHAnsi"/>
            <w:rPrChange w:id="107" w:author="Sean Duan" w:date="2021-07-08T14:02:00Z">
              <w:rPr>
                <w:rFonts w:cstheme="minorHAnsi"/>
              </w:rPr>
            </w:rPrChange>
          </w:rPr>
          <w:t xml:space="preserve"> </w:t>
        </w:r>
      </w:ins>
      <w:ins w:id="108" w:author="Sean Duan" w:date="2021-06-28T13:34:00Z">
        <w:r w:rsidR="00786CE8" w:rsidRPr="003671D2">
          <w:rPr>
            <w:rFonts w:cstheme="minorHAnsi"/>
            <w:rPrChange w:id="109" w:author="Sean Duan" w:date="2021-07-08T14:02:00Z">
              <w:rPr>
                <w:rFonts w:cstheme="minorHAnsi"/>
              </w:rPr>
            </w:rPrChange>
          </w:rPr>
          <w:t>intervention</w:t>
        </w:r>
      </w:ins>
      <w:ins w:id="110" w:author="Sean Duan" w:date="2021-06-28T13:26:00Z">
        <w:r w:rsidR="00D02449" w:rsidRPr="003671D2">
          <w:rPr>
            <w:rFonts w:cstheme="minorHAnsi"/>
            <w:rPrChange w:id="111" w:author="Sean Duan" w:date="2021-07-08T14:02:00Z">
              <w:rPr>
                <w:rFonts w:cstheme="minorHAnsi"/>
              </w:rPr>
            </w:rPrChange>
          </w:rPr>
          <w:t xml:space="preserve"> condition consisted of </w:t>
        </w:r>
      </w:ins>
      <w:ins w:id="112" w:author="Sean Duan" w:date="2021-07-07T18:53:00Z">
        <w:r w:rsidR="009E25BB" w:rsidRPr="003671D2">
          <w:rPr>
            <w:rFonts w:cstheme="minorHAnsi"/>
            <w:rPrChange w:id="113" w:author="Sean Duan" w:date="2021-07-08T14:02:00Z">
              <w:rPr>
                <w:rFonts w:cstheme="minorHAnsi"/>
              </w:rPr>
            </w:rPrChange>
          </w:rPr>
          <w:t xml:space="preserve">a </w:t>
        </w:r>
      </w:ins>
      <w:ins w:id="114" w:author="Sean Duan" w:date="2021-06-28T13:27:00Z">
        <w:r w:rsidR="00D02449" w:rsidRPr="003671D2">
          <w:rPr>
            <w:rFonts w:cstheme="minorHAnsi"/>
            <w:rPrChange w:id="115" w:author="Sean Duan" w:date="2021-07-08T14:02:00Z">
              <w:rPr>
                <w:rFonts w:cstheme="minorHAnsi"/>
              </w:rPr>
            </w:rPrChange>
          </w:rPr>
          <w:t>web-application</w:t>
        </w:r>
      </w:ins>
      <w:ins w:id="116" w:author="Sean Duan" w:date="2021-06-28T13:26:00Z">
        <w:r w:rsidR="00D02449" w:rsidRPr="003671D2">
          <w:rPr>
            <w:rFonts w:cstheme="minorHAnsi"/>
            <w:rPrChange w:id="117" w:author="Sean Duan" w:date="2021-07-08T14:02:00Z">
              <w:rPr>
                <w:rFonts w:cstheme="minorHAnsi"/>
              </w:rPr>
            </w:rPrChange>
          </w:rPr>
          <w:t xml:space="preserve"> adapted from the Choosing Healthplans All Together (CHAT) paradigm used in </w:t>
        </w:r>
      </w:ins>
      <w:ins w:id="118" w:author="Sean Duan" w:date="2021-06-28T13:27:00Z">
        <w:r w:rsidR="00D02449" w:rsidRPr="003671D2">
          <w:rPr>
            <w:rFonts w:cstheme="minorHAnsi"/>
            <w:rPrChange w:id="119" w:author="Sean Duan" w:date="2021-07-08T14:02:00Z">
              <w:rPr>
                <w:rFonts w:cstheme="minorHAnsi"/>
              </w:rPr>
            </w:rPrChange>
          </w:rPr>
          <w:t xml:space="preserve">our ‘active’ paradigm for </w:t>
        </w:r>
      </w:ins>
      <w:ins w:id="120" w:author="Sean Duan" w:date="2021-06-28T13:26:00Z">
        <w:r w:rsidR="00D02449" w:rsidRPr="003671D2">
          <w:rPr>
            <w:rFonts w:cstheme="minorHAnsi"/>
            <w:rPrChange w:id="121" w:author="Sean Duan" w:date="2021-07-08T14:02:00Z">
              <w:rPr>
                <w:rFonts w:cstheme="minorHAnsi"/>
              </w:rPr>
            </w:rPrChange>
          </w:rPr>
          <w:t>Study 1</w:t>
        </w:r>
      </w:ins>
      <w:ins w:id="122" w:author="Sean Duan" w:date="2021-06-28T13:27:00Z">
        <w:r w:rsidR="00D02449" w:rsidRPr="003671D2">
          <w:rPr>
            <w:rFonts w:cstheme="minorHAnsi"/>
            <w:rPrChange w:id="123" w:author="Sean Duan" w:date="2021-07-08T14:02:00Z">
              <w:rPr>
                <w:rFonts w:cstheme="minorHAnsi"/>
              </w:rPr>
            </w:rPrChange>
          </w:rPr>
          <w:t>.</w:t>
        </w:r>
      </w:ins>
      <w:ins w:id="124" w:author="Sean Duan" w:date="2021-06-28T13:33:00Z">
        <w:r w:rsidR="00D02449" w:rsidRPr="003671D2">
          <w:rPr>
            <w:rFonts w:cstheme="minorHAnsi"/>
            <w:rPrChange w:id="125" w:author="Sean Duan" w:date="2021-07-08T14:02:00Z">
              <w:rPr>
                <w:rFonts w:cstheme="minorHAnsi"/>
              </w:rPr>
            </w:rPrChange>
          </w:rPr>
          <w:t xml:space="preserve"> </w:t>
        </w:r>
      </w:ins>
      <w:ins w:id="126" w:author="Sean Duan" w:date="2021-06-28T13:32:00Z">
        <w:r w:rsidR="00D02449" w:rsidRPr="003671D2">
          <w:rPr>
            <w:rFonts w:cstheme="minorHAnsi"/>
            <w:rPrChange w:id="127" w:author="Sean Duan" w:date="2021-07-08T14:02:00Z">
              <w:rPr>
                <w:rFonts w:cstheme="minorHAnsi"/>
              </w:rPr>
            </w:rPrChange>
          </w:rPr>
          <w:t xml:space="preserve">Participants allocated limited resources to levels and categories of coverage to build an explicit health benefit plan. Due to limited resources </w:t>
        </w:r>
      </w:ins>
      <w:proofErr w:type="gramStart"/>
      <w:ins w:id="128" w:author="Sean Duan" w:date="2021-06-28T13:33:00Z">
        <w:r w:rsidR="00D02449" w:rsidRPr="003671D2">
          <w:rPr>
            <w:rFonts w:cstheme="minorHAnsi"/>
            <w:rPrChange w:id="129" w:author="Sean Duan" w:date="2021-07-08T14:02:00Z">
              <w:rPr>
                <w:rFonts w:cstheme="minorHAnsi"/>
              </w:rPr>
            </w:rPrChange>
          </w:rPr>
          <w:t>not</w:t>
        </w:r>
        <w:proofErr w:type="gramEnd"/>
        <w:r w:rsidR="00D02449" w:rsidRPr="003671D2">
          <w:rPr>
            <w:rFonts w:cstheme="minorHAnsi"/>
            <w:rPrChange w:id="130" w:author="Sean Duan" w:date="2021-07-08T14:02:00Z">
              <w:rPr>
                <w:rFonts w:cstheme="minorHAnsi"/>
              </w:rPr>
            </w:rPrChange>
          </w:rPr>
          <w:t xml:space="preserve"> all</w:t>
        </w:r>
      </w:ins>
      <w:ins w:id="131" w:author="Sean Duan" w:date="2021-06-28T13:32:00Z">
        <w:r w:rsidR="00D02449" w:rsidRPr="003671D2">
          <w:rPr>
            <w:rFonts w:cstheme="minorHAnsi"/>
            <w:rPrChange w:id="132" w:author="Sean Duan" w:date="2021-07-08T14:02:00Z">
              <w:rPr>
                <w:rFonts w:cstheme="minorHAnsi"/>
              </w:rPr>
            </w:rPrChange>
          </w:rPr>
          <w:t xml:space="preserve"> categories can be fully covered</w:t>
        </w:r>
      </w:ins>
      <w:ins w:id="133" w:author="Sean Duan" w:date="2021-06-28T13:33:00Z">
        <w:r w:rsidR="00D02449" w:rsidRPr="003671D2">
          <w:rPr>
            <w:rFonts w:cstheme="minorHAnsi"/>
            <w:rPrChange w:id="134" w:author="Sean Duan" w:date="2021-07-08T14:02:00Z">
              <w:rPr>
                <w:rFonts w:cstheme="minorHAnsi"/>
              </w:rPr>
            </w:rPrChange>
          </w:rPr>
          <w:t>, leading to forced trade-offs</w:t>
        </w:r>
      </w:ins>
      <w:ins w:id="135" w:author="Sean Duan" w:date="2021-06-28T13:32:00Z">
        <w:r w:rsidR="00D02449" w:rsidRPr="003671D2">
          <w:rPr>
            <w:rFonts w:cstheme="minorHAnsi"/>
            <w:rPrChange w:id="136" w:author="Sean Duan" w:date="2021-07-08T14:02:00Z">
              <w:rPr>
                <w:rFonts w:cstheme="minorHAnsi"/>
              </w:rPr>
            </w:rPrChange>
          </w:rPr>
          <w:t xml:space="preserve">. </w:t>
        </w:r>
      </w:ins>
      <w:ins w:id="137" w:author="Sean Duan" w:date="2021-06-28T13:29:00Z">
        <w:r w:rsidR="00D02449" w:rsidRPr="003671D2">
          <w:rPr>
            <w:rFonts w:cstheme="minorHAnsi"/>
            <w:rPrChange w:id="138" w:author="Sean Duan" w:date="2021-07-08T14:02:00Z">
              <w:rPr>
                <w:rFonts w:cstheme="minorHAnsi"/>
              </w:rPr>
            </w:rPrChange>
          </w:rPr>
          <w:t>The content of the exercise in Study 2 remain</w:t>
        </w:r>
      </w:ins>
      <w:ins w:id="139" w:author="Sean Duan" w:date="2021-06-28T13:30:00Z">
        <w:r w:rsidR="00D02449" w:rsidRPr="003671D2">
          <w:rPr>
            <w:rFonts w:cstheme="minorHAnsi"/>
            <w:rPrChange w:id="140" w:author="Sean Duan" w:date="2021-07-08T14:02:00Z">
              <w:rPr>
                <w:rFonts w:cstheme="minorHAnsi"/>
              </w:rPr>
            </w:rPrChange>
          </w:rPr>
          <w:t xml:space="preserve">s the same, but it is delivered by </w:t>
        </w:r>
        <w:r w:rsidR="00D02449" w:rsidRPr="003671D2">
          <w:rPr>
            <w:rFonts w:cstheme="minorHAnsi"/>
            <w:rPrChange w:id="141" w:author="Sean Duan" w:date="2021-07-08T14:02:00Z">
              <w:rPr>
                <w:rFonts w:cstheme="minorHAnsi"/>
              </w:rPr>
            </w:rPrChange>
          </w:rPr>
          <w:lastRenderedPageBreak/>
          <w:t>using a web-application instead of pencil and paper</w:t>
        </w:r>
      </w:ins>
      <w:ins w:id="142" w:author="Sean Duan" w:date="2021-06-28T13:31:00Z">
        <w:r w:rsidR="00D02449" w:rsidRPr="003671D2">
          <w:rPr>
            <w:rFonts w:cstheme="minorHAnsi"/>
            <w:rPrChange w:id="143" w:author="Sean Duan" w:date="2021-07-08T14:02:00Z">
              <w:rPr>
                <w:rFonts w:cstheme="minorHAnsi"/>
              </w:rPr>
            </w:rPrChange>
          </w:rPr>
          <w:t xml:space="preserve">; See Appendix [LETTER HERE] for </w:t>
        </w:r>
      </w:ins>
      <w:ins w:id="144" w:author="Sean Duan" w:date="2021-07-08T14:01:00Z">
        <w:r w:rsidR="00551670" w:rsidRPr="003671D2">
          <w:rPr>
            <w:rFonts w:cstheme="minorHAnsi"/>
            <w:rPrChange w:id="145" w:author="Sean Duan" w:date="2021-07-08T14:02:00Z">
              <w:rPr>
                <w:rFonts w:cstheme="minorHAnsi"/>
              </w:rPr>
            </w:rPrChange>
          </w:rPr>
          <w:t>Study 2</w:t>
        </w:r>
      </w:ins>
      <w:ins w:id="146" w:author="Sean Duan" w:date="2021-07-08T14:10:00Z">
        <w:r w:rsidR="00C76457">
          <w:rPr>
            <w:rFonts w:cstheme="minorHAnsi"/>
          </w:rPr>
          <w:t xml:space="preserve"> </w:t>
        </w:r>
      </w:ins>
      <w:ins w:id="147" w:author="Sean Duan" w:date="2021-06-28T13:31:00Z">
        <w:r w:rsidR="00D02449" w:rsidRPr="003671D2">
          <w:rPr>
            <w:rFonts w:cstheme="minorHAnsi"/>
            <w:rPrChange w:id="148" w:author="Sean Duan" w:date="2021-07-08T14:02:00Z">
              <w:rPr>
                <w:rFonts w:cstheme="minorHAnsi"/>
              </w:rPr>
            </w:rPrChange>
          </w:rPr>
          <w:t>experimental material</w:t>
        </w:r>
      </w:ins>
      <w:ins w:id="149" w:author="Sean Duan" w:date="2021-07-08T14:01:00Z">
        <w:r w:rsidR="00551670" w:rsidRPr="003671D2">
          <w:rPr>
            <w:rFonts w:cstheme="minorHAnsi"/>
            <w:rPrChange w:id="150" w:author="Sean Duan" w:date="2021-07-08T14:02:00Z">
              <w:rPr>
                <w:rFonts w:cstheme="minorHAnsi"/>
              </w:rPr>
            </w:rPrChange>
          </w:rPr>
          <w:t>s</w:t>
        </w:r>
      </w:ins>
      <w:ins w:id="151" w:author="Sean Duan" w:date="2021-06-28T13:31:00Z">
        <w:r w:rsidR="00D02449" w:rsidRPr="003671D2">
          <w:rPr>
            <w:rFonts w:cstheme="minorHAnsi"/>
            <w:rPrChange w:id="152" w:author="Sean Duan" w:date="2021-07-08T14:02:00Z">
              <w:rPr>
                <w:rFonts w:cstheme="minorHAnsi"/>
              </w:rPr>
            </w:rPrChange>
          </w:rPr>
          <w:t xml:space="preserve">. </w:t>
        </w:r>
      </w:ins>
    </w:p>
    <w:p w14:paraId="759956F9" w14:textId="0428443F" w:rsidR="00D02449" w:rsidRPr="003671D2" w:rsidRDefault="00B87D5A">
      <w:pPr>
        <w:pStyle w:val="BodyText"/>
        <w:spacing w:line="480" w:lineRule="auto"/>
        <w:ind w:firstLine="720"/>
        <w:rPr>
          <w:ins w:id="153" w:author="Sean Duan" w:date="2021-06-28T13:26:00Z"/>
          <w:rFonts w:cstheme="minorHAnsi"/>
          <w:rPrChange w:id="154" w:author="Sean Duan" w:date="2021-07-08T14:02:00Z">
            <w:rPr>
              <w:ins w:id="155" w:author="Sean Duan" w:date="2021-06-28T13:26:00Z"/>
              <w:rFonts w:cstheme="minorHAnsi"/>
            </w:rPr>
          </w:rPrChange>
        </w:rPr>
      </w:pPr>
      <w:ins w:id="156" w:author="Sean Duan" w:date="2021-07-07T18:53:00Z">
        <w:r w:rsidRPr="003671D2">
          <w:rPr>
            <w:rFonts w:cstheme="minorHAnsi"/>
            <w:rPrChange w:id="157" w:author="Sean Duan" w:date="2021-07-08T14:02:00Z">
              <w:rPr>
                <w:rFonts w:cstheme="minorHAnsi"/>
              </w:rPr>
            </w:rPrChange>
          </w:rPr>
          <w:t>The</w:t>
        </w:r>
      </w:ins>
      <w:commentRangeStart w:id="158"/>
      <w:ins w:id="159" w:author="Sean Duan" w:date="2021-06-28T13:33:00Z">
        <w:r w:rsidR="00786CE8" w:rsidRPr="003671D2">
          <w:rPr>
            <w:rFonts w:cstheme="minorHAnsi"/>
            <w:rPrChange w:id="160" w:author="Sean Duan" w:date="2021-07-08T14:02:00Z">
              <w:rPr>
                <w:rFonts w:cstheme="minorHAnsi"/>
              </w:rPr>
            </w:rPrChange>
          </w:rPr>
          <w:t xml:space="preserve"> control </w:t>
        </w:r>
      </w:ins>
      <w:ins w:id="161" w:author="Sean Duan" w:date="2021-06-28T13:34:00Z">
        <w:r w:rsidR="00786CE8" w:rsidRPr="003671D2">
          <w:rPr>
            <w:rFonts w:cstheme="minorHAnsi"/>
            <w:rPrChange w:id="162" w:author="Sean Duan" w:date="2021-07-08T14:02:00Z">
              <w:rPr>
                <w:rFonts w:cstheme="minorHAnsi"/>
              </w:rPr>
            </w:rPrChange>
          </w:rPr>
          <w:t xml:space="preserve">condition </w:t>
        </w:r>
      </w:ins>
      <w:ins w:id="163" w:author="Sean Duan" w:date="2021-06-28T13:38:00Z">
        <w:r w:rsidR="00786CE8" w:rsidRPr="003671D2">
          <w:rPr>
            <w:rFonts w:cstheme="minorHAnsi"/>
            <w:rPrChange w:id="164" w:author="Sean Duan" w:date="2021-07-08T14:02:00Z">
              <w:rPr>
                <w:rFonts w:cstheme="minorHAnsi"/>
              </w:rPr>
            </w:rPrChange>
          </w:rPr>
          <w:t>consisted of informational broc</w:t>
        </w:r>
      </w:ins>
      <w:ins w:id="165" w:author="Sean Duan" w:date="2021-06-28T13:39:00Z">
        <w:r w:rsidR="00786CE8" w:rsidRPr="003671D2">
          <w:rPr>
            <w:rFonts w:cstheme="minorHAnsi"/>
            <w:rPrChange w:id="166" w:author="Sean Duan" w:date="2021-07-08T14:02:00Z">
              <w:rPr>
                <w:rFonts w:cstheme="minorHAnsi"/>
              </w:rPr>
            </w:rPrChange>
          </w:rPr>
          <w:t xml:space="preserve">hures and pamphlets obtained from the World Health Organization and World Bank containing accurate information on the benefits of UHC. </w:t>
        </w:r>
      </w:ins>
      <w:commentRangeEnd w:id="158"/>
      <w:ins w:id="167" w:author="Sean Duan" w:date="2021-06-28T13:50:00Z">
        <w:r w:rsidR="00064DAD" w:rsidRPr="003671D2">
          <w:rPr>
            <w:rStyle w:val="CommentReference"/>
            <w:rFonts w:cstheme="minorHAnsi"/>
            <w:rPrChange w:id="168" w:author="Sean Duan" w:date="2021-07-08T14:02:00Z">
              <w:rPr>
                <w:rStyle w:val="CommentReference"/>
              </w:rPr>
            </w:rPrChange>
          </w:rPr>
          <w:commentReference w:id="158"/>
        </w:r>
      </w:ins>
      <w:ins w:id="169" w:author="Sean Duan" w:date="2021-06-28T13:39:00Z">
        <w:r w:rsidR="00786CE8" w:rsidRPr="003671D2">
          <w:rPr>
            <w:rFonts w:cstheme="minorHAnsi"/>
            <w:rPrChange w:id="170" w:author="Sean Duan" w:date="2021-07-08T14:02:00Z">
              <w:rPr>
                <w:rFonts w:cstheme="minorHAnsi"/>
              </w:rPr>
            </w:rPrChange>
          </w:rPr>
          <w:t xml:space="preserve">Study 2 used a 2 (pre-post) x 2(condition) </w:t>
        </w:r>
      </w:ins>
      <w:ins w:id="171" w:author="Sean Duan" w:date="2021-06-28T13:40:00Z">
        <w:r w:rsidR="00786CE8" w:rsidRPr="003671D2">
          <w:rPr>
            <w:rFonts w:cstheme="minorHAnsi"/>
            <w:rPrChange w:id="172" w:author="Sean Duan" w:date="2021-07-08T14:02:00Z">
              <w:rPr>
                <w:rFonts w:cstheme="minorHAnsi"/>
              </w:rPr>
            </w:rPrChange>
          </w:rPr>
          <w:t xml:space="preserve">mixed-subjects design, where each participant was only assigned to a single </w:t>
        </w:r>
      </w:ins>
      <w:ins w:id="173" w:author="Sean Duan" w:date="2021-06-28T13:50:00Z">
        <w:r w:rsidR="00064DAD" w:rsidRPr="003671D2">
          <w:rPr>
            <w:rFonts w:cstheme="minorHAnsi"/>
            <w:rPrChange w:id="174" w:author="Sean Duan" w:date="2021-07-08T14:02:00Z">
              <w:rPr>
                <w:rFonts w:cstheme="minorHAnsi"/>
              </w:rPr>
            </w:rPrChange>
          </w:rPr>
          <w:t>condition but</w:t>
        </w:r>
      </w:ins>
      <w:ins w:id="175" w:author="Sean Duan" w:date="2021-06-28T13:40:00Z">
        <w:r w:rsidR="00786CE8" w:rsidRPr="003671D2">
          <w:rPr>
            <w:rFonts w:cstheme="minorHAnsi"/>
            <w:rPrChange w:id="176" w:author="Sean Duan" w:date="2021-07-08T14:02:00Z">
              <w:rPr>
                <w:rFonts w:cstheme="minorHAnsi"/>
              </w:rPr>
            </w:rPrChange>
          </w:rPr>
          <w:t xml:space="preserve"> were all asked to provide their support for UHC both before and after the experimental condition.</w:t>
        </w:r>
      </w:ins>
    </w:p>
    <w:p w14:paraId="2A53BBDA" w14:textId="5B621AAE" w:rsidR="007C5981" w:rsidRPr="003671D2" w:rsidDel="00D02449" w:rsidRDefault="007C5981">
      <w:pPr>
        <w:pStyle w:val="FirstParagraph"/>
        <w:spacing w:line="480" w:lineRule="auto"/>
        <w:ind w:firstLine="720"/>
        <w:rPr>
          <w:del w:id="177" w:author="Sean Duan" w:date="2021-06-28T13:26:00Z"/>
          <w:rFonts w:cstheme="minorHAnsi"/>
          <w:i/>
          <w:iCs/>
          <w:sz w:val="28"/>
          <w:szCs w:val="28"/>
          <w:rPrChange w:id="178" w:author="Sean Duan" w:date="2021-07-08T14:03:00Z">
            <w:rPr>
              <w:del w:id="179" w:author="Sean Duan" w:date="2021-06-28T13:26:00Z"/>
              <w:rFonts w:cstheme="minorHAnsi"/>
            </w:rPr>
          </w:rPrChange>
        </w:rPr>
        <w:pPrChange w:id="180" w:author="Sean Duan" w:date="2021-06-28T14:06:00Z">
          <w:pPr>
            <w:pStyle w:val="FirstParagraph"/>
            <w:spacing w:line="480" w:lineRule="auto"/>
          </w:pPr>
        </w:pPrChange>
      </w:pPr>
      <w:del w:id="181" w:author="Sean Duan" w:date="2021-06-28T13:26:00Z">
        <w:r w:rsidRPr="003671D2" w:rsidDel="00D02449">
          <w:rPr>
            <w:rFonts w:cstheme="minorHAnsi"/>
            <w:i/>
            <w:iCs/>
            <w:sz w:val="28"/>
            <w:szCs w:val="28"/>
            <w:rPrChange w:id="182" w:author="Sean Duan" w:date="2021-07-08T14:03:00Z">
              <w:rPr>
                <w:rFonts w:cstheme="minorHAnsi"/>
              </w:rPr>
            </w:rPrChange>
          </w:rPr>
          <w:delText>Participants were students enrolled in the Psychology 1000 course at a large midwestern university. Our study fulfilled 1 credit requirement for students in the course, of which students were required to obtain 7 credit hours. Participants were not given any other incentive for participation in the study. Randomization to different conditions was determined within the online survey software “Qualtrics,” used to deliver the pre and post test measures. Our total number of participants was 412. This study was advertised on the university credit hours tracking software alongside other qualifying studies, but received no other advertisement.</w:delText>
        </w:r>
      </w:del>
    </w:p>
    <w:p w14:paraId="51349AB0" w14:textId="752AD55A" w:rsidR="007C5981" w:rsidRPr="003671D2" w:rsidRDefault="007C5981">
      <w:pPr>
        <w:pStyle w:val="Heading2"/>
        <w:spacing w:line="480" w:lineRule="auto"/>
        <w:rPr>
          <w:rFonts w:asciiTheme="minorHAnsi" w:hAnsiTheme="minorHAnsi" w:cstheme="minorHAnsi"/>
          <w:b w:val="0"/>
          <w:bCs w:val="0"/>
          <w:i/>
          <w:iCs/>
          <w:color w:val="auto"/>
          <w:sz w:val="32"/>
          <w:szCs w:val="32"/>
          <w:rPrChange w:id="183" w:author="Sean Duan" w:date="2021-07-08T14:03:00Z">
            <w:rPr>
              <w:rFonts w:asciiTheme="minorHAnsi" w:hAnsiTheme="minorHAnsi" w:cstheme="minorHAnsi"/>
              <w:b w:val="0"/>
              <w:bCs w:val="0"/>
              <w:color w:val="auto"/>
            </w:rPr>
          </w:rPrChange>
        </w:rPr>
      </w:pPr>
      <w:bookmarkStart w:id="184" w:name="measures-1"/>
      <w:bookmarkEnd w:id="40"/>
      <w:del w:id="185" w:author="Sean Duan" w:date="2021-06-28T13:40:00Z">
        <w:r w:rsidRPr="003671D2" w:rsidDel="0090053D">
          <w:rPr>
            <w:rFonts w:asciiTheme="minorHAnsi" w:hAnsiTheme="minorHAnsi" w:cstheme="minorHAnsi"/>
            <w:b w:val="0"/>
            <w:bCs w:val="0"/>
            <w:i/>
            <w:iCs/>
            <w:color w:val="auto"/>
            <w:sz w:val="32"/>
            <w:szCs w:val="32"/>
            <w:rPrChange w:id="186" w:author="Sean Duan" w:date="2021-07-08T14:03:00Z">
              <w:rPr>
                <w:rFonts w:asciiTheme="minorHAnsi" w:hAnsiTheme="minorHAnsi" w:cstheme="minorHAnsi"/>
                <w:b w:val="0"/>
                <w:bCs w:val="0"/>
                <w:color w:val="auto"/>
              </w:rPr>
            </w:rPrChange>
          </w:rPr>
          <w:delText>Measures</w:delText>
        </w:r>
      </w:del>
      <w:ins w:id="187" w:author="Sean Duan" w:date="2021-07-08T14:02:00Z">
        <w:r w:rsidR="003671D2" w:rsidRPr="003671D2">
          <w:rPr>
            <w:rFonts w:asciiTheme="minorHAnsi" w:hAnsiTheme="minorHAnsi" w:cstheme="minorHAnsi"/>
            <w:b w:val="0"/>
            <w:bCs w:val="0"/>
            <w:i/>
            <w:iCs/>
            <w:color w:val="auto"/>
            <w:rPrChange w:id="188" w:author="Sean Duan" w:date="2021-07-08T14:03:00Z">
              <w:rPr>
                <w:rFonts w:cstheme="minorHAnsi"/>
                <w:i/>
                <w:iCs/>
              </w:rPr>
            </w:rPrChange>
          </w:rPr>
          <w:t>Measures</w:t>
        </w:r>
      </w:ins>
    </w:p>
    <w:p w14:paraId="0C3F6E02" w14:textId="285FDDD6" w:rsidR="0090053D" w:rsidRPr="003671D2" w:rsidRDefault="0090053D">
      <w:pPr>
        <w:pStyle w:val="FirstParagraph"/>
        <w:spacing w:line="480" w:lineRule="auto"/>
        <w:ind w:firstLine="720"/>
        <w:rPr>
          <w:ins w:id="189" w:author="Sean Duan" w:date="2021-06-28T13:41:00Z"/>
          <w:rFonts w:cstheme="minorHAnsi"/>
          <w:rPrChange w:id="190" w:author="Sean Duan" w:date="2021-07-08T14:02:00Z">
            <w:rPr>
              <w:ins w:id="191" w:author="Sean Duan" w:date="2021-06-28T13:41:00Z"/>
              <w:rFonts w:cstheme="minorHAnsi"/>
            </w:rPr>
          </w:rPrChange>
        </w:rPr>
      </w:pPr>
      <w:ins w:id="192" w:author="Sean Duan" w:date="2021-06-28T13:41:00Z">
        <w:r w:rsidRPr="003671D2">
          <w:rPr>
            <w:rFonts w:cstheme="minorHAnsi"/>
            <w:rPrChange w:id="193" w:author="Sean Duan" w:date="2021-07-08T14:02:00Z">
              <w:rPr>
                <w:rFonts w:cstheme="minorHAnsi"/>
              </w:rPr>
            </w:rPrChange>
          </w:rPr>
          <w:t>The primary outcome was the support for UHC scale</w:t>
        </w:r>
        <w:commentRangeStart w:id="194"/>
        <w:commentRangeStart w:id="195"/>
        <w:r w:rsidRPr="003671D2">
          <w:rPr>
            <w:rFonts w:cstheme="minorHAnsi"/>
            <w:rPrChange w:id="196" w:author="Sean Duan" w:date="2021-07-08T14:02:00Z">
              <w:rPr>
                <w:rFonts w:cstheme="minorHAnsi"/>
              </w:rPr>
            </w:rPrChange>
          </w:rPr>
          <w:t xml:space="preserve">, adapted from Shen &amp; </w:t>
        </w:r>
        <w:proofErr w:type="spellStart"/>
        <w:r w:rsidRPr="003671D2">
          <w:rPr>
            <w:rFonts w:cstheme="minorHAnsi"/>
            <w:rPrChange w:id="197" w:author="Sean Duan" w:date="2021-07-08T14:02:00Z">
              <w:rPr>
                <w:rFonts w:cstheme="minorHAnsi"/>
              </w:rPr>
            </w:rPrChange>
          </w:rPr>
          <w:t>Labouff</w:t>
        </w:r>
        <w:proofErr w:type="spellEnd"/>
        <w:r w:rsidRPr="003671D2">
          <w:rPr>
            <w:rFonts w:cstheme="minorHAnsi"/>
            <w:rPrChange w:id="198" w:author="Sean Duan" w:date="2021-07-08T14:02:00Z">
              <w:rPr>
                <w:rFonts w:cstheme="minorHAnsi"/>
              </w:rPr>
            </w:rPrChange>
          </w:rPr>
          <w:t xml:space="preserve"> (2013), measured both pre and post-test. </w:t>
        </w:r>
      </w:ins>
      <w:ins w:id="199" w:author="Sean Duan" w:date="2021-07-08T14:04:00Z">
        <w:r w:rsidR="003671D2">
          <w:rPr>
            <w:rFonts w:cstheme="minorHAnsi"/>
          </w:rPr>
          <w:t xml:space="preserve">The items included in the scale were the same as </w:t>
        </w:r>
      </w:ins>
      <w:ins w:id="200" w:author="Sean Duan" w:date="2021-07-08T14:05:00Z">
        <w:r w:rsidR="003671D2">
          <w:rPr>
            <w:rFonts w:cstheme="minorHAnsi"/>
          </w:rPr>
          <w:t>in Study 1</w:t>
        </w:r>
        <w:r w:rsidR="003671D2" w:rsidRPr="003671D2">
          <w:rPr>
            <w:rFonts w:cstheme="minorHAnsi"/>
            <w:rPrChange w:id="201" w:author="Sean Duan" w:date="2021-07-08T14:02:00Z">
              <w:rPr>
                <w:rFonts w:cstheme="minorHAnsi"/>
              </w:rPr>
            </w:rPrChange>
          </w:rPr>
          <w:t>.</w:t>
        </w:r>
        <w:r w:rsidR="003671D2">
          <w:rPr>
            <w:rFonts w:cstheme="minorHAnsi"/>
          </w:rPr>
          <w:t xml:space="preserve"> For Study 2, each </w:t>
        </w:r>
      </w:ins>
      <w:ins w:id="202" w:author="Sean Duan" w:date="2021-06-28T13:41:00Z">
        <w:r w:rsidRPr="003671D2">
          <w:rPr>
            <w:rFonts w:cstheme="minorHAnsi"/>
            <w:rPrChange w:id="203" w:author="Sean Duan" w:date="2021-07-08T14:02:00Z">
              <w:rPr>
                <w:rFonts w:cstheme="minorHAnsi"/>
              </w:rPr>
            </w:rPrChange>
          </w:rPr>
          <w:t xml:space="preserve">item was measured on a </w:t>
        </w:r>
      </w:ins>
      <w:ins w:id="204" w:author="Sean Duan" w:date="2021-07-08T14:10:00Z">
        <w:r w:rsidR="00AA2492" w:rsidRPr="003671D2">
          <w:rPr>
            <w:rFonts w:cstheme="minorHAnsi"/>
            <w:rPrChange w:id="205" w:author="Sean Duan" w:date="2021-07-08T14:02:00Z">
              <w:rPr>
                <w:rFonts w:cstheme="minorHAnsi"/>
              </w:rPr>
            </w:rPrChange>
          </w:rPr>
          <w:t>100-point</w:t>
        </w:r>
      </w:ins>
      <w:ins w:id="206" w:author="Sean Duan" w:date="2021-06-28T13:55:00Z">
        <w:r w:rsidR="0003336C" w:rsidRPr="003671D2">
          <w:rPr>
            <w:rFonts w:cstheme="minorHAnsi"/>
            <w:rPrChange w:id="207" w:author="Sean Duan" w:date="2021-07-08T14:02:00Z">
              <w:rPr>
                <w:rFonts w:cstheme="minorHAnsi"/>
              </w:rPr>
            </w:rPrChange>
          </w:rPr>
          <w:t xml:space="preserve"> sliding scale</w:t>
        </w:r>
      </w:ins>
      <w:ins w:id="208" w:author="Sean Duan" w:date="2021-06-28T13:41:00Z">
        <w:r w:rsidRPr="003671D2">
          <w:rPr>
            <w:rFonts w:cstheme="minorHAnsi"/>
            <w:rPrChange w:id="209" w:author="Sean Duan" w:date="2021-07-08T14:02:00Z">
              <w:rPr>
                <w:rFonts w:cstheme="minorHAnsi"/>
              </w:rPr>
            </w:rPrChange>
          </w:rPr>
          <w:t xml:space="preserve"> from </w:t>
        </w:r>
      </w:ins>
      <w:ins w:id="210" w:author="Sean Duan" w:date="2021-06-28T13:55:00Z">
        <w:r w:rsidR="0003336C" w:rsidRPr="003671D2">
          <w:rPr>
            <w:rFonts w:cstheme="minorHAnsi"/>
            <w:rPrChange w:id="211" w:author="Sean Duan" w:date="2021-07-08T14:02:00Z">
              <w:rPr>
                <w:rFonts w:cstheme="minorHAnsi"/>
              </w:rPr>
            </w:rPrChange>
          </w:rPr>
          <w:t>0</w:t>
        </w:r>
      </w:ins>
      <w:ins w:id="212" w:author="Sean Duan" w:date="2021-06-28T13:41:00Z">
        <w:r w:rsidRPr="003671D2">
          <w:rPr>
            <w:rFonts w:cstheme="minorHAnsi"/>
            <w:rPrChange w:id="213" w:author="Sean Duan" w:date="2021-07-08T14:02:00Z">
              <w:rPr>
                <w:rFonts w:cstheme="minorHAnsi"/>
              </w:rPr>
            </w:rPrChange>
          </w:rPr>
          <w:t xml:space="preserve"> (strongly disagree) to </w:t>
        </w:r>
      </w:ins>
      <w:ins w:id="214" w:author="Sean Duan" w:date="2021-06-28T13:55:00Z">
        <w:r w:rsidR="0003336C" w:rsidRPr="003671D2">
          <w:rPr>
            <w:rFonts w:cstheme="minorHAnsi"/>
            <w:rPrChange w:id="215" w:author="Sean Duan" w:date="2021-07-08T14:02:00Z">
              <w:rPr>
                <w:rFonts w:cstheme="minorHAnsi"/>
              </w:rPr>
            </w:rPrChange>
          </w:rPr>
          <w:t>100</w:t>
        </w:r>
      </w:ins>
      <w:ins w:id="216" w:author="Sean Duan" w:date="2021-06-28T13:41:00Z">
        <w:r w:rsidRPr="003671D2">
          <w:rPr>
            <w:rFonts w:cstheme="minorHAnsi"/>
            <w:rPrChange w:id="217" w:author="Sean Duan" w:date="2021-07-08T14:02:00Z">
              <w:rPr>
                <w:rFonts w:cstheme="minorHAnsi"/>
              </w:rPr>
            </w:rPrChange>
          </w:rPr>
          <w:t xml:space="preserve"> (strongly agree)</w:t>
        </w:r>
      </w:ins>
      <w:ins w:id="218" w:author="Sean Duan" w:date="2021-07-08T14:05:00Z">
        <w:r w:rsidR="003671D2">
          <w:rPr>
            <w:rFonts w:cstheme="minorHAnsi"/>
          </w:rPr>
          <w:t xml:space="preserve">, instead of the </w:t>
        </w:r>
        <w:proofErr w:type="gramStart"/>
        <w:r w:rsidR="003671D2">
          <w:rPr>
            <w:rFonts w:cstheme="minorHAnsi"/>
          </w:rPr>
          <w:t>7 point</w:t>
        </w:r>
        <w:proofErr w:type="gramEnd"/>
        <w:r w:rsidR="003671D2">
          <w:rPr>
            <w:rFonts w:cstheme="minorHAnsi"/>
          </w:rPr>
          <w:t xml:space="preserve"> Likert scale used in Study 1</w:t>
        </w:r>
      </w:ins>
      <w:ins w:id="219" w:author="Sean Duan" w:date="2021-06-28T13:41:00Z">
        <w:r w:rsidRPr="003671D2">
          <w:rPr>
            <w:rFonts w:cstheme="minorHAnsi"/>
            <w:rPrChange w:id="220" w:author="Sean Duan" w:date="2021-07-08T14:02:00Z">
              <w:rPr>
                <w:rFonts w:cstheme="minorHAnsi"/>
              </w:rPr>
            </w:rPrChange>
          </w:rPr>
          <w:t xml:space="preserve">. </w:t>
        </w:r>
        <w:commentRangeEnd w:id="194"/>
        <w:r w:rsidRPr="003671D2">
          <w:rPr>
            <w:rStyle w:val="CommentReference"/>
            <w:rFonts w:cstheme="minorHAnsi"/>
            <w:rPrChange w:id="221" w:author="Sean Duan" w:date="2021-07-08T14:02:00Z">
              <w:rPr>
                <w:rStyle w:val="CommentReference"/>
                <w:rFonts w:cstheme="minorHAnsi"/>
              </w:rPr>
            </w:rPrChange>
          </w:rPr>
          <w:commentReference w:id="194"/>
        </w:r>
        <w:commentRangeEnd w:id="195"/>
        <w:r w:rsidRPr="003671D2">
          <w:rPr>
            <w:rStyle w:val="CommentReference"/>
            <w:rFonts w:cstheme="minorHAnsi"/>
            <w:rPrChange w:id="222" w:author="Sean Duan" w:date="2021-07-08T14:02:00Z">
              <w:rPr>
                <w:rStyle w:val="CommentReference"/>
              </w:rPr>
            </w:rPrChange>
          </w:rPr>
          <w:commentReference w:id="195"/>
        </w:r>
      </w:ins>
    </w:p>
    <w:p w14:paraId="1A60BFC8" w14:textId="47F8D527" w:rsidR="0090053D" w:rsidRPr="003671D2" w:rsidRDefault="0090053D">
      <w:pPr>
        <w:pStyle w:val="BodyText"/>
        <w:spacing w:line="480" w:lineRule="auto"/>
        <w:rPr>
          <w:ins w:id="223" w:author="Sean Duan" w:date="2021-06-28T13:59:00Z"/>
          <w:rFonts w:cstheme="minorHAnsi"/>
          <w:rPrChange w:id="224" w:author="Sean Duan" w:date="2021-07-08T14:02:00Z">
            <w:rPr>
              <w:ins w:id="225" w:author="Sean Duan" w:date="2021-06-28T13:59:00Z"/>
            </w:rPr>
          </w:rPrChange>
        </w:rPr>
      </w:pPr>
      <w:ins w:id="226" w:author="Sean Duan" w:date="2021-06-28T13:41:00Z">
        <w:r w:rsidRPr="003671D2">
          <w:rPr>
            <w:rFonts w:cstheme="minorHAnsi"/>
            <w:rPrChange w:id="227" w:author="Sean Duan" w:date="2021-07-08T14:02:00Z">
              <w:rPr/>
            </w:rPrChange>
          </w:rPr>
          <w:tab/>
        </w:r>
      </w:ins>
      <w:commentRangeStart w:id="228"/>
      <w:ins w:id="229" w:author="Sean Duan" w:date="2021-06-28T13:43:00Z">
        <w:r w:rsidRPr="003671D2">
          <w:rPr>
            <w:rFonts w:cstheme="minorHAnsi"/>
            <w:rPrChange w:id="230" w:author="Sean Duan" w:date="2021-07-08T14:02:00Z">
              <w:rPr/>
            </w:rPrChange>
          </w:rPr>
          <w:t xml:space="preserve">Our secondary outcomes were our </w:t>
        </w:r>
      </w:ins>
      <w:ins w:id="231" w:author="Sean Duan" w:date="2021-06-28T13:44:00Z">
        <w:r w:rsidRPr="003671D2">
          <w:rPr>
            <w:rFonts w:cstheme="minorHAnsi"/>
            <w:rPrChange w:id="232" w:author="Sean Duan" w:date="2021-07-08T14:02:00Z">
              <w:rPr/>
            </w:rPrChange>
          </w:rPr>
          <w:t>proposed mediating factors, perceived equality, and comprehensibility</w:t>
        </w:r>
        <w:r w:rsidR="00064DAD" w:rsidRPr="003671D2">
          <w:rPr>
            <w:rFonts w:cstheme="minorHAnsi"/>
            <w:rPrChange w:id="233" w:author="Sean Duan" w:date="2021-07-08T14:02:00Z">
              <w:rPr/>
            </w:rPrChange>
          </w:rPr>
          <w:t xml:space="preserve">, measured both pre and post-test. </w:t>
        </w:r>
      </w:ins>
      <w:commentRangeEnd w:id="228"/>
      <w:ins w:id="234" w:author="Sean Duan" w:date="2021-07-08T14:11:00Z">
        <w:r w:rsidR="00AA2492">
          <w:rPr>
            <w:rStyle w:val="CommentReference"/>
          </w:rPr>
          <w:commentReference w:id="228"/>
        </w:r>
      </w:ins>
      <w:ins w:id="235" w:author="Sean Duan" w:date="2021-06-28T13:44:00Z">
        <w:r w:rsidR="00064DAD" w:rsidRPr="003671D2">
          <w:rPr>
            <w:rFonts w:cstheme="minorHAnsi"/>
            <w:rPrChange w:id="236" w:author="Sean Duan" w:date="2021-07-08T14:02:00Z">
              <w:rPr/>
            </w:rPrChange>
          </w:rPr>
          <w:t>Perceived equality was</w:t>
        </w:r>
      </w:ins>
      <w:ins w:id="237" w:author="Sean Duan" w:date="2021-06-28T13:58:00Z">
        <w:r w:rsidR="0003336C" w:rsidRPr="003671D2">
          <w:rPr>
            <w:rFonts w:cstheme="minorHAnsi"/>
            <w:rPrChange w:id="238" w:author="Sean Duan" w:date="2021-07-08T14:02:00Z">
              <w:rPr/>
            </w:rPrChange>
          </w:rPr>
          <w:t xml:space="preserve"> a single item measure</w:t>
        </w:r>
      </w:ins>
      <w:ins w:id="239" w:author="Sean Duan" w:date="2021-06-28T13:44:00Z">
        <w:r w:rsidR="00064DAD" w:rsidRPr="003671D2">
          <w:rPr>
            <w:rFonts w:cstheme="minorHAnsi"/>
            <w:rPrChange w:id="240" w:author="Sean Duan" w:date="2021-07-08T14:02:00Z">
              <w:rPr/>
            </w:rPrChange>
          </w:rPr>
          <w:t xml:space="preserve"> </w:t>
        </w:r>
      </w:ins>
      <w:ins w:id="241" w:author="Sean Duan" w:date="2021-06-28T13:50:00Z">
        <w:r w:rsidR="00064DAD" w:rsidRPr="003671D2">
          <w:rPr>
            <w:rFonts w:cstheme="minorHAnsi"/>
            <w:rPrChange w:id="242" w:author="Sean Duan" w:date="2021-07-08T14:02:00Z">
              <w:rPr/>
            </w:rPrChange>
          </w:rPr>
          <w:t>adapt</w:t>
        </w:r>
      </w:ins>
      <w:ins w:id="243" w:author="Sean Duan" w:date="2021-06-28T13:51:00Z">
        <w:r w:rsidR="00064DAD" w:rsidRPr="003671D2">
          <w:rPr>
            <w:rFonts w:cstheme="minorHAnsi"/>
            <w:rPrChange w:id="244" w:author="Sean Duan" w:date="2021-07-08T14:02:00Z">
              <w:rPr/>
            </w:rPrChange>
          </w:rPr>
          <w:t xml:space="preserve">ed from </w:t>
        </w:r>
      </w:ins>
      <w:proofErr w:type="spellStart"/>
      <w:ins w:id="245" w:author="Sean Duan" w:date="2021-06-28T13:57:00Z">
        <w:r w:rsidR="0003336C" w:rsidRPr="003671D2">
          <w:rPr>
            <w:rFonts w:cstheme="minorHAnsi"/>
            <w:rPrChange w:id="246" w:author="Sean Duan" w:date="2021-07-08T14:02:00Z">
              <w:rPr/>
            </w:rPrChange>
          </w:rPr>
          <w:t>Netemeyer</w:t>
        </w:r>
        <w:proofErr w:type="spellEnd"/>
        <w:r w:rsidR="0003336C" w:rsidRPr="003671D2">
          <w:rPr>
            <w:rFonts w:cstheme="minorHAnsi"/>
            <w:rPrChange w:id="247" w:author="Sean Duan" w:date="2021-07-08T14:02:00Z">
              <w:rPr/>
            </w:rPrChange>
          </w:rPr>
          <w:t xml:space="preserve">, Boles, and </w:t>
        </w:r>
        <w:proofErr w:type="spellStart"/>
        <w:r w:rsidR="0003336C" w:rsidRPr="003671D2">
          <w:rPr>
            <w:rFonts w:cstheme="minorHAnsi"/>
            <w:rPrChange w:id="248" w:author="Sean Duan" w:date="2021-07-08T14:02:00Z">
              <w:rPr/>
            </w:rPrChange>
          </w:rPr>
          <w:t>McMurrian</w:t>
        </w:r>
        <w:proofErr w:type="spellEnd"/>
        <w:r w:rsidR="0003336C" w:rsidRPr="003671D2">
          <w:rPr>
            <w:rFonts w:cstheme="minorHAnsi"/>
            <w:rPrChange w:id="249" w:author="Sean Duan" w:date="2021-07-08T14:02:00Z">
              <w:rPr/>
            </w:rPrChange>
          </w:rPr>
          <w:t xml:space="preserve"> (1996)</w:t>
        </w:r>
      </w:ins>
      <w:ins w:id="250" w:author="Sean Duan" w:date="2021-06-28T13:58:00Z">
        <w:r w:rsidR="0003336C" w:rsidRPr="003671D2">
          <w:rPr>
            <w:rFonts w:cstheme="minorHAnsi"/>
            <w:rPrChange w:id="251" w:author="Sean Duan" w:date="2021-07-08T14:02:00Z">
              <w:rPr/>
            </w:rPrChange>
          </w:rPr>
          <w:t xml:space="preserve"> (‘Universal Health Care provides fair and equitable care to all US citizens, regardless of employment status’). </w:t>
        </w:r>
      </w:ins>
      <w:ins w:id="252" w:author="Sean Duan" w:date="2021-06-28T13:52:00Z">
        <w:r w:rsidR="00064DAD" w:rsidRPr="003671D2">
          <w:rPr>
            <w:rFonts w:cstheme="minorHAnsi"/>
            <w:rPrChange w:id="253" w:author="Sean Duan" w:date="2021-07-08T14:02:00Z">
              <w:rPr/>
            </w:rPrChange>
          </w:rPr>
          <w:t xml:space="preserve">Our measure of comprehensibility was adapted from the perceived complexity measure </w:t>
        </w:r>
      </w:ins>
      <w:ins w:id="254" w:author="Sean Duan" w:date="2021-06-28T13:53:00Z">
        <w:r w:rsidR="00064DAD" w:rsidRPr="003671D2">
          <w:rPr>
            <w:rFonts w:cstheme="minorHAnsi"/>
            <w:rPrChange w:id="255" w:author="Sean Duan" w:date="2021-07-08T14:02:00Z">
              <w:rPr/>
            </w:rPrChange>
          </w:rPr>
          <w:t xml:space="preserve">developed by </w:t>
        </w:r>
      </w:ins>
      <w:proofErr w:type="spellStart"/>
      <w:ins w:id="256" w:author="Sean Duan" w:date="2021-06-28T13:52:00Z">
        <w:r w:rsidR="00064DAD" w:rsidRPr="003671D2">
          <w:rPr>
            <w:rFonts w:cstheme="minorHAnsi"/>
            <w:rPrChange w:id="257" w:author="Sean Duan" w:date="2021-07-08T14:02:00Z">
              <w:rPr/>
            </w:rPrChange>
          </w:rPr>
          <w:t>Mulken</w:t>
        </w:r>
        <w:proofErr w:type="spellEnd"/>
        <w:r w:rsidR="00064DAD" w:rsidRPr="003671D2">
          <w:rPr>
            <w:rFonts w:cstheme="minorHAnsi"/>
            <w:rPrChange w:id="258" w:author="Sean Duan" w:date="2021-07-08T14:02:00Z">
              <w:rPr/>
            </w:rPrChange>
          </w:rPr>
          <w:t xml:space="preserve">, Pair, and </w:t>
        </w:r>
        <w:proofErr w:type="spellStart"/>
        <w:r w:rsidR="00064DAD" w:rsidRPr="003671D2">
          <w:rPr>
            <w:rFonts w:cstheme="minorHAnsi"/>
            <w:rPrChange w:id="259" w:author="Sean Duan" w:date="2021-07-08T14:02:00Z">
              <w:rPr/>
            </w:rPrChange>
          </w:rPr>
          <w:t>Forceville</w:t>
        </w:r>
        <w:proofErr w:type="spellEnd"/>
        <w:r w:rsidR="00064DAD" w:rsidRPr="003671D2">
          <w:rPr>
            <w:rFonts w:cstheme="minorHAnsi"/>
            <w:rPrChange w:id="260" w:author="Sean Duan" w:date="2021-07-08T14:02:00Z">
              <w:rPr/>
            </w:rPrChange>
          </w:rPr>
          <w:t xml:space="preserve"> (2010)</w:t>
        </w:r>
      </w:ins>
      <w:ins w:id="261" w:author="Sean Duan" w:date="2021-06-28T13:53:00Z">
        <w:r w:rsidR="00064DAD" w:rsidRPr="003671D2">
          <w:rPr>
            <w:rFonts w:cstheme="minorHAnsi"/>
            <w:rPrChange w:id="262" w:author="Sean Duan" w:date="2021-07-08T14:02:00Z">
              <w:rPr/>
            </w:rPrChange>
          </w:rPr>
          <w:t xml:space="preserve">. This scale comprised of two items </w:t>
        </w:r>
      </w:ins>
      <w:ins w:id="263" w:author="Sean Duan" w:date="2021-06-28T13:54:00Z">
        <w:r w:rsidR="00064DAD" w:rsidRPr="003671D2">
          <w:rPr>
            <w:rFonts w:cstheme="minorHAnsi"/>
            <w:rPrChange w:id="264" w:author="Sean Duan" w:date="2021-07-08T14:02:00Z">
              <w:rPr/>
            </w:rPrChange>
          </w:rPr>
          <w:t>measuring comprehensibility, which</w:t>
        </w:r>
        <w:r w:rsidR="0003336C" w:rsidRPr="003671D2">
          <w:rPr>
            <w:rFonts w:cstheme="minorHAnsi"/>
            <w:rPrChange w:id="265" w:author="Sean Duan" w:date="2021-07-08T14:02:00Z">
              <w:rPr/>
            </w:rPrChange>
          </w:rPr>
          <w:t xml:space="preserve"> are averaged together (‘Universal Health Care is straightforward, ‘Universal Health Care is easy to understand’). </w:t>
        </w:r>
      </w:ins>
    </w:p>
    <w:p w14:paraId="71E28B25" w14:textId="4AC9938F" w:rsidR="0003336C" w:rsidRPr="003671D2" w:rsidRDefault="0003336C">
      <w:pPr>
        <w:pStyle w:val="BodyText"/>
        <w:spacing w:line="480" w:lineRule="auto"/>
        <w:rPr>
          <w:ins w:id="266" w:author="Sean Duan" w:date="2021-06-28T13:41:00Z"/>
          <w:rFonts w:cstheme="minorHAnsi"/>
          <w:rPrChange w:id="267" w:author="Sean Duan" w:date="2021-07-08T14:02:00Z">
            <w:rPr>
              <w:ins w:id="268" w:author="Sean Duan" w:date="2021-06-28T13:41:00Z"/>
              <w:rFonts w:cstheme="minorHAnsi"/>
            </w:rPr>
          </w:rPrChange>
        </w:rPr>
        <w:pPrChange w:id="269" w:author="Sean Duan" w:date="2021-06-28T14:06:00Z">
          <w:pPr>
            <w:pStyle w:val="FirstParagraph"/>
            <w:spacing w:line="480" w:lineRule="auto"/>
            <w:ind w:firstLine="720"/>
          </w:pPr>
        </w:pPrChange>
      </w:pPr>
      <w:ins w:id="270" w:author="Sean Duan" w:date="2021-06-28T13:59:00Z">
        <w:r w:rsidRPr="003671D2">
          <w:rPr>
            <w:rFonts w:cstheme="minorHAnsi"/>
            <w:rPrChange w:id="271" w:author="Sean Duan" w:date="2021-07-08T14:02:00Z">
              <w:rPr/>
            </w:rPrChange>
          </w:rPr>
          <w:lastRenderedPageBreak/>
          <w:tab/>
          <w:t xml:space="preserve">Our </w:t>
        </w:r>
        <w:commentRangeStart w:id="272"/>
        <w:r w:rsidRPr="003671D2">
          <w:rPr>
            <w:rFonts w:cstheme="minorHAnsi"/>
            <w:rPrChange w:id="273" w:author="Sean Duan" w:date="2021-07-08T14:02:00Z">
              <w:rPr/>
            </w:rPrChange>
          </w:rPr>
          <w:t>tertiary outcom</w:t>
        </w:r>
      </w:ins>
      <w:ins w:id="274" w:author="Sean Duan" w:date="2021-06-28T14:00:00Z">
        <w:r w:rsidRPr="003671D2">
          <w:rPr>
            <w:rFonts w:cstheme="minorHAnsi"/>
            <w:rPrChange w:id="275" w:author="Sean Duan" w:date="2021-07-08T14:02:00Z">
              <w:rPr/>
            </w:rPrChange>
          </w:rPr>
          <w:t>e</w:t>
        </w:r>
        <w:commentRangeEnd w:id="272"/>
        <w:r w:rsidRPr="003671D2">
          <w:rPr>
            <w:rStyle w:val="CommentReference"/>
            <w:rFonts w:cstheme="minorHAnsi"/>
            <w:rPrChange w:id="276" w:author="Sean Duan" w:date="2021-07-08T14:02:00Z">
              <w:rPr>
                <w:rStyle w:val="CommentReference"/>
              </w:rPr>
            </w:rPrChange>
          </w:rPr>
          <w:commentReference w:id="272"/>
        </w:r>
        <w:r w:rsidRPr="003671D2">
          <w:rPr>
            <w:rFonts w:cstheme="minorHAnsi"/>
            <w:rPrChange w:id="277" w:author="Sean Duan" w:date="2021-07-08T14:02:00Z">
              <w:rPr/>
            </w:rPrChange>
          </w:rPr>
          <w:t>s were our potential moderating factors, subjective and objective numeracy. Objective numeracy was</w:t>
        </w:r>
      </w:ins>
      <w:ins w:id="278" w:author="Sean Duan" w:date="2021-06-28T14:01:00Z">
        <w:r w:rsidRPr="003671D2">
          <w:rPr>
            <w:rFonts w:cstheme="minorHAnsi"/>
            <w:rPrChange w:id="279" w:author="Sean Duan" w:date="2021-07-08T14:02:00Z">
              <w:rPr/>
            </w:rPrChange>
          </w:rPr>
          <w:t xml:space="preserve"> measured using the Rasch Numeracy Scale, created by Weller et al. (2013). This measure consists of 8 items, all math problems of varying complexity, requiring some amount of algebra, percentiles, and table reading skill. This measure was scored from 0 to 8, with the sum of all correct answers to the individual items as the subject’s objective numeracy score. The Cronbach’s alpha for these items is 0.71. </w:t>
        </w:r>
        <w:commentRangeStart w:id="280"/>
        <w:r w:rsidRPr="003671D2">
          <w:rPr>
            <w:rFonts w:cstheme="minorHAnsi"/>
            <w:rPrChange w:id="281" w:author="Sean Duan" w:date="2021-07-08T14:02:00Z">
              <w:rPr/>
            </w:rPrChange>
          </w:rPr>
          <w:t>An example item is</w:t>
        </w:r>
      </w:ins>
      <w:ins w:id="282" w:author="Sean Duan" w:date="2021-06-28T14:02:00Z">
        <w:r w:rsidRPr="003671D2">
          <w:rPr>
            <w:rFonts w:cstheme="minorHAnsi"/>
            <w:rPrChange w:id="283" w:author="Sean Duan" w:date="2021-07-08T14:02:00Z">
              <w:rPr/>
            </w:rPrChange>
          </w:rPr>
          <w:t xml:space="preserve"> </w:t>
        </w:r>
      </w:ins>
      <w:ins w:id="284" w:author="Sean Duan" w:date="2021-06-28T14:01:00Z">
        <w:r w:rsidRPr="003671D2">
          <w:rPr>
            <w:rFonts w:cstheme="minorHAnsi"/>
            <w:rPrChange w:id="285" w:author="Sean Duan" w:date="2021-07-08T14:02:00Z">
              <w:rPr/>
            </w:rPrChange>
          </w:rPr>
          <w:t>“If it takes five machines 5 minutes to make five widgets, how long would it take 100 machines to make 100 widgets?”</w:t>
        </w:r>
      </w:ins>
      <w:ins w:id="286" w:author="Sean Duan" w:date="2021-06-28T14:02:00Z">
        <w:r w:rsidRPr="003671D2">
          <w:rPr>
            <w:rFonts w:cstheme="minorHAnsi"/>
            <w:rPrChange w:id="287" w:author="Sean Duan" w:date="2021-07-08T14:02:00Z">
              <w:rPr/>
            </w:rPrChange>
          </w:rPr>
          <w:t>.</w:t>
        </w:r>
        <w:commentRangeEnd w:id="280"/>
        <w:r w:rsidRPr="003671D2">
          <w:rPr>
            <w:rStyle w:val="CommentReference"/>
            <w:rFonts w:cstheme="minorHAnsi"/>
            <w:rPrChange w:id="288" w:author="Sean Duan" w:date="2021-07-08T14:02:00Z">
              <w:rPr>
                <w:rStyle w:val="CommentReference"/>
              </w:rPr>
            </w:rPrChange>
          </w:rPr>
          <w:commentReference w:id="280"/>
        </w:r>
      </w:ins>
      <w:ins w:id="289" w:author="Sean Duan" w:date="2021-06-28T14:03:00Z">
        <w:r w:rsidRPr="003671D2">
          <w:rPr>
            <w:rFonts w:cstheme="minorHAnsi"/>
            <w:rPrChange w:id="290" w:author="Sean Duan" w:date="2021-07-08T14:02:00Z">
              <w:rPr/>
            </w:rPrChange>
          </w:rPr>
          <w:t xml:space="preserve"> Subjective numeracy was measured using the Subjective Numeracy Scale created by </w:t>
        </w:r>
        <w:proofErr w:type="spellStart"/>
        <w:r w:rsidRPr="003671D2">
          <w:rPr>
            <w:rFonts w:cstheme="minorHAnsi"/>
            <w:rPrChange w:id="291" w:author="Sean Duan" w:date="2021-07-08T14:02:00Z">
              <w:rPr/>
            </w:rPrChange>
          </w:rPr>
          <w:t>Fagerlin</w:t>
        </w:r>
        <w:proofErr w:type="spellEnd"/>
        <w:r w:rsidRPr="003671D2">
          <w:rPr>
            <w:rFonts w:cstheme="minorHAnsi"/>
            <w:rPrChange w:id="292" w:author="Sean Duan" w:date="2021-07-08T14:02:00Z">
              <w:rPr/>
            </w:rPrChange>
          </w:rPr>
          <w:t xml:space="preserve"> et al. (2007). This measure is a simple average consisting of eight items, with the seventh item reverse scored. Each item was selected using a </w:t>
        </w:r>
        <w:proofErr w:type="spellStart"/>
        <w:r w:rsidRPr="003671D2">
          <w:rPr>
            <w:rFonts w:cstheme="minorHAnsi"/>
            <w:rPrChange w:id="293" w:author="Sean Duan" w:date="2021-07-08T14:02:00Z">
              <w:rPr/>
            </w:rPrChange>
          </w:rPr>
          <w:t>likert</w:t>
        </w:r>
        <w:proofErr w:type="spellEnd"/>
        <w:r w:rsidRPr="003671D2">
          <w:rPr>
            <w:rFonts w:cstheme="minorHAnsi"/>
            <w:rPrChange w:id="294" w:author="Sean Duan" w:date="2021-07-08T14:02:00Z">
              <w:rPr/>
            </w:rPrChange>
          </w:rPr>
          <w:t xml:space="preserve"> scale that went from 1 (generally poor with numbers) to 7 (generally prefer numbers). The Cronbach’s alpha for these items is 0.84. An example item is</w:t>
        </w:r>
      </w:ins>
      <w:ins w:id="295" w:author="Sean Duan" w:date="2021-06-28T14:04:00Z">
        <w:r w:rsidRPr="003671D2">
          <w:rPr>
            <w:rFonts w:cstheme="minorHAnsi"/>
            <w:rPrChange w:id="296" w:author="Sean Duan" w:date="2021-07-08T14:02:00Z">
              <w:rPr/>
            </w:rPrChange>
          </w:rPr>
          <w:t xml:space="preserve"> </w:t>
        </w:r>
      </w:ins>
      <w:ins w:id="297" w:author="Sean Duan" w:date="2021-06-28T14:03:00Z">
        <w:r w:rsidRPr="003671D2">
          <w:rPr>
            <w:rFonts w:cstheme="minorHAnsi"/>
            <w:rPrChange w:id="298" w:author="Sean Duan" w:date="2021-07-08T14:02:00Z">
              <w:rPr/>
            </w:rPrChange>
          </w:rPr>
          <w:t>“How good are you at calculating a 15% tip?”</w:t>
        </w:r>
      </w:ins>
      <w:ins w:id="299" w:author="Sean Duan" w:date="2021-06-28T14:04:00Z">
        <w:r w:rsidRPr="003671D2">
          <w:rPr>
            <w:rFonts w:cstheme="minorHAnsi"/>
            <w:rPrChange w:id="300" w:author="Sean Duan" w:date="2021-07-08T14:02:00Z">
              <w:rPr/>
            </w:rPrChange>
          </w:rPr>
          <w:t xml:space="preserve">. </w:t>
        </w:r>
        <w:r w:rsidR="00386C7D" w:rsidRPr="003671D2">
          <w:rPr>
            <w:rFonts w:cstheme="minorHAnsi"/>
            <w:rPrChange w:id="301" w:author="Sean Duan" w:date="2021-07-08T14:02:00Z">
              <w:rPr/>
            </w:rPrChange>
          </w:rPr>
          <w:t>A</w:t>
        </w:r>
        <w:r w:rsidRPr="003671D2">
          <w:rPr>
            <w:rFonts w:cstheme="minorHAnsi"/>
            <w:rPrChange w:id="302" w:author="Sean Duan" w:date="2021-07-08T14:02:00Z">
              <w:rPr/>
            </w:rPrChange>
          </w:rPr>
          <w:t xml:space="preserve">dditionally, </w:t>
        </w:r>
      </w:ins>
      <w:ins w:id="303" w:author="Sean Duan" w:date="2021-07-08T14:18:00Z">
        <w:r w:rsidR="00495749">
          <w:rPr>
            <w:rFonts w:cstheme="minorHAnsi"/>
          </w:rPr>
          <w:t>w</w:t>
        </w:r>
      </w:ins>
      <w:ins w:id="304" w:author="Sean Duan" w:date="2021-06-28T14:04:00Z">
        <w:r w:rsidRPr="003671D2">
          <w:rPr>
            <w:rFonts w:cstheme="minorHAnsi"/>
            <w:rPrChange w:id="305" w:author="Sean Duan" w:date="2021-07-08T14:02:00Z">
              <w:rPr/>
            </w:rPrChange>
          </w:rPr>
          <w:t>e did not initially collect data on subjective and objective numeracy until part-way through the data collection. Thus, the first 68 subjects do not have this data recorded.</w:t>
        </w:r>
      </w:ins>
    </w:p>
    <w:p w14:paraId="786BFCA5" w14:textId="0CDD1D6D" w:rsidR="0090053D" w:rsidRPr="003671D2" w:rsidRDefault="0090053D">
      <w:pPr>
        <w:pStyle w:val="BodyText"/>
        <w:spacing w:line="480" w:lineRule="auto"/>
        <w:ind w:firstLine="720"/>
        <w:rPr>
          <w:ins w:id="306" w:author="Sean Duan" w:date="2021-06-28T13:41:00Z"/>
          <w:rFonts w:cstheme="minorHAnsi"/>
          <w:rPrChange w:id="307" w:author="Sean Duan" w:date="2021-07-08T14:02:00Z">
            <w:rPr>
              <w:ins w:id="308" w:author="Sean Duan" w:date="2021-06-28T13:41:00Z"/>
              <w:rFonts w:cstheme="minorHAnsi"/>
            </w:rPr>
          </w:rPrChange>
        </w:rPr>
      </w:pPr>
      <w:ins w:id="309" w:author="Sean Duan" w:date="2021-06-28T13:41:00Z">
        <w:r w:rsidRPr="003671D2">
          <w:rPr>
            <w:rFonts w:cstheme="minorHAnsi"/>
            <w:rPrChange w:id="310" w:author="Sean Duan" w:date="2021-07-08T14:02:00Z">
              <w:rPr>
                <w:rFonts w:cstheme="minorHAnsi"/>
              </w:rPr>
            </w:rPrChange>
          </w:rPr>
          <w:t>Participants were then asked whether they paid for their own health insurance</w:t>
        </w:r>
      </w:ins>
      <w:ins w:id="311" w:author="Sean Duan" w:date="2021-07-08T14:18:00Z">
        <w:r w:rsidR="00EB36C8">
          <w:rPr>
            <w:rFonts w:cstheme="minorHAnsi"/>
          </w:rPr>
          <w:t xml:space="preserve"> and</w:t>
        </w:r>
      </w:ins>
      <w:ins w:id="312" w:author="Sean Duan" w:date="2021-06-28T13:41:00Z">
        <w:r w:rsidRPr="003671D2">
          <w:rPr>
            <w:rFonts w:cstheme="minorHAnsi"/>
            <w:rPrChange w:id="313" w:author="Sean Duan" w:date="2021-07-08T14:02:00Z">
              <w:rPr>
                <w:rFonts w:cstheme="minorHAnsi"/>
              </w:rPr>
            </w:rPrChange>
          </w:rPr>
          <w:t xml:space="preserve"> if they have been uninsured, and the active intervention condition was asked if they would be happy having the plan they built as their own health </w:t>
        </w:r>
        <w:commentRangeStart w:id="314"/>
        <w:r w:rsidRPr="003671D2">
          <w:rPr>
            <w:rFonts w:cstheme="minorHAnsi"/>
            <w:rPrChange w:id="315" w:author="Sean Duan" w:date="2021-07-08T14:02:00Z">
              <w:rPr>
                <w:rFonts w:cstheme="minorHAnsi"/>
              </w:rPr>
            </w:rPrChange>
          </w:rPr>
          <w:t>insurance</w:t>
        </w:r>
        <w:commentRangeEnd w:id="314"/>
        <w:r w:rsidRPr="003671D2">
          <w:rPr>
            <w:rStyle w:val="CommentReference"/>
            <w:rFonts w:cstheme="minorHAnsi"/>
            <w:rPrChange w:id="316" w:author="Sean Duan" w:date="2021-07-08T14:02:00Z">
              <w:rPr>
                <w:rStyle w:val="CommentReference"/>
                <w:rFonts w:cstheme="minorHAnsi"/>
              </w:rPr>
            </w:rPrChange>
          </w:rPr>
          <w:commentReference w:id="314"/>
        </w:r>
        <w:r w:rsidRPr="003671D2">
          <w:rPr>
            <w:rFonts w:cstheme="minorHAnsi"/>
            <w:rPrChange w:id="317" w:author="Sean Duan" w:date="2021-07-08T14:02:00Z">
              <w:rPr>
                <w:rFonts w:cstheme="minorHAnsi"/>
              </w:rPr>
            </w:rPrChange>
          </w:rPr>
          <w:t xml:space="preserve">. Each of these three items was measured as a ‘yes’ or ‘no’ response. Additionally, there was a free-response question asking about the </w:t>
        </w:r>
      </w:ins>
      <w:ins w:id="318" w:author="Sean Duan" w:date="2021-07-08T14:18:00Z">
        <w:r w:rsidR="002150F6" w:rsidRPr="003671D2">
          <w:rPr>
            <w:rFonts w:cstheme="minorHAnsi"/>
            <w:rPrChange w:id="319" w:author="Sean Duan" w:date="2021-07-08T14:02:00Z">
              <w:rPr>
                <w:rFonts w:cstheme="minorHAnsi"/>
              </w:rPr>
            </w:rPrChange>
          </w:rPr>
          <w:t>subjects’</w:t>
        </w:r>
      </w:ins>
      <w:ins w:id="320" w:author="Sean Duan" w:date="2021-06-28T13:41:00Z">
        <w:r w:rsidRPr="003671D2">
          <w:rPr>
            <w:rFonts w:cstheme="minorHAnsi"/>
            <w:rPrChange w:id="321" w:author="Sean Duan" w:date="2021-07-08T14:02:00Z">
              <w:rPr>
                <w:rFonts w:cstheme="minorHAnsi"/>
              </w:rPr>
            </w:rPrChange>
          </w:rPr>
          <w:t xml:space="preserve"> thoughts about the exercise they just completed. Finally, we also measured demographic information, including gender identity</w:t>
        </w:r>
        <w:commentRangeStart w:id="322"/>
        <w:commentRangeEnd w:id="322"/>
        <w:r w:rsidRPr="003671D2">
          <w:rPr>
            <w:rStyle w:val="CommentReference"/>
            <w:rFonts w:cstheme="minorHAnsi"/>
            <w:rPrChange w:id="323" w:author="Sean Duan" w:date="2021-07-08T14:02:00Z">
              <w:rPr>
                <w:rStyle w:val="CommentReference"/>
                <w:rFonts w:cstheme="minorHAnsi"/>
              </w:rPr>
            </w:rPrChange>
          </w:rPr>
          <w:commentReference w:id="322"/>
        </w:r>
        <w:r w:rsidRPr="003671D2">
          <w:rPr>
            <w:rFonts w:cstheme="minorHAnsi"/>
            <w:rPrChange w:id="324" w:author="Sean Duan" w:date="2021-07-08T14:02:00Z">
              <w:rPr>
                <w:rFonts w:cstheme="minorHAnsi"/>
              </w:rPr>
            </w:rPrChange>
          </w:rPr>
          <w:t xml:space="preserve">, </w:t>
        </w:r>
      </w:ins>
      <w:ins w:id="325" w:author="Sean Duan" w:date="2021-06-28T14:05:00Z">
        <w:r w:rsidR="00386C7D" w:rsidRPr="003671D2">
          <w:rPr>
            <w:rFonts w:cstheme="minorHAnsi"/>
            <w:rPrChange w:id="326" w:author="Sean Duan" w:date="2021-07-08T14:02:00Z">
              <w:rPr>
                <w:rFonts w:cstheme="minorHAnsi"/>
              </w:rPr>
            </w:rPrChange>
          </w:rPr>
          <w:t>age, race</w:t>
        </w:r>
      </w:ins>
      <w:ins w:id="327" w:author="Sean Duan" w:date="2021-06-28T13:41:00Z">
        <w:r w:rsidRPr="003671D2">
          <w:rPr>
            <w:rFonts w:cstheme="minorHAnsi"/>
            <w:rPrChange w:id="328" w:author="Sean Duan" w:date="2021-07-08T14:02:00Z">
              <w:rPr>
                <w:rFonts w:cstheme="minorHAnsi"/>
              </w:rPr>
            </w:rPrChange>
          </w:rPr>
          <w:t>/ethnicity, and year in school.</w:t>
        </w:r>
      </w:ins>
    </w:p>
    <w:p w14:paraId="6A1F31EB" w14:textId="5864EC12" w:rsidR="007C5981" w:rsidRPr="003671D2" w:rsidDel="0090053D" w:rsidRDefault="007C5981">
      <w:pPr>
        <w:pStyle w:val="BodyText"/>
        <w:spacing w:line="480" w:lineRule="auto"/>
        <w:rPr>
          <w:del w:id="329" w:author="Sean Duan" w:date="2021-06-28T13:41:00Z"/>
          <w:rFonts w:cstheme="minorHAnsi"/>
          <w:i/>
          <w:iCs/>
          <w:sz w:val="28"/>
          <w:szCs w:val="28"/>
          <w:rPrChange w:id="330" w:author="Sean Duan" w:date="2021-07-08T14:02:00Z">
            <w:rPr>
              <w:del w:id="331" w:author="Sean Duan" w:date="2021-06-28T13:41:00Z"/>
              <w:rFonts w:cstheme="minorHAnsi"/>
            </w:rPr>
          </w:rPrChange>
        </w:rPr>
      </w:pPr>
      <w:commentRangeStart w:id="332"/>
      <w:del w:id="333" w:author="Sean Duan" w:date="2021-06-28T13:41:00Z">
        <w:r w:rsidRPr="003671D2" w:rsidDel="0090053D">
          <w:rPr>
            <w:rFonts w:cstheme="minorHAnsi"/>
            <w:i/>
            <w:iCs/>
            <w:sz w:val="28"/>
            <w:szCs w:val="28"/>
            <w:rPrChange w:id="334" w:author="Sean Duan" w:date="2021-07-08T14:02:00Z">
              <w:rPr>
                <w:rFonts w:cstheme="minorHAnsi"/>
              </w:rPr>
            </w:rPrChange>
          </w:rPr>
          <w:lastRenderedPageBreak/>
          <w:delText>There are five main measures used for the primary study.</w:delText>
        </w:r>
      </w:del>
    </w:p>
    <w:p w14:paraId="49CAF85C" w14:textId="7C02A34B" w:rsidR="007C5981" w:rsidRPr="003671D2" w:rsidDel="0090053D" w:rsidRDefault="007C5981">
      <w:pPr>
        <w:pStyle w:val="BodyText"/>
        <w:spacing w:line="480" w:lineRule="auto"/>
        <w:rPr>
          <w:del w:id="335" w:author="Sean Duan" w:date="2021-06-28T13:41:00Z"/>
          <w:rFonts w:cstheme="minorHAnsi"/>
          <w:i/>
          <w:iCs/>
          <w:sz w:val="28"/>
          <w:szCs w:val="28"/>
          <w:rPrChange w:id="336" w:author="Sean Duan" w:date="2021-07-08T14:02:00Z">
            <w:rPr>
              <w:del w:id="337" w:author="Sean Duan" w:date="2021-06-28T13:41:00Z"/>
              <w:rFonts w:cstheme="minorHAnsi"/>
            </w:rPr>
          </w:rPrChange>
        </w:rPr>
      </w:pPr>
      <w:del w:id="338" w:author="Sean Duan" w:date="2021-06-28T13:41:00Z">
        <w:r w:rsidRPr="003671D2" w:rsidDel="0090053D">
          <w:rPr>
            <w:rFonts w:cstheme="minorHAnsi"/>
            <w:i/>
            <w:iCs/>
            <w:sz w:val="28"/>
            <w:szCs w:val="28"/>
            <w:rPrChange w:id="339" w:author="Sean Duan" w:date="2021-07-08T14:02:00Z">
              <w:rPr>
                <w:rFonts w:cstheme="minorHAnsi"/>
              </w:rPr>
            </w:rPrChange>
          </w:rPr>
          <w:delText>Our first three measures directly examine support for UHC and our two proposed mediating variables. The first is a 4 item measure of support for UHC, adapted from Shen &amp; Labouff (2013) that is taken as a simple average, with the third item reverse scored. Each item was selected using a sliding scale that went from 0 (strongly disagree) to 100 (strongly agree). Cronbach’s alpha for the items in this measure was 0.85. The second is a single item measure of our equity/fairness mediating variable, adapted from Netemeyer, Boles, and McMurrian (1996), using a sliding scale that went from 0 (strongly disagree) to 100 (strongly agree). Our second measure was a 2 item measure of our understandability mediating variable, adapted from Mulken, Pair, and Forceville (2010). Both items were scored using a sliding scale that went from 0 (strongly disagree) to 100 (strongly agree), and the measure is a simple average of these, Cronbach’s alpha for the items in this measure was 0.92.</w:delText>
        </w:r>
      </w:del>
    </w:p>
    <w:p w14:paraId="0AA6C228" w14:textId="63414EDC" w:rsidR="007C5981" w:rsidRPr="003671D2" w:rsidDel="00386C7D" w:rsidRDefault="007C5981">
      <w:pPr>
        <w:pStyle w:val="BodyText"/>
        <w:spacing w:line="480" w:lineRule="auto"/>
        <w:rPr>
          <w:del w:id="340" w:author="Sean Duan" w:date="2021-06-28T14:05:00Z"/>
          <w:rFonts w:cstheme="minorHAnsi"/>
          <w:i/>
          <w:iCs/>
          <w:sz w:val="28"/>
          <w:szCs w:val="28"/>
          <w:rPrChange w:id="341" w:author="Sean Duan" w:date="2021-07-08T14:02:00Z">
            <w:rPr>
              <w:del w:id="342" w:author="Sean Duan" w:date="2021-06-28T14:05:00Z"/>
              <w:rFonts w:cstheme="minorHAnsi"/>
            </w:rPr>
          </w:rPrChange>
        </w:rPr>
      </w:pPr>
      <w:del w:id="343" w:author="Sean Duan" w:date="2021-06-28T14:05:00Z">
        <w:r w:rsidRPr="003671D2" w:rsidDel="00386C7D">
          <w:rPr>
            <w:rFonts w:cstheme="minorHAnsi"/>
            <w:i/>
            <w:iCs/>
            <w:sz w:val="28"/>
            <w:szCs w:val="28"/>
            <w:rPrChange w:id="344" w:author="Sean Duan" w:date="2021-07-08T14:02:00Z">
              <w:rPr>
                <w:rFonts w:cstheme="minorHAnsi"/>
              </w:rPr>
            </w:rPrChange>
          </w:rPr>
          <w:delText>Our last two measures examined subjective and objective numeracy. Our subjective numeracy measure was the Subjective Numeracy Scale created by Fagerlin et al. (2007). This measure is a simple average consisting of eight items, with the seventh item reverse scored. Each item was selected using a likert scale that went from 1 (generally poor with numbers) to 7 (generally prefer numbers). The Cronbach’s alpha for these items is 0.84. An example item is: &gt;“How good are you at calculating a 15% tip?”</w:delText>
        </w:r>
      </w:del>
    </w:p>
    <w:p w14:paraId="3A733F1D" w14:textId="15C80E5B" w:rsidR="007C5981" w:rsidRPr="003671D2" w:rsidDel="00386C7D" w:rsidRDefault="007C5981">
      <w:pPr>
        <w:pStyle w:val="BodyText"/>
        <w:spacing w:line="480" w:lineRule="auto"/>
        <w:rPr>
          <w:del w:id="345" w:author="Sean Duan" w:date="2021-06-28T14:05:00Z"/>
          <w:rFonts w:cstheme="minorHAnsi"/>
          <w:i/>
          <w:iCs/>
          <w:sz w:val="28"/>
          <w:szCs w:val="28"/>
          <w:rPrChange w:id="346" w:author="Sean Duan" w:date="2021-07-08T14:02:00Z">
            <w:rPr>
              <w:del w:id="347" w:author="Sean Duan" w:date="2021-06-28T14:05:00Z"/>
              <w:rFonts w:cstheme="minorHAnsi"/>
            </w:rPr>
          </w:rPrChange>
        </w:rPr>
      </w:pPr>
      <w:del w:id="348" w:author="Sean Duan" w:date="2021-06-28T14:05:00Z">
        <w:r w:rsidRPr="003671D2" w:rsidDel="00386C7D">
          <w:rPr>
            <w:rFonts w:cstheme="minorHAnsi"/>
            <w:i/>
            <w:iCs/>
            <w:sz w:val="28"/>
            <w:szCs w:val="28"/>
            <w:rPrChange w:id="349" w:author="Sean Duan" w:date="2021-07-08T14:02:00Z">
              <w:rPr>
                <w:rFonts w:cstheme="minorHAnsi"/>
              </w:rPr>
            </w:rPrChange>
          </w:rPr>
          <w:delText>The objective numeracy measure was the Rasch Numeracy Scale, created by Weller et al. (2013). This measure consists of 8 items, all math problems of varying complexity, generally using some amount of algebra, percentiles, and table reading skill. This measure was scored from 0 to 8, with the sum of all correct answers to the individual items as the subject’s objective numeracy score. The Cronbach’s alpha for these items is 0.71. An example item is: &gt;“If it takes five machines 5 minutes to make five widgets, how long would it take 100 machines to make 100 widgets?”</w:delText>
        </w:r>
      </w:del>
    </w:p>
    <w:p w14:paraId="7249196B" w14:textId="2FA5DCE2" w:rsidR="007C5981" w:rsidRPr="003671D2" w:rsidDel="00386C7D" w:rsidRDefault="007C5981">
      <w:pPr>
        <w:pStyle w:val="BodyText"/>
        <w:spacing w:line="480" w:lineRule="auto"/>
        <w:rPr>
          <w:del w:id="350" w:author="Sean Duan" w:date="2021-06-28T14:05:00Z"/>
          <w:rFonts w:cstheme="minorHAnsi"/>
          <w:i/>
          <w:iCs/>
          <w:sz w:val="28"/>
          <w:szCs w:val="28"/>
          <w:rPrChange w:id="351" w:author="Sean Duan" w:date="2021-07-08T14:02:00Z">
            <w:rPr>
              <w:del w:id="352" w:author="Sean Duan" w:date="2021-06-28T14:05:00Z"/>
              <w:rFonts w:cstheme="minorHAnsi"/>
            </w:rPr>
          </w:rPrChange>
        </w:rPr>
      </w:pPr>
      <w:del w:id="353" w:author="Sean Duan" w:date="2021-06-28T14:05:00Z">
        <w:r w:rsidRPr="003671D2" w:rsidDel="00386C7D">
          <w:rPr>
            <w:rFonts w:cstheme="minorHAnsi"/>
            <w:i/>
            <w:iCs/>
            <w:sz w:val="28"/>
            <w:szCs w:val="28"/>
            <w:rPrChange w:id="354" w:author="Sean Duan" w:date="2021-07-08T14:02:00Z">
              <w:rPr>
                <w:rFonts w:cstheme="minorHAnsi"/>
              </w:rPr>
            </w:rPrChange>
          </w:rPr>
          <w:delText>Additionally, note that we did not initially collect data on subjective and objective numeracy until part-way through the data collection. Thus, the first 68 subjects do not have this data recorded.</w:delText>
        </w:r>
      </w:del>
    </w:p>
    <w:p w14:paraId="79610E8F" w14:textId="4AAC4B80" w:rsidR="007C5981" w:rsidRPr="003671D2" w:rsidRDefault="007C5981">
      <w:pPr>
        <w:pStyle w:val="Heading2"/>
        <w:spacing w:line="480" w:lineRule="auto"/>
        <w:rPr>
          <w:rFonts w:asciiTheme="minorHAnsi" w:hAnsiTheme="minorHAnsi" w:cstheme="minorHAnsi"/>
          <w:b w:val="0"/>
          <w:bCs w:val="0"/>
          <w:i/>
          <w:iCs/>
          <w:color w:val="auto"/>
          <w:rPrChange w:id="355" w:author="Sean Duan" w:date="2021-07-08T14:02:00Z">
            <w:rPr>
              <w:rFonts w:asciiTheme="minorHAnsi" w:hAnsiTheme="minorHAnsi" w:cstheme="minorHAnsi"/>
              <w:b w:val="0"/>
              <w:bCs w:val="0"/>
              <w:color w:val="auto"/>
            </w:rPr>
          </w:rPrChange>
        </w:rPr>
      </w:pPr>
      <w:bookmarkStart w:id="356" w:name="materials-and-procedure-1"/>
      <w:bookmarkEnd w:id="184"/>
      <w:del w:id="357" w:author="Sean Duan" w:date="2021-06-28T14:05:00Z">
        <w:r w:rsidRPr="003671D2" w:rsidDel="00386C7D">
          <w:rPr>
            <w:rFonts w:asciiTheme="minorHAnsi" w:hAnsiTheme="minorHAnsi" w:cstheme="minorHAnsi"/>
            <w:b w:val="0"/>
            <w:bCs w:val="0"/>
            <w:i/>
            <w:iCs/>
            <w:color w:val="auto"/>
            <w:rPrChange w:id="358" w:author="Sean Duan" w:date="2021-07-08T14:02:00Z">
              <w:rPr>
                <w:rFonts w:asciiTheme="minorHAnsi" w:hAnsiTheme="minorHAnsi" w:cstheme="minorHAnsi"/>
                <w:b w:val="0"/>
                <w:bCs w:val="0"/>
                <w:color w:val="auto"/>
              </w:rPr>
            </w:rPrChange>
          </w:rPr>
          <w:delText>Materials and Procedure</w:delText>
        </w:r>
      </w:del>
      <w:ins w:id="359" w:author="Sean Duan" w:date="2021-06-28T14:05:00Z">
        <w:r w:rsidR="00386C7D" w:rsidRPr="003671D2">
          <w:rPr>
            <w:rFonts w:asciiTheme="minorHAnsi" w:hAnsiTheme="minorHAnsi" w:cstheme="minorHAnsi"/>
            <w:b w:val="0"/>
            <w:bCs w:val="0"/>
            <w:i/>
            <w:iCs/>
            <w:color w:val="auto"/>
            <w:rPrChange w:id="360" w:author="Sean Duan" w:date="2021-07-08T14:02:00Z">
              <w:rPr>
                <w:rFonts w:asciiTheme="minorHAnsi" w:hAnsiTheme="minorHAnsi" w:cstheme="minorHAnsi"/>
                <w:b w:val="0"/>
                <w:bCs w:val="0"/>
                <w:i/>
                <w:iCs/>
                <w:color w:val="auto"/>
              </w:rPr>
            </w:rPrChange>
          </w:rPr>
          <w:t xml:space="preserve">Power and Statistical </w:t>
        </w:r>
      </w:ins>
      <w:ins w:id="361" w:author="Sean Duan" w:date="2021-06-28T14:06:00Z">
        <w:r w:rsidR="00386C7D" w:rsidRPr="003671D2">
          <w:rPr>
            <w:rFonts w:asciiTheme="minorHAnsi" w:hAnsiTheme="minorHAnsi" w:cstheme="minorHAnsi"/>
            <w:b w:val="0"/>
            <w:bCs w:val="0"/>
            <w:i/>
            <w:iCs/>
            <w:color w:val="auto"/>
            <w:rPrChange w:id="362" w:author="Sean Duan" w:date="2021-07-08T14:02:00Z">
              <w:rPr>
                <w:rFonts w:asciiTheme="minorHAnsi" w:hAnsiTheme="minorHAnsi" w:cstheme="minorHAnsi"/>
                <w:b w:val="0"/>
                <w:bCs w:val="0"/>
                <w:i/>
                <w:iCs/>
                <w:color w:val="auto"/>
              </w:rPr>
            </w:rPrChange>
          </w:rPr>
          <w:t>Analyses</w:t>
        </w:r>
        <w:commentRangeEnd w:id="332"/>
        <w:r w:rsidR="00386C7D" w:rsidRPr="003671D2">
          <w:rPr>
            <w:rStyle w:val="CommentReference"/>
            <w:rFonts w:asciiTheme="minorHAnsi" w:eastAsiaTheme="minorHAnsi" w:hAnsiTheme="minorHAnsi" w:cstheme="minorHAnsi"/>
            <w:b w:val="0"/>
            <w:bCs w:val="0"/>
            <w:color w:val="auto"/>
            <w:rPrChange w:id="363" w:author="Sean Duan" w:date="2021-07-08T14:02:00Z">
              <w:rPr>
                <w:rStyle w:val="CommentReference"/>
                <w:rFonts w:asciiTheme="minorHAnsi" w:eastAsiaTheme="minorHAnsi" w:hAnsiTheme="minorHAnsi" w:cstheme="minorBidi"/>
                <w:b w:val="0"/>
                <w:bCs w:val="0"/>
                <w:color w:val="auto"/>
              </w:rPr>
            </w:rPrChange>
          </w:rPr>
          <w:commentReference w:id="332"/>
        </w:r>
      </w:ins>
    </w:p>
    <w:p w14:paraId="1B788B59" w14:textId="17BF78A3" w:rsidR="007C5981" w:rsidRPr="00381C58" w:rsidDel="00A16C86" w:rsidRDefault="00386C7D" w:rsidP="00386C7D">
      <w:pPr>
        <w:spacing w:line="480" w:lineRule="auto"/>
        <w:ind w:firstLine="720"/>
        <w:rPr>
          <w:del w:id="364" w:author="Sean Duan" w:date="2021-06-28T14:06:00Z"/>
          <w:rFonts w:cstheme="minorHAnsi"/>
          <w:rPrChange w:id="365" w:author="Sean Duan" w:date="2021-07-08T14:19:00Z">
            <w:rPr>
              <w:del w:id="366" w:author="Sean Duan" w:date="2021-06-28T14:06:00Z"/>
              <w:rFonts w:ascii="Palatino Linotype" w:hAnsi="Palatino Linotype"/>
              <w:sz w:val="22"/>
              <w:szCs w:val="22"/>
            </w:rPr>
          </w:rPrChange>
        </w:rPr>
      </w:pPr>
      <w:ins w:id="367" w:author="Sean Duan" w:date="2021-06-28T14:06:00Z">
        <w:r w:rsidRPr="00381C58">
          <w:rPr>
            <w:rFonts w:cstheme="minorHAnsi"/>
            <w:rPrChange w:id="368" w:author="Sean Duan" w:date="2021-07-08T14:19:00Z">
              <w:rPr>
                <w:rFonts w:cstheme="minorHAnsi"/>
              </w:rPr>
            </w:rPrChange>
          </w:rPr>
          <w:t>We planned to recruit 1</w:t>
        </w:r>
      </w:ins>
      <w:ins w:id="369" w:author="Sean Duan" w:date="2021-06-28T14:12:00Z">
        <w:r w:rsidR="006D3380" w:rsidRPr="00381C58">
          <w:rPr>
            <w:rFonts w:cstheme="minorHAnsi"/>
            <w:rPrChange w:id="370" w:author="Sean Duan" w:date="2021-07-08T14:19:00Z">
              <w:rPr>
                <w:rFonts w:cstheme="minorHAnsi"/>
              </w:rPr>
            </w:rPrChange>
          </w:rPr>
          <w:t>76</w:t>
        </w:r>
      </w:ins>
      <w:ins w:id="371" w:author="Sean Duan" w:date="2021-06-28T14:06:00Z">
        <w:r w:rsidRPr="00381C58">
          <w:rPr>
            <w:rFonts w:cstheme="minorHAnsi"/>
            <w:rPrChange w:id="372" w:author="Sean Duan" w:date="2021-07-08T14:19:00Z">
              <w:rPr>
                <w:rFonts w:cstheme="minorHAnsi"/>
              </w:rPr>
            </w:rPrChange>
          </w:rPr>
          <w:t xml:space="preserve"> participants. Sample size was determined a-priori using G-power with the following parameters: greater than 90% power to determine a significant large-sized effect (</w:t>
        </w:r>
        <w:r w:rsidRPr="00381C58">
          <w:rPr>
            <w:rFonts w:cstheme="minorHAnsi"/>
            <w:iCs/>
            <w:rPrChange w:id="373" w:author="Sean Duan" w:date="2021-07-08T14:19:00Z">
              <w:rPr>
                <w:rFonts w:ascii="Palatino Linotype" w:hAnsi="Palatino Linotype"/>
                <w:iCs/>
                <w:sz w:val="22"/>
                <w:szCs w:val="22"/>
              </w:rPr>
            </w:rPrChange>
          </w:rPr>
          <w:t xml:space="preserve">Cohen’s </w:t>
        </w:r>
        <w:r w:rsidRPr="00381C58">
          <w:rPr>
            <w:rFonts w:cstheme="minorHAnsi"/>
            <w:i/>
            <w:rPrChange w:id="374" w:author="Sean Duan" w:date="2021-07-08T14:19:00Z">
              <w:rPr>
                <w:rFonts w:ascii="Palatino Linotype" w:hAnsi="Palatino Linotype"/>
                <w:i/>
                <w:sz w:val="22"/>
                <w:szCs w:val="22"/>
              </w:rPr>
            </w:rPrChange>
          </w:rPr>
          <w:t>f</w:t>
        </w:r>
        <w:r w:rsidRPr="00381C58">
          <w:rPr>
            <w:rFonts w:cstheme="minorHAnsi"/>
            <w:iCs/>
            <w:rPrChange w:id="375" w:author="Sean Duan" w:date="2021-07-08T14:19:00Z">
              <w:rPr>
                <w:rFonts w:ascii="Palatino Linotype" w:hAnsi="Palatino Linotype"/>
                <w:iCs/>
                <w:sz w:val="22"/>
                <w:szCs w:val="22"/>
              </w:rPr>
            </w:rPrChange>
          </w:rPr>
          <w:t xml:space="preserve"> =0.10) at an alpha level of .05, for a linear multiple regression. Our support for UHC outcome was treated as a continuous variable. We examined the effects of experimental condition (CHAT exercise and </w:t>
        </w:r>
      </w:ins>
      <w:ins w:id="376" w:author="Sean Duan" w:date="2021-06-28T14:13:00Z">
        <w:r w:rsidR="003B4404" w:rsidRPr="00381C58">
          <w:rPr>
            <w:rFonts w:cstheme="minorHAnsi"/>
            <w:iCs/>
            <w:rPrChange w:id="377" w:author="Sean Duan" w:date="2021-07-08T14:19:00Z">
              <w:rPr>
                <w:rFonts w:ascii="Palatino Linotype" w:hAnsi="Palatino Linotype"/>
                <w:iCs/>
                <w:sz w:val="22"/>
                <w:szCs w:val="22"/>
              </w:rPr>
            </w:rPrChange>
          </w:rPr>
          <w:t>‘standard messaging’</w:t>
        </w:r>
      </w:ins>
      <w:ins w:id="378" w:author="Sean Duan" w:date="2021-06-28T14:06:00Z">
        <w:r w:rsidRPr="00381C58">
          <w:rPr>
            <w:rFonts w:cstheme="minorHAnsi"/>
            <w:iCs/>
            <w:rPrChange w:id="379" w:author="Sean Duan" w:date="2021-07-08T14:19:00Z">
              <w:rPr>
                <w:rFonts w:ascii="Palatino Linotype" w:hAnsi="Palatino Linotype"/>
                <w:iCs/>
                <w:sz w:val="22"/>
                <w:szCs w:val="22"/>
              </w:rPr>
            </w:rPrChange>
          </w:rPr>
          <w:t xml:space="preserve"> control)</w:t>
        </w:r>
      </w:ins>
      <w:ins w:id="380" w:author="Sean Duan" w:date="2021-06-28T14:14:00Z">
        <w:r w:rsidR="006F4D5F" w:rsidRPr="00381C58">
          <w:rPr>
            <w:rFonts w:cstheme="minorHAnsi"/>
            <w:iCs/>
            <w:rPrChange w:id="381" w:author="Sean Duan" w:date="2021-07-08T14:19:00Z">
              <w:rPr>
                <w:rFonts w:ascii="Palatino Linotype" w:hAnsi="Palatino Linotype"/>
                <w:iCs/>
                <w:sz w:val="22"/>
                <w:szCs w:val="22"/>
              </w:rPr>
            </w:rPrChange>
          </w:rPr>
          <w:t>,</w:t>
        </w:r>
      </w:ins>
      <w:ins w:id="382" w:author="Sean Duan" w:date="2021-06-28T14:06:00Z">
        <w:r w:rsidRPr="00381C58">
          <w:rPr>
            <w:rFonts w:cstheme="minorHAnsi"/>
            <w:iCs/>
            <w:rPrChange w:id="383" w:author="Sean Duan" w:date="2021-07-08T14:19:00Z">
              <w:rPr>
                <w:rFonts w:ascii="Palatino Linotype" w:hAnsi="Palatino Linotype"/>
                <w:iCs/>
                <w:sz w:val="22"/>
                <w:szCs w:val="22"/>
              </w:rPr>
            </w:rPrChange>
          </w:rPr>
          <w:t xml:space="preserve"> time of intervention (pre vs. post)</w:t>
        </w:r>
      </w:ins>
      <w:ins w:id="384" w:author="Sean Duan" w:date="2021-06-28T14:14:00Z">
        <w:r w:rsidR="006F4D5F" w:rsidRPr="00381C58">
          <w:rPr>
            <w:rFonts w:cstheme="minorHAnsi"/>
            <w:iCs/>
            <w:rPrChange w:id="385" w:author="Sean Duan" w:date="2021-07-08T14:19:00Z">
              <w:rPr>
                <w:rFonts w:ascii="Palatino Linotype" w:hAnsi="Palatino Linotype"/>
                <w:iCs/>
                <w:sz w:val="22"/>
                <w:szCs w:val="22"/>
              </w:rPr>
            </w:rPrChange>
          </w:rPr>
          <w:t>,</w:t>
        </w:r>
        <w:r w:rsidR="00BF65FA" w:rsidRPr="00381C58">
          <w:rPr>
            <w:rFonts w:cstheme="minorHAnsi"/>
            <w:iCs/>
            <w:rPrChange w:id="386" w:author="Sean Duan" w:date="2021-07-08T14:19:00Z">
              <w:rPr>
                <w:rFonts w:ascii="Palatino Linotype" w:hAnsi="Palatino Linotype"/>
                <w:iCs/>
                <w:sz w:val="22"/>
                <w:szCs w:val="22"/>
              </w:rPr>
            </w:rPrChange>
          </w:rPr>
          <w:t xml:space="preserve"> subjective numeracy, and objective numera</w:t>
        </w:r>
      </w:ins>
      <w:ins w:id="387" w:author="Sean Duan" w:date="2021-06-28T14:15:00Z">
        <w:r w:rsidR="00BF65FA" w:rsidRPr="00381C58">
          <w:rPr>
            <w:rFonts w:cstheme="minorHAnsi"/>
            <w:iCs/>
            <w:rPrChange w:id="388" w:author="Sean Duan" w:date="2021-07-08T14:19:00Z">
              <w:rPr>
                <w:rFonts w:ascii="Palatino Linotype" w:hAnsi="Palatino Linotype"/>
                <w:iCs/>
                <w:sz w:val="22"/>
                <w:szCs w:val="22"/>
              </w:rPr>
            </w:rPrChange>
          </w:rPr>
          <w:t>cy</w:t>
        </w:r>
      </w:ins>
      <w:ins w:id="389" w:author="Sean Duan" w:date="2021-06-28T14:06:00Z">
        <w:r w:rsidRPr="00381C58">
          <w:rPr>
            <w:rFonts w:cstheme="minorHAnsi"/>
            <w:iCs/>
            <w:rPrChange w:id="390" w:author="Sean Duan" w:date="2021-07-08T14:19:00Z">
              <w:rPr>
                <w:rFonts w:ascii="Palatino Linotype" w:hAnsi="Palatino Linotype"/>
                <w:iCs/>
                <w:sz w:val="22"/>
                <w:szCs w:val="22"/>
              </w:rPr>
            </w:rPrChange>
          </w:rPr>
          <w:t xml:space="preserve"> on our outcome variable by conducting a series of analysis of variance tests. We examined the main effect and the 2-way interaction</w:t>
        </w:r>
      </w:ins>
      <w:ins w:id="391" w:author="Sean Duan" w:date="2021-06-28T14:13:00Z">
        <w:r w:rsidR="006F4D5F" w:rsidRPr="00381C58">
          <w:rPr>
            <w:rFonts w:cstheme="minorHAnsi"/>
            <w:iCs/>
            <w:rPrChange w:id="392" w:author="Sean Duan" w:date="2021-07-08T14:19:00Z">
              <w:rPr>
                <w:rFonts w:ascii="Palatino Linotype" w:hAnsi="Palatino Linotype"/>
                <w:iCs/>
                <w:sz w:val="22"/>
                <w:szCs w:val="22"/>
              </w:rPr>
            </w:rPrChange>
          </w:rPr>
          <w:t>s</w:t>
        </w:r>
      </w:ins>
      <w:ins w:id="393" w:author="Sean Duan" w:date="2021-06-28T14:06:00Z">
        <w:r w:rsidRPr="00381C58">
          <w:rPr>
            <w:rFonts w:cstheme="minorHAnsi"/>
            <w:iCs/>
            <w:rPrChange w:id="394" w:author="Sean Duan" w:date="2021-07-08T14:19:00Z">
              <w:rPr>
                <w:rFonts w:ascii="Palatino Linotype" w:hAnsi="Palatino Linotype"/>
                <w:iCs/>
                <w:sz w:val="22"/>
                <w:szCs w:val="22"/>
              </w:rPr>
            </w:rPrChange>
          </w:rPr>
          <w:t xml:space="preserve"> </w:t>
        </w:r>
      </w:ins>
      <w:ins w:id="395" w:author="Sean Duan" w:date="2021-06-28T14:15:00Z">
        <w:r w:rsidR="00BF65FA" w:rsidRPr="00381C58">
          <w:rPr>
            <w:rFonts w:cstheme="minorHAnsi"/>
            <w:iCs/>
            <w:rPrChange w:id="396" w:author="Sean Duan" w:date="2021-07-08T14:19:00Z">
              <w:rPr>
                <w:rFonts w:ascii="Palatino Linotype" w:hAnsi="Palatino Linotype"/>
                <w:iCs/>
                <w:sz w:val="22"/>
                <w:szCs w:val="22"/>
              </w:rPr>
            </w:rPrChange>
          </w:rPr>
          <w:t>of condition x time, time x numeracy, and condition x numeracy of our four</w:t>
        </w:r>
      </w:ins>
      <w:ins w:id="397" w:author="Sean Duan" w:date="2021-06-28T14:13:00Z">
        <w:r w:rsidR="006F4D5F" w:rsidRPr="00381C58">
          <w:rPr>
            <w:rFonts w:cstheme="minorHAnsi"/>
            <w:iCs/>
            <w:rPrChange w:id="398" w:author="Sean Duan" w:date="2021-07-08T14:19:00Z">
              <w:rPr>
                <w:rFonts w:ascii="Palatino Linotype" w:hAnsi="Palatino Linotype"/>
                <w:iCs/>
                <w:sz w:val="22"/>
                <w:szCs w:val="22"/>
              </w:rPr>
            </w:rPrChange>
          </w:rPr>
          <w:t xml:space="preserve"> </w:t>
        </w:r>
      </w:ins>
      <w:ins w:id="399" w:author="Sean Duan" w:date="2021-06-28T14:06:00Z">
        <w:r w:rsidRPr="00381C58">
          <w:rPr>
            <w:rFonts w:cstheme="minorHAnsi"/>
            <w:iCs/>
            <w:rPrChange w:id="400" w:author="Sean Duan" w:date="2021-07-08T14:19:00Z">
              <w:rPr>
                <w:rFonts w:ascii="Palatino Linotype" w:hAnsi="Palatino Linotype"/>
                <w:iCs/>
                <w:sz w:val="22"/>
                <w:szCs w:val="22"/>
              </w:rPr>
            </w:rPrChange>
          </w:rPr>
          <w:t xml:space="preserve">predictors. Additionally, we also tested models with random and fixed intercepts, with participants being treated as the random effect. Fixed effects comprised of the effect of the experimental condition, and time of intervention (pre vs post). All tests were conducted in R and were considered statistically significant when </w:t>
        </w:r>
        <w:r w:rsidRPr="00381C58">
          <w:rPr>
            <w:rFonts w:cstheme="minorHAnsi"/>
            <w:i/>
            <w:rPrChange w:id="401" w:author="Sean Duan" w:date="2021-07-08T14:19:00Z">
              <w:rPr>
                <w:rFonts w:ascii="Palatino Linotype" w:hAnsi="Palatino Linotype"/>
                <w:i/>
                <w:sz w:val="22"/>
                <w:szCs w:val="22"/>
              </w:rPr>
            </w:rPrChange>
          </w:rPr>
          <w:t xml:space="preserve">P </w:t>
        </w:r>
        <w:r w:rsidRPr="00381C58">
          <w:rPr>
            <w:rFonts w:cstheme="minorHAnsi"/>
            <w:rPrChange w:id="402" w:author="Sean Duan" w:date="2021-07-08T14:19:00Z">
              <w:rPr>
                <w:rFonts w:ascii="Palatino Linotype" w:hAnsi="Palatino Linotype"/>
                <w:sz w:val="22"/>
                <w:szCs w:val="22"/>
              </w:rPr>
            </w:rPrChange>
          </w:rPr>
          <w:t>&lt; .05.</w:t>
        </w:r>
      </w:ins>
      <w:del w:id="403" w:author="Sean Duan" w:date="2021-06-28T14:06:00Z">
        <w:r w:rsidR="007C5981" w:rsidRPr="00381C58" w:rsidDel="00386C7D">
          <w:rPr>
            <w:rFonts w:cstheme="minorHAnsi"/>
            <w:rPrChange w:id="404" w:author="Sean Duan" w:date="2021-07-08T14:19:00Z">
              <w:rPr>
                <w:rFonts w:cstheme="minorHAnsi"/>
              </w:rPr>
            </w:rPrChange>
          </w:rPr>
          <w:delText>Each participant begins clicking a link to the online survey software “Qualtrics,” which was used to distribute every element in our study. Our pre-test measure was then given, consisting of the support for UHC measure, perceived equity of UHC measure, and comprehensibility of UHC measure. After the pre-test measure, Qualtrics randomized our participants to either our intervention or control condition.</w:delText>
        </w:r>
      </w:del>
    </w:p>
    <w:p w14:paraId="2783C8E0" w14:textId="3B9EEB53" w:rsidR="00A16C86" w:rsidRPr="00381C58" w:rsidRDefault="00A16C86">
      <w:pPr>
        <w:spacing w:line="480" w:lineRule="auto"/>
        <w:ind w:firstLine="720"/>
        <w:rPr>
          <w:ins w:id="405" w:author="Sean Duan" w:date="2021-06-28T14:15:00Z"/>
          <w:rFonts w:cstheme="minorHAnsi"/>
          <w:rPrChange w:id="406" w:author="Sean Duan" w:date="2021-07-08T14:19:00Z">
            <w:rPr>
              <w:ins w:id="407" w:author="Sean Duan" w:date="2021-06-28T14:15:00Z"/>
              <w:rFonts w:cstheme="minorHAnsi"/>
            </w:rPr>
          </w:rPrChange>
        </w:rPr>
        <w:pPrChange w:id="408" w:author="Sean Duan" w:date="2021-06-28T14:06:00Z">
          <w:pPr>
            <w:pStyle w:val="FirstParagraph"/>
            <w:spacing w:line="480" w:lineRule="auto"/>
          </w:pPr>
        </w:pPrChange>
      </w:pPr>
      <w:ins w:id="409" w:author="Sean Duan" w:date="2021-06-28T14:15:00Z">
        <w:r w:rsidRPr="00381C58">
          <w:rPr>
            <w:rFonts w:cstheme="minorHAnsi"/>
            <w:rPrChange w:id="410" w:author="Sean Duan" w:date="2021-07-08T14:19:00Z">
              <w:rPr>
                <w:rFonts w:ascii="Palatino Linotype" w:hAnsi="Palatino Linotype"/>
                <w:sz w:val="22"/>
                <w:szCs w:val="22"/>
              </w:rPr>
            </w:rPrChange>
          </w:rPr>
          <w:t xml:space="preserve"> </w:t>
        </w:r>
        <w:commentRangeStart w:id="411"/>
        <w:r w:rsidRPr="00381C58">
          <w:rPr>
            <w:rFonts w:cstheme="minorHAnsi"/>
            <w:rPrChange w:id="412" w:author="Sean Duan" w:date="2021-07-08T14:19:00Z">
              <w:rPr>
                <w:rFonts w:ascii="Palatino Linotype" w:hAnsi="Palatino Linotype"/>
                <w:sz w:val="22"/>
                <w:szCs w:val="22"/>
              </w:rPr>
            </w:rPrChange>
          </w:rPr>
          <w:t>How</w:t>
        </w:r>
      </w:ins>
      <w:ins w:id="413" w:author="Sean Duan" w:date="2021-06-28T14:16:00Z">
        <w:r w:rsidRPr="00381C58">
          <w:rPr>
            <w:rFonts w:cstheme="minorHAnsi"/>
            <w:rPrChange w:id="414" w:author="Sean Duan" w:date="2021-07-08T14:19:00Z">
              <w:rPr>
                <w:rFonts w:ascii="Palatino Linotype" w:hAnsi="Palatino Linotype"/>
                <w:sz w:val="22"/>
                <w:szCs w:val="22"/>
              </w:rPr>
            </w:rPrChange>
          </w:rPr>
          <w:t xml:space="preserve"> to write about mediational tests?</w:t>
        </w:r>
        <w:commentRangeEnd w:id="411"/>
        <w:r w:rsidRPr="00381C58">
          <w:rPr>
            <w:rStyle w:val="CommentReference"/>
            <w:rFonts w:cstheme="minorHAnsi"/>
            <w:sz w:val="24"/>
            <w:szCs w:val="24"/>
            <w:rPrChange w:id="415" w:author="Sean Duan" w:date="2021-07-08T14:19:00Z">
              <w:rPr>
                <w:rStyle w:val="CommentReference"/>
              </w:rPr>
            </w:rPrChange>
          </w:rPr>
          <w:commentReference w:id="411"/>
        </w:r>
      </w:ins>
    </w:p>
    <w:p w14:paraId="5B375F5F" w14:textId="454EE52D" w:rsidR="00381C58" w:rsidRDefault="00381C58" w:rsidP="00381C58">
      <w:pPr>
        <w:pStyle w:val="Heading2"/>
        <w:spacing w:line="480" w:lineRule="auto"/>
        <w:rPr>
          <w:ins w:id="416" w:author="Sean Duan" w:date="2021-07-08T14:20:00Z"/>
          <w:rFonts w:asciiTheme="minorHAnsi" w:hAnsiTheme="minorHAnsi" w:cstheme="minorHAnsi"/>
          <w:b w:val="0"/>
          <w:bCs w:val="0"/>
          <w:color w:val="auto"/>
        </w:rPr>
      </w:pPr>
      <w:ins w:id="417" w:author="Sean Duan" w:date="2021-07-08T14:20:00Z">
        <w:r w:rsidRPr="00A615E7">
          <w:rPr>
            <w:rFonts w:asciiTheme="minorHAnsi" w:hAnsiTheme="minorHAnsi" w:cstheme="minorHAnsi"/>
            <w:b w:val="0"/>
            <w:bCs w:val="0"/>
            <w:color w:val="auto"/>
          </w:rPr>
          <w:t xml:space="preserve">Study </w:t>
        </w:r>
        <w:r>
          <w:rPr>
            <w:rFonts w:asciiTheme="minorHAnsi" w:hAnsiTheme="minorHAnsi" w:cstheme="minorHAnsi"/>
            <w:b w:val="0"/>
            <w:bCs w:val="0"/>
            <w:color w:val="auto"/>
          </w:rPr>
          <w:t>2</w:t>
        </w:r>
        <w:r w:rsidRPr="00A615E7">
          <w:rPr>
            <w:rFonts w:asciiTheme="minorHAnsi" w:hAnsiTheme="minorHAnsi" w:cstheme="minorHAnsi"/>
            <w:b w:val="0"/>
            <w:bCs w:val="0"/>
            <w:color w:val="auto"/>
          </w:rPr>
          <w:t xml:space="preserve"> Hypothesis:</w:t>
        </w:r>
      </w:ins>
    </w:p>
    <w:p w14:paraId="2717D22B" w14:textId="77777777" w:rsidR="00C203F9" w:rsidRDefault="00C203F9" w:rsidP="00C203F9">
      <w:pPr>
        <w:pStyle w:val="BodyText"/>
        <w:spacing w:line="480" w:lineRule="auto"/>
        <w:rPr>
          <w:ins w:id="418" w:author="Sean Duan" w:date="2021-07-08T14:25:00Z"/>
        </w:rPr>
      </w:pPr>
      <w:ins w:id="419" w:author="Sean Duan" w:date="2021-07-08T14:25:00Z">
        <w:r>
          <w:t>Hypothesis 1 – The experimental groups will differ in support for UHC.</w:t>
        </w:r>
      </w:ins>
    </w:p>
    <w:p w14:paraId="57E67DB5" w14:textId="60EEE8A4" w:rsidR="00C203F9" w:rsidRDefault="00C203F9" w:rsidP="00C203F9">
      <w:pPr>
        <w:pStyle w:val="BodyText"/>
        <w:spacing w:line="480" w:lineRule="auto"/>
        <w:ind w:left="720"/>
        <w:rPr>
          <w:ins w:id="420" w:author="Sean Duan" w:date="2021-07-08T14:27:00Z"/>
        </w:rPr>
      </w:pPr>
      <w:ins w:id="421" w:author="Sean Duan" w:date="2021-07-08T14:25:00Z">
        <w:r>
          <w:t>H1a: Participants in the intervention condition will have greater increases in support for UHC compared to those in the control condition.</w:t>
        </w:r>
      </w:ins>
    </w:p>
    <w:p w14:paraId="1AC83B28" w14:textId="63C0A763" w:rsidR="00C203F9" w:rsidRDefault="00C203F9" w:rsidP="00C203F9">
      <w:pPr>
        <w:pStyle w:val="BodyText"/>
        <w:spacing w:line="480" w:lineRule="auto"/>
        <w:rPr>
          <w:ins w:id="422" w:author="Sean Duan" w:date="2021-07-08T14:27:00Z"/>
        </w:rPr>
      </w:pPr>
      <w:commentRangeStart w:id="423"/>
      <w:ins w:id="424" w:author="Sean Duan" w:date="2021-07-08T14:27:00Z">
        <w:r>
          <w:t xml:space="preserve">Hypothesis </w:t>
        </w:r>
        <w:r>
          <w:t>2</w:t>
        </w:r>
        <w:r>
          <w:t xml:space="preserve"> – </w:t>
        </w:r>
      </w:ins>
      <w:ins w:id="425" w:author="Sean Duan" w:date="2021-07-08T14:31:00Z">
        <w:r w:rsidR="00FF7D80">
          <w:t xml:space="preserve">Differences in support for UHC </w:t>
        </w:r>
      </w:ins>
      <w:ins w:id="426" w:author="Sean Duan" w:date="2021-07-08T14:32:00Z">
        <w:r w:rsidR="00FF7D80">
          <w:t>due to experimental group assignment are</w:t>
        </w:r>
      </w:ins>
      <w:ins w:id="427" w:author="Sean Duan" w:date="2021-07-08T14:33:00Z">
        <w:r w:rsidR="00FF7D80">
          <w:t xml:space="preserve"> partially mediated through other factors.</w:t>
        </w:r>
        <w:commentRangeEnd w:id="423"/>
        <w:r w:rsidR="00FF7D80">
          <w:rPr>
            <w:rStyle w:val="CommentReference"/>
          </w:rPr>
          <w:commentReference w:id="423"/>
        </w:r>
      </w:ins>
    </w:p>
    <w:p w14:paraId="0E923A90" w14:textId="220435EE" w:rsidR="00C203F9" w:rsidRDefault="00C203F9" w:rsidP="00C203F9">
      <w:pPr>
        <w:pStyle w:val="BodyText"/>
        <w:spacing w:line="480" w:lineRule="auto"/>
        <w:ind w:left="720"/>
        <w:rPr>
          <w:ins w:id="428" w:author="Sean Duan" w:date="2021-07-08T14:27:00Z"/>
        </w:rPr>
      </w:pPr>
      <w:ins w:id="429" w:author="Sean Duan" w:date="2021-07-08T14:27:00Z">
        <w:r>
          <w:lastRenderedPageBreak/>
          <w:t>H</w:t>
        </w:r>
      </w:ins>
      <w:ins w:id="430" w:author="Sean Duan" w:date="2021-07-08T14:34:00Z">
        <w:r w:rsidR="00FF7D80">
          <w:t>2</w:t>
        </w:r>
      </w:ins>
      <w:ins w:id="431" w:author="Sean Duan" w:date="2021-07-08T14:27:00Z">
        <w:r>
          <w:t xml:space="preserve">a: </w:t>
        </w:r>
      </w:ins>
      <w:ins w:id="432" w:author="Sean Duan" w:date="2021-07-08T14:34:00Z">
        <w:r w:rsidR="00FF7D80">
          <w:t>Differences in support for UHC due to our intervention are partially mediated through perceived equity.</w:t>
        </w:r>
      </w:ins>
    </w:p>
    <w:p w14:paraId="69618368" w14:textId="330C2D8A" w:rsidR="00FF7D80" w:rsidRDefault="00FF7D80" w:rsidP="00FF7D80">
      <w:pPr>
        <w:pStyle w:val="BodyText"/>
        <w:spacing w:line="480" w:lineRule="auto"/>
        <w:ind w:left="720"/>
        <w:rPr>
          <w:ins w:id="433" w:author="Sean Duan" w:date="2021-07-08T14:34:00Z"/>
        </w:rPr>
      </w:pPr>
      <w:ins w:id="434" w:author="Sean Duan" w:date="2021-07-08T14:34:00Z">
        <w:r>
          <w:t>H2</w:t>
        </w:r>
        <w:r>
          <w:t>b</w:t>
        </w:r>
        <w:r>
          <w:t xml:space="preserve">: Differences in support for UHC due to our intervention are partially mediated through </w:t>
        </w:r>
        <w:r>
          <w:t>comprehensibility.</w:t>
        </w:r>
      </w:ins>
    </w:p>
    <w:p w14:paraId="6106712B" w14:textId="4E0C229A" w:rsidR="00C203F9" w:rsidRDefault="00C203F9" w:rsidP="00C203F9">
      <w:pPr>
        <w:pStyle w:val="BodyText"/>
        <w:spacing w:line="480" w:lineRule="auto"/>
        <w:rPr>
          <w:ins w:id="435" w:author="Sean Duan" w:date="2021-07-08T14:25:00Z"/>
        </w:rPr>
      </w:pPr>
      <w:ins w:id="436" w:author="Sean Duan" w:date="2021-07-08T14:25:00Z">
        <w:r>
          <w:t xml:space="preserve">Hypothesis </w:t>
        </w:r>
      </w:ins>
      <w:ins w:id="437" w:author="Sean Duan" w:date="2021-07-08T14:27:00Z">
        <w:r>
          <w:t>3</w:t>
        </w:r>
      </w:ins>
      <w:ins w:id="438" w:author="Sean Duan" w:date="2021-07-08T14:25:00Z">
        <w:r>
          <w:t xml:space="preserve"> – </w:t>
        </w:r>
      </w:ins>
      <w:ins w:id="439" w:author="Sean Duan" w:date="2021-07-08T14:35:00Z">
        <w:r w:rsidR="00333155">
          <w:t>Differences in support for</w:t>
        </w:r>
      </w:ins>
      <w:ins w:id="440" w:author="Sean Duan" w:date="2021-07-08T14:27:00Z">
        <w:r>
          <w:t xml:space="preserve"> UHC </w:t>
        </w:r>
      </w:ins>
      <w:ins w:id="441" w:author="Sean Duan" w:date="2021-07-08T14:35:00Z">
        <w:r w:rsidR="00333155">
          <w:t xml:space="preserve">due to experimental group assignment </w:t>
        </w:r>
        <w:r w:rsidR="00E667F6">
          <w:t>are</w:t>
        </w:r>
      </w:ins>
      <w:ins w:id="442" w:author="Sean Duan" w:date="2021-07-08T14:27:00Z">
        <w:r>
          <w:t xml:space="preserve"> </w:t>
        </w:r>
      </w:ins>
      <w:ins w:id="443" w:author="Sean Duan" w:date="2021-07-08T14:34:00Z">
        <w:r w:rsidR="00333155">
          <w:t>mod</w:t>
        </w:r>
      </w:ins>
      <w:ins w:id="444" w:author="Sean Duan" w:date="2021-07-08T14:35:00Z">
        <w:r w:rsidR="00333155">
          <w:t>erated by participant numeracy</w:t>
        </w:r>
      </w:ins>
      <w:ins w:id="445" w:author="Sean Duan" w:date="2021-07-08T14:34:00Z">
        <w:r w:rsidR="00333155">
          <w:t>.</w:t>
        </w:r>
      </w:ins>
    </w:p>
    <w:p w14:paraId="4F3066FF" w14:textId="36BF48A8" w:rsidR="00C203F9" w:rsidRDefault="00C203F9" w:rsidP="00C203F9">
      <w:pPr>
        <w:pStyle w:val="BodyText"/>
        <w:spacing w:line="480" w:lineRule="auto"/>
        <w:ind w:left="720"/>
        <w:rPr>
          <w:ins w:id="446" w:author="Sean Duan" w:date="2021-07-08T14:25:00Z"/>
        </w:rPr>
      </w:pPr>
      <w:ins w:id="447" w:author="Sean Duan" w:date="2021-07-08T14:25:00Z">
        <w:r>
          <w:t>H</w:t>
        </w:r>
      </w:ins>
      <w:ins w:id="448" w:author="Sean Duan" w:date="2021-07-08T14:35:00Z">
        <w:r w:rsidR="00685803">
          <w:t>3</w:t>
        </w:r>
      </w:ins>
      <w:ins w:id="449" w:author="Sean Duan" w:date="2021-07-08T14:25:00Z">
        <w:r>
          <w:t xml:space="preserve">a: </w:t>
        </w:r>
      </w:ins>
      <w:ins w:id="450" w:author="Sean Duan" w:date="2021-07-08T14:36:00Z">
        <w:r w:rsidR="00685803" w:rsidRPr="00685803">
          <w:t>Differences in support for UHC due to experimental group assignment are moderated by</w:t>
        </w:r>
        <w:r w:rsidR="00685803">
          <w:t xml:space="preserve"> subjective numeracy.</w:t>
        </w:r>
      </w:ins>
    </w:p>
    <w:p w14:paraId="78A74CA8" w14:textId="7061DBA2" w:rsidR="00685803" w:rsidRDefault="00685803" w:rsidP="00685803">
      <w:pPr>
        <w:pStyle w:val="BodyText"/>
        <w:spacing w:line="480" w:lineRule="auto"/>
        <w:ind w:left="720"/>
        <w:rPr>
          <w:ins w:id="451" w:author="Sean Duan" w:date="2021-07-08T14:36:00Z"/>
        </w:rPr>
      </w:pPr>
      <w:ins w:id="452" w:author="Sean Duan" w:date="2021-07-08T14:36:00Z">
        <w:r>
          <w:t>H3</w:t>
        </w:r>
        <w:r>
          <w:t>b</w:t>
        </w:r>
        <w:r>
          <w:t xml:space="preserve">: </w:t>
        </w:r>
        <w:r w:rsidRPr="00685803">
          <w:t>Differences in support for UHC due to experimental group assignment are moderated by</w:t>
        </w:r>
        <w:r>
          <w:t xml:space="preserve"> </w:t>
        </w:r>
        <w:r>
          <w:t>objective</w:t>
        </w:r>
        <w:r>
          <w:t xml:space="preserve"> numeracy.</w:t>
        </w:r>
      </w:ins>
    </w:p>
    <w:p w14:paraId="7A86917F" w14:textId="1FD412E5" w:rsidR="007C5981" w:rsidRPr="003671D2" w:rsidDel="00386C7D" w:rsidRDefault="007C5981">
      <w:pPr>
        <w:spacing w:line="480" w:lineRule="auto"/>
        <w:ind w:firstLine="720"/>
        <w:rPr>
          <w:del w:id="453" w:author="Sean Duan" w:date="2021-06-28T14:06:00Z"/>
          <w:rFonts w:cstheme="minorHAnsi"/>
          <w:rPrChange w:id="454" w:author="Sean Duan" w:date="2021-07-08T14:02:00Z">
            <w:rPr>
              <w:del w:id="455" w:author="Sean Duan" w:date="2021-06-28T14:06:00Z"/>
              <w:rFonts w:cstheme="minorHAnsi"/>
            </w:rPr>
          </w:rPrChange>
        </w:rPr>
        <w:pPrChange w:id="456" w:author="Sean Duan" w:date="2021-06-28T14:06:00Z">
          <w:pPr>
            <w:pStyle w:val="BodyText"/>
            <w:spacing w:line="480" w:lineRule="auto"/>
          </w:pPr>
        </w:pPrChange>
      </w:pPr>
      <w:del w:id="457" w:author="Sean Duan" w:date="2021-06-28T14:06:00Z">
        <w:r w:rsidRPr="003671D2" w:rsidDel="00386C7D">
          <w:rPr>
            <w:rFonts w:cstheme="minorHAnsi"/>
            <w:rPrChange w:id="458" w:author="Sean Duan" w:date="2021-07-08T14:02:00Z">
              <w:rPr>
                <w:rFonts w:cstheme="minorHAnsi"/>
              </w:rPr>
            </w:rPrChange>
          </w:rPr>
          <w:delText>Participants in our intervention condition were directed to a web-exercise adapted from the Choosing Healthplans All Together (CHAT) paradigm developed by Danis, Biddle, and Dorr Goold (2002) . CHAT consists of participants designing their own Universal Health Care plan by trading off limited “points.” Most groups of medical care are represented, costing different amounts of points. Some care options also had greater levels of intensity offered for correspondingly higher amounts of points. As compared to study one, the web-exercise for our intervention condition requires no mathematical calculation and is much simpler to administer. Participants in our control condition were directed to ‘traditional’ messaging on the benefits of UHC, as presented from trusted sources including the World Bank and the World Health Organization. For either condition, the subjects are asked to consider how the universal health care would affect their own lives.</w:delText>
        </w:r>
      </w:del>
    </w:p>
    <w:p w14:paraId="1788AFDF" w14:textId="170CA34F" w:rsidR="007C5981" w:rsidRPr="003671D2" w:rsidDel="00386C7D" w:rsidRDefault="007C5981">
      <w:pPr>
        <w:spacing w:line="480" w:lineRule="auto"/>
        <w:ind w:firstLine="720"/>
        <w:rPr>
          <w:del w:id="459" w:author="Sean Duan" w:date="2021-06-28T14:06:00Z"/>
          <w:rFonts w:cstheme="minorHAnsi"/>
          <w:rPrChange w:id="460" w:author="Sean Duan" w:date="2021-07-08T14:02:00Z">
            <w:rPr>
              <w:del w:id="461" w:author="Sean Duan" w:date="2021-06-28T14:06:00Z"/>
              <w:rFonts w:cstheme="minorHAnsi"/>
            </w:rPr>
          </w:rPrChange>
        </w:rPr>
        <w:pPrChange w:id="462" w:author="Sean Duan" w:date="2021-06-28T14:06:00Z">
          <w:pPr>
            <w:pStyle w:val="BodyText"/>
            <w:spacing w:line="480" w:lineRule="auto"/>
          </w:pPr>
        </w:pPrChange>
      </w:pPr>
      <w:del w:id="463" w:author="Sean Duan" w:date="2021-06-28T14:06:00Z">
        <w:r w:rsidRPr="003671D2" w:rsidDel="00386C7D">
          <w:rPr>
            <w:rFonts w:cstheme="minorHAnsi"/>
            <w:rPrChange w:id="464" w:author="Sean Duan" w:date="2021-07-08T14:02:00Z">
              <w:rPr>
                <w:rFonts w:cstheme="minorHAnsi"/>
              </w:rPr>
            </w:rPrChange>
          </w:rPr>
          <w:delText>Afterwards, participants received a post-test measure, consisting of three main sections. The first is the mostly the same as our pre-test section (support for UHC, perception of UHC equality, understanding of UHC). There are additional items inquiring as to whether or not individuals pay for their own health insurance, or if they have been uninsured, and the intervention condition was asked if they would be happy having the plan they built as their own health insurance. The second section is a simple free-response question asking about the subjects thoughts about the exercise they just completed. The third section is demographic information, including sex, age, and current year of schooling.</w:delText>
        </w:r>
      </w:del>
    </w:p>
    <w:p w14:paraId="71CFC5DE" w14:textId="4E92DD44" w:rsidR="007C5981" w:rsidRPr="003671D2" w:rsidDel="00386C7D" w:rsidRDefault="007C5981">
      <w:pPr>
        <w:spacing w:line="480" w:lineRule="auto"/>
        <w:ind w:firstLine="720"/>
        <w:rPr>
          <w:del w:id="465" w:author="Sean Duan" w:date="2021-06-28T14:06:00Z"/>
          <w:rFonts w:cstheme="minorHAnsi"/>
          <w:rPrChange w:id="466" w:author="Sean Duan" w:date="2021-07-08T14:02:00Z">
            <w:rPr>
              <w:del w:id="467" w:author="Sean Duan" w:date="2021-06-28T14:06:00Z"/>
              <w:rFonts w:cstheme="minorHAnsi"/>
            </w:rPr>
          </w:rPrChange>
        </w:rPr>
        <w:pPrChange w:id="468" w:author="Sean Duan" w:date="2021-06-28T14:06:00Z">
          <w:pPr>
            <w:pStyle w:val="BodyText"/>
            <w:spacing w:line="480" w:lineRule="auto"/>
          </w:pPr>
        </w:pPrChange>
      </w:pPr>
      <w:del w:id="469" w:author="Sean Duan" w:date="2021-06-28T14:06:00Z">
        <w:r w:rsidRPr="003671D2" w:rsidDel="00386C7D">
          <w:rPr>
            <w:rFonts w:cstheme="minorHAnsi"/>
            <w:rPrChange w:id="470" w:author="Sean Duan" w:date="2021-07-08T14:02:00Z">
              <w:rPr>
                <w:rFonts w:cstheme="minorHAnsi"/>
              </w:rPr>
            </w:rPrChange>
          </w:rPr>
          <w:delText>Finally, our participants read a one page paper debriefing them of the purpose and theory behind the research, and was then granted 1 credit in the Psych 1000 system. This entire process takes 20-25 minutes on average.</w:delText>
        </w:r>
      </w:del>
    </w:p>
    <w:p w14:paraId="4AE6B6E8" w14:textId="61E4911A" w:rsidR="007C5981" w:rsidRPr="003671D2" w:rsidDel="00386C7D" w:rsidRDefault="007C5981">
      <w:pPr>
        <w:spacing w:line="480" w:lineRule="auto"/>
        <w:ind w:firstLine="720"/>
        <w:rPr>
          <w:del w:id="471" w:author="Sean Duan" w:date="2021-06-28T14:06:00Z"/>
          <w:rFonts w:cstheme="minorHAnsi"/>
          <w:rPrChange w:id="472" w:author="Sean Duan" w:date="2021-07-08T14:02:00Z">
            <w:rPr>
              <w:del w:id="473" w:author="Sean Duan" w:date="2021-06-28T14:06:00Z"/>
              <w:rFonts w:cstheme="minorHAnsi"/>
            </w:rPr>
          </w:rPrChange>
        </w:rPr>
        <w:pPrChange w:id="474" w:author="Sean Duan" w:date="2021-06-28T14:06:00Z">
          <w:pPr>
            <w:pStyle w:val="Heading2"/>
            <w:spacing w:line="480" w:lineRule="auto"/>
          </w:pPr>
        </w:pPrChange>
      </w:pPr>
      <w:bookmarkStart w:id="475" w:name="design-1"/>
      <w:bookmarkEnd w:id="356"/>
      <w:del w:id="476" w:author="Sean Duan" w:date="2021-06-28T14:06:00Z">
        <w:r w:rsidRPr="003671D2" w:rsidDel="00386C7D">
          <w:rPr>
            <w:rFonts w:cstheme="minorHAnsi"/>
            <w:sz w:val="28"/>
            <w:szCs w:val="28"/>
            <w:rPrChange w:id="477" w:author="Sean Duan" w:date="2021-07-08T14:02:00Z">
              <w:rPr>
                <w:rFonts w:cstheme="minorHAnsi"/>
                <w:b w:val="0"/>
                <w:bCs w:val="0"/>
              </w:rPr>
            </w:rPrChange>
          </w:rPr>
          <w:delText>Design</w:delText>
        </w:r>
      </w:del>
    </w:p>
    <w:p w14:paraId="1003B36F" w14:textId="6751D9B4" w:rsidR="007C5981" w:rsidRPr="003671D2" w:rsidDel="00386C7D" w:rsidRDefault="007C5981">
      <w:pPr>
        <w:spacing w:line="480" w:lineRule="auto"/>
        <w:ind w:firstLine="720"/>
        <w:rPr>
          <w:del w:id="478" w:author="Sean Duan" w:date="2021-06-28T14:06:00Z"/>
          <w:rFonts w:cstheme="minorHAnsi"/>
          <w:rPrChange w:id="479" w:author="Sean Duan" w:date="2021-07-08T14:02:00Z">
            <w:rPr>
              <w:del w:id="480" w:author="Sean Duan" w:date="2021-06-28T14:06:00Z"/>
              <w:rFonts w:cstheme="minorHAnsi"/>
            </w:rPr>
          </w:rPrChange>
        </w:rPr>
        <w:pPrChange w:id="481" w:author="Sean Duan" w:date="2021-06-28T14:06:00Z">
          <w:pPr>
            <w:pStyle w:val="FirstParagraph"/>
            <w:spacing w:line="480" w:lineRule="auto"/>
          </w:pPr>
        </w:pPrChange>
      </w:pPr>
      <w:del w:id="482" w:author="Sean Duan" w:date="2021-06-28T14:06:00Z">
        <w:r w:rsidRPr="003671D2" w:rsidDel="00386C7D">
          <w:rPr>
            <w:rFonts w:cstheme="minorHAnsi"/>
            <w:rPrChange w:id="483" w:author="Sean Duan" w:date="2021-07-08T14:02:00Z">
              <w:rPr>
                <w:rFonts w:cstheme="minorHAnsi"/>
              </w:rPr>
            </w:rPrChange>
          </w:rPr>
          <w:delText>The design of this experiment is a multi-level model. The multi-level structure consisted of UHC measures (either pre or post intervention), nested within each subject. The experiment was thus a 2x2 between subjects design. While our time variable (pre or post intervention) is ‘within’ our subjects, any given subject will only be exposed to one of the experimental conditions, thus it is ‘between’ subjects. The first ‘2’ is our independent variables of time of measurement (pre or post intervention), the second ‘2’ is our two experimental conditions, the control and the intervention. Our primary dependent variable was support for UHC, with two mediating variables on comprehensibility and equity. Additionally, we also measured subjective and objective numeracy. I believe that there should be no other extraneous variables that might influence our results.</w:delText>
        </w:r>
      </w:del>
    </w:p>
    <w:bookmarkEnd w:id="3"/>
    <w:bookmarkEnd w:id="475"/>
    <w:p w14:paraId="78A9398B" w14:textId="327E8826" w:rsidR="00D50EEF" w:rsidRPr="003671D2" w:rsidRDefault="00D50EEF">
      <w:pPr>
        <w:spacing w:line="480" w:lineRule="auto"/>
        <w:ind w:firstLine="720"/>
        <w:rPr>
          <w:rFonts w:cstheme="minorHAnsi"/>
          <w:rPrChange w:id="484" w:author="Sean Duan" w:date="2021-07-08T14:02:00Z">
            <w:rPr>
              <w:rFonts w:cstheme="minorHAnsi"/>
            </w:rPr>
          </w:rPrChange>
        </w:rPr>
        <w:pPrChange w:id="485" w:author="Sean Duan" w:date="2021-06-28T14:06:00Z">
          <w:pPr>
            <w:spacing w:line="480" w:lineRule="auto"/>
          </w:pPr>
        </w:pPrChange>
      </w:pPr>
    </w:p>
    <w:sectPr w:rsidR="00D50EEF" w:rsidRPr="003671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8" w:author="Sean Duan" w:date="2021-06-28T13:50:00Z" w:initials="SD">
    <w:p w14:paraId="039ECDF7" w14:textId="2EC89C59" w:rsidR="00064DAD" w:rsidRDefault="00064DAD">
      <w:pPr>
        <w:pStyle w:val="CommentText"/>
      </w:pPr>
      <w:r>
        <w:rPr>
          <w:rStyle w:val="CommentReference"/>
        </w:rPr>
        <w:annotationRef/>
      </w:r>
      <w:r>
        <w:t>Does this need more detail? Of course I need to add my citation, but other than that… I can’t think if any other sentences to write to go into further detail here?</w:t>
      </w:r>
    </w:p>
  </w:comment>
  <w:comment w:id="194" w:author="Shaffer, Victoria A." w:date="2021-06-18T14:16:00Z" w:initials="SVA">
    <w:p w14:paraId="57D0D24C" w14:textId="77777777" w:rsidR="0090053D" w:rsidRDefault="0090053D" w:rsidP="0090053D">
      <w:pPr>
        <w:pStyle w:val="CommentText"/>
      </w:pPr>
      <w:r>
        <w:rPr>
          <w:rStyle w:val="CommentReference"/>
        </w:rPr>
        <w:annotationRef/>
      </w:r>
      <w:r>
        <w:t>Need more detail here. List out the four items.</w:t>
      </w:r>
    </w:p>
  </w:comment>
  <w:comment w:id="195" w:author="Sean Duan" w:date="2021-06-23T15:34:00Z" w:initials="SD">
    <w:p w14:paraId="01209C0F" w14:textId="77777777" w:rsidR="0090053D" w:rsidRDefault="0090053D" w:rsidP="0090053D">
      <w:pPr>
        <w:pStyle w:val="CommentText"/>
      </w:pPr>
      <w:r>
        <w:rPr>
          <w:rStyle w:val="CommentReference"/>
        </w:rPr>
        <w:annotationRef/>
      </w:r>
      <w:r>
        <w:t>Thinking, is it worth it to just put in “see Table C for item wording and scale ranges” here instead of specific items?</w:t>
      </w:r>
    </w:p>
  </w:comment>
  <w:comment w:id="228" w:author="Sean Duan" w:date="2021-07-08T14:11:00Z" w:initials="SD">
    <w:p w14:paraId="00CE23BA" w14:textId="0C644096" w:rsidR="00AA2492" w:rsidRDefault="00AA2492">
      <w:pPr>
        <w:pStyle w:val="CommentText"/>
      </w:pPr>
      <w:r>
        <w:rPr>
          <w:rStyle w:val="CommentReference"/>
        </w:rPr>
        <w:annotationRef/>
      </w:r>
      <w:r>
        <w:t>I think the best place to introduce the reasoning for our proposed mediation should be in the introduction to Study 2.</w:t>
      </w:r>
    </w:p>
  </w:comment>
  <w:comment w:id="272" w:author="Sean Duan" w:date="2021-06-28T14:00:00Z" w:initials="SD">
    <w:p w14:paraId="61D3E8E0" w14:textId="2417454D" w:rsidR="0003336C" w:rsidRDefault="0003336C">
      <w:pPr>
        <w:pStyle w:val="CommentText"/>
      </w:pPr>
      <w:r>
        <w:rPr>
          <w:rStyle w:val="CommentReference"/>
        </w:rPr>
        <w:annotationRef/>
      </w:r>
      <w:r>
        <w:t>This seems a bit excessive, but is there a better way to refer to our moderating and mediating factors other than secondary/tertiary outcomes?</w:t>
      </w:r>
    </w:p>
  </w:comment>
  <w:comment w:id="280" w:author="Sean Duan" w:date="2021-06-28T14:02:00Z" w:initials="SD">
    <w:p w14:paraId="7BC7D1EA" w14:textId="09C8B387" w:rsidR="0003336C" w:rsidRDefault="0003336C">
      <w:pPr>
        <w:pStyle w:val="CommentText"/>
      </w:pPr>
      <w:r>
        <w:rPr>
          <w:rStyle w:val="CommentReference"/>
        </w:rPr>
        <w:annotationRef/>
      </w:r>
      <w:r w:rsidR="006B64BE">
        <w:t xml:space="preserve">Is the best way to insert an example item in the text? Would a block quote be more appropriate? Additionally, would it be smarter to have 0 example items and just reference </w:t>
      </w:r>
      <w:proofErr w:type="gramStart"/>
      <w:r w:rsidR="006B64BE">
        <w:t>a</w:t>
      </w:r>
      <w:proofErr w:type="gramEnd"/>
      <w:r w:rsidR="006B64BE">
        <w:t xml:space="preserve"> appendix, or have 1 example item and still reference the appendix?</w:t>
      </w:r>
    </w:p>
  </w:comment>
  <w:comment w:id="314" w:author="Shaffer, Victoria A." w:date="2021-06-18T14:20:00Z" w:initials="SVA">
    <w:p w14:paraId="5B0F94E2" w14:textId="77777777" w:rsidR="0090053D" w:rsidRDefault="0090053D" w:rsidP="0090053D">
      <w:pPr>
        <w:pStyle w:val="CommentText"/>
      </w:pPr>
      <w:r>
        <w:rPr>
          <w:rStyle w:val="CommentReference"/>
        </w:rPr>
        <w:annotationRef/>
      </w:r>
      <w:r>
        <w:t>Need a scale for all these items. Were they y/n?</w:t>
      </w:r>
    </w:p>
  </w:comment>
  <w:comment w:id="322" w:author="Shaffer, Victoria A." w:date="2021-06-18T14:21:00Z" w:initials="SVA">
    <w:p w14:paraId="7FCF8D19" w14:textId="77777777" w:rsidR="0090053D" w:rsidRDefault="0090053D" w:rsidP="0090053D">
      <w:pPr>
        <w:pStyle w:val="CommentText"/>
      </w:pPr>
      <w:r>
        <w:rPr>
          <w:rStyle w:val="CommentReference"/>
        </w:rPr>
        <w:annotationRef/>
      </w:r>
      <w:r>
        <w:t>Or gender?</w:t>
      </w:r>
    </w:p>
  </w:comment>
  <w:comment w:id="332" w:author="Sean Duan" w:date="2021-06-28T14:06:00Z" w:initials="SD">
    <w:p w14:paraId="77F0D700" w14:textId="60D363EA" w:rsidR="00386C7D" w:rsidRDefault="00386C7D">
      <w:pPr>
        <w:pStyle w:val="CommentText"/>
      </w:pPr>
      <w:r>
        <w:rPr>
          <w:rStyle w:val="CommentReference"/>
        </w:rPr>
        <w:annotationRef/>
      </w:r>
      <w:r>
        <w:t>Since I haven’t fit Bayesian linear mlm for our study 2 data, I don’t write about it here. We should touch base on whether or not that’s a good use of my time and a smart extension?</w:t>
      </w:r>
    </w:p>
  </w:comment>
  <w:comment w:id="411" w:author="Sean Duan" w:date="2021-06-28T14:16:00Z" w:initials="SD">
    <w:p w14:paraId="5AB69BCD" w14:textId="2E6A98C7" w:rsidR="00A16C86" w:rsidRDefault="00A16C86">
      <w:pPr>
        <w:pStyle w:val="CommentText"/>
      </w:pPr>
      <w:r>
        <w:rPr>
          <w:rStyle w:val="CommentReference"/>
        </w:rPr>
        <w:annotationRef/>
      </w:r>
      <w:r w:rsidR="00381C58">
        <w:t>Unsure what the best way is to introduce the process by which I ‘show’ if potential mediation is occurring, is it here?</w:t>
      </w:r>
    </w:p>
  </w:comment>
  <w:comment w:id="423" w:author="Sean Duan" w:date="2021-07-08T14:33:00Z" w:initials="SD">
    <w:p w14:paraId="70E25EEC" w14:textId="6F6EBE61" w:rsidR="00FF7D80" w:rsidRDefault="00FF7D80">
      <w:pPr>
        <w:pStyle w:val="CommentText"/>
      </w:pPr>
      <w:r>
        <w:rPr>
          <w:rStyle w:val="CommentReference"/>
        </w:rPr>
        <w:annotationRef/>
      </w:r>
      <w:r>
        <w:t xml:space="preserve">I did some research myself, and this was the best way I was able to phrase this. I am certain a better way of phrasing it </w:t>
      </w:r>
      <w:proofErr w:type="gramStart"/>
      <w:r>
        <w:t>exists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9ECDF7" w15:done="0"/>
  <w15:commentEx w15:paraId="57D0D24C" w15:done="0"/>
  <w15:commentEx w15:paraId="01209C0F" w15:paraIdParent="57D0D24C" w15:done="0"/>
  <w15:commentEx w15:paraId="00CE23BA" w15:done="0"/>
  <w15:commentEx w15:paraId="61D3E8E0" w15:done="0"/>
  <w15:commentEx w15:paraId="7BC7D1EA" w15:done="0"/>
  <w15:commentEx w15:paraId="5B0F94E2" w15:done="0"/>
  <w15:commentEx w15:paraId="7FCF8D19" w15:done="0"/>
  <w15:commentEx w15:paraId="77F0D700" w15:done="0"/>
  <w15:commentEx w15:paraId="5AB69BCD" w15:done="0"/>
  <w15:commentEx w15:paraId="70E25E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45209" w16cex:dateUtc="2021-06-28T18:50:00Z"/>
  <w16cex:commentExtensible w16cex:durableId="24772929" w16cex:dateUtc="2021-06-18T19:16:00Z"/>
  <w16cex:commentExtensible w16cex:durableId="247DD310" w16cex:dateUtc="2021-06-23T20:34:00Z"/>
  <w16cex:commentExtensible w16cex:durableId="24918623" w16cex:dateUtc="2021-07-08T19:11:00Z"/>
  <w16cex:commentExtensible w16cex:durableId="24845465" w16cex:dateUtc="2021-06-28T19:00:00Z"/>
  <w16cex:commentExtensible w16cex:durableId="248454DF" w16cex:dateUtc="2021-06-28T19:02:00Z"/>
  <w16cex:commentExtensible w16cex:durableId="24772A2E" w16cex:dateUtc="2021-06-18T19:20:00Z"/>
  <w16cex:commentExtensible w16cex:durableId="24772A5B" w16cex:dateUtc="2021-06-18T19:21:00Z"/>
  <w16cex:commentExtensible w16cex:durableId="24845601" w16cex:dateUtc="2021-06-28T19:06:00Z"/>
  <w16cex:commentExtensible w16cex:durableId="2484582E" w16cex:dateUtc="2021-06-28T19:16:00Z"/>
  <w16cex:commentExtensible w16cex:durableId="24918B3F" w16cex:dateUtc="2021-07-08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9ECDF7" w16cid:durableId="24845209"/>
  <w16cid:commentId w16cid:paraId="57D0D24C" w16cid:durableId="24772929"/>
  <w16cid:commentId w16cid:paraId="01209C0F" w16cid:durableId="247DD310"/>
  <w16cid:commentId w16cid:paraId="00CE23BA" w16cid:durableId="24918623"/>
  <w16cid:commentId w16cid:paraId="61D3E8E0" w16cid:durableId="24845465"/>
  <w16cid:commentId w16cid:paraId="7BC7D1EA" w16cid:durableId="248454DF"/>
  <w16cid:commentId w16cid:paraId="5B0F94E2" w16cid:durableId="24772A2E"/>
  <w16cid:commentId w16cid:paraId="7FCF8D19" w16cid:durableId="24772A5B"/>
  <w16cid:commentId w16cid:paraId="77F0D700" w16cid:durableId="24845601"/>
  <w16cid:commentId w16cid:paraId="5AB69BCD" w16cid:durableId="2484582E"/>
  <w16cid:commentId w16cid:paraId="70E25EEC" w16cid:durableId="24918B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5A"/>
    <w:rsid w:val="0003336C"/>
    <w:rsid w:val="00052FC5"/>
    <w:rsid w:val="00053F1B"/>
    <w:rsid w:val="00064DAD"/>
    <w:rsid w:val="000D18E6"/>
    <w:rsid w:val="0011305A"/>
    <w:rsid w:val="00152338"/>
    <w:rsid w:val="00183178"/>
    <w:rsid w:val="002150F6"/>
    <w:rsid w:val="00222123"/>
    <w:rsid w:val="00333155"/>
    <w:rsid w:val="003671D2"/>
    <w:rsid w:val="00381C58"/>
    <w:rsid w:val="00386C7D"/>
    <w:rsid w:val="003B4404"/>
    <w:rsid w:val="003C2823"/>
    <w:rsid w:val="00424869"/>
    <w:rsid w:val="00495749"/>
    <w:rsid w:val="004C643D"/>
    <w:rsid w:val="00551670"/>
    <w:rsid w:val="00685803"/>
    <w:rsid w:val="006B64BE"/>
    <w:rsid w:val="006D3380"/>
    <w:rsid w:val="006F4D5F"/>
    <w:rsid w:val="006F6AB2"/>
    <w:rsid w:val="007513A5"/>
    <w:rsid w:val="00786CE8"/>
    <w:rsid w:val="007C5981"/>
    <w:rsid w:val="0090053D"/>
    <w:rsid w:val="009E25BB"/>
    <w:rsid w:val="00A047D3"/>
    <w:rsid w:val="00A16C86"/>
    <w:rsid w:val="00AA2492"/>
    <w:rsid w:val="00B87D5A"/>
    <w:rsid w:val="00BF65FA"/>
    <w:rsid w:val="00C12264"/>
    <w:rsid w:val="00C203F9"/>
    <w:rsid w:val="00C506AE"/>
    <w:rsid w:val="00C76457"/>
    <w:rsid w:val="00D02449"/>
    <w:rsid w:val="00D50EEF"/>
    <w:rsid w:val="00E357E9"/>
    <w:rsid w:val="00E667F6"/>
    <w:rsid w:val="00E71660"/>
    <w:rsid w:val="00EB36C8"/>
    <w:rsid w:val="00EF7497"/>
    <w:rsid w:val="00FF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3A81"/>
  <w15:chartTrackingRefBased/>
  <w15:docId w15:val="{80312E3B-233F-48BE-ABCE-F860053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981"/>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7C5981"/>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C5981"/>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81"/>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7C5981"/>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7C5981"/>
    <w:pPr>
      <w:spacing w:before="180" w:after="180"/>
    </w:pPr>
  </w:style>
  <w:style w:type="character" w:customStyle="1" w:styleId="BodyTextChar">
    <w:name w:val="Body Text Char"/>
    <w:basedOn w:val="DefaultParagraphFont"/>
    <w:link w:val="BodyText"/>
    <w:rsid w:val="007C5981"/>
    <w:rPr>
      <w:rFonts w:eastAsiaTheme="minorHAnsi"/>
      <w:sz w:val="24"/>
      <w:szCs w:val="24"/>
      <w:lang w:eastAsia="en-US"/>
    </w:rPr>
  </w:style>
  <w:style w:type="paragraph" w:customStyle="1" w:styleId="FirstParagraph">
    <w:name w:val="First Paragraph"/>
    <w:basedOn w:val="BodyText"/>
    <w:next w:val="BodyText"/>
    <w:qFormat/>
    <w:rsid w:val="007C5981"/>
  </w:style>
  <w:style w:type="paragraph" w:customStyle="1" w:styleId="Compact">
    <w:name w:val="Compact"/>
    <w:basedOn w:val="BodyText"/>
    <w:qFormat/>
    <w:rsid w:val="007C5981"/>
    <w:pPr>
      <w:spacing w:before="36" w:after="36"/>
    </w:pPr>
  </w:style>
  <w:style w:type="table" w:customStyle="1" w:styleId="Table">
    <w:name w:val="Table"/>
    <w:semiHidden/>
    <w:unhideWhenUsed/>
    <w:qFormat/>
    <w:rsid w:val="007C5981"/>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7C5981"/>
    <w:rPr>
      <w:rFonts w:ascii="Consolas" w:hAnsi="Consolas"/>
      <w:shd w:val="clear" w:color="auto" w:fill="F8F8F8"/>
    </w:rPr>
  </w:style>
  <w:style w:type="paragraph" w:customStyle="1" w:styleId="SourceCode">
    <w:name w:val="Source Code"/>
    <w:basedOn w:val="Normal"/>
    <w:link w:val="VerbatimChar"/>
    <w:rsid w:val="007C5981"/>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uiPriority w:val="99"/>
    <w:semiHidden/>
    <w:unhideWhenUsed/>
    <w:rsid w:val="00052FC5"/>
    <w:rPr>
      <w:sz w:val="16"/>
      <w:szCs w:val="16"/>
    </w:rPr>
  </w:style>
  <w:style w:type="paragraph" w:styleId="CommentText">
    <w:name w:val="annotation text"/>
    <w:basedOn w:val="Normal"/>
    <w:link w:val="CommentTextChar"/>
    <w:uiPriority w:val="99"/>
    <w:semiHidden/>
    <w:unhideWhenUsed/>
    <w:rsid w:val="00052FC5"/>
    <w:rPr>
      <w:sz w:val="20"/>
      <w:szCs w:val="20"/>
    </w:rPr>
  </w:style>
  <w:style w:type="character" w:customStyle="1" w:styleId="CommentTextChar">
    <w:name w:val="Comment Text Char"/>
    <w:basedOn w:val="DefaultParagraphFont"/>
    <w:link w:val="CommentText"/>
    <w:uiPriority w:val="99"/>
    <w:semiHidden/>
    <w:rsid w:val="00052FC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52FC5"/>
    <w:rPr>
      <w:b/>
      <w:bCs/>
    </w:rPr>
  </w:style>
  <w:style w:type="character" w:customStyle="1" w:styleId="CommentSubjectChar">
    <w:name w:val="Comment Subject Char"/>
    <w:basedOn w:val="CommentTextChar"/>
    <w:link w:val="CommentSubject"/>
    <w:uiPriority w:val="99"/>
    <w:semiHidden/>
    <w:rsid w:val="00052FC5"/>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32</cp:revision>
  <dcterms:created xsi:type="dcterms:W3CDTF">2021-06-28T17:30:00Z</dcterms:created>
  <dcterms:modified xsi:type="dcterms:W3CDTF">2021-07-08T19:36:00Z</dcterms:modified>
</cp:coreProperties>
</file>