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4A0DF" w14:textId="77777777" w:rsidR="000B0834" w:rsidRDefault="000B0834" w:rsidP="000B0834">
      <w:pPr>
        <w:pStyle w:val="Heading1"/>
      </w:pPr>
      <w:bookmarkStart w:id="0" w:name="results"/>
      <w:r>
        <w:t>Results</w:t>
      </w:r>
    </w:p>
    <w:p w14:paraId="07E94C6A" w14:textId="693A4887" w:rsidR="000B7FAB" w:rsidRDefault="000B0834" w:rsidP="00F956C9">
      <w:pPr>
        <w:pStyle w:val="BodyText"/>
        <w:ind w:firstLine="720"/>
      </w:pPr>
      <w:bookmarkStart w:id="1" w:name="quantitative-results"/>
      <w:commentRangeStart w:id="2"/>
      <w:r>
        <w:t>Descriptive statistics are summarized in</w:t>
      </w:r>
      <w:r w:rsidR="00D7477A">
        <w:t xml:space="preserve"> [</w:t>
      </w:r>
      <w:r w:rsidR="00BE031E">
        <w:t>Table</w:t>
      </w:r>
      <w:r w:rsidR="00D7477A">
        <w:t xml:space="preserve"> here]</w:t>
      </w:r>
      <w:r>
        <w:t xml:space="preserve">. </w:t>
      </w:r>
      <w:commentRangeEnd w:id="2"/>
      <w:r>
        <w:rPr>
          <w:rStyle w:val="CommentReference"/>
        </w:rPr>
        <w:commentReference w:id="2"/>
      </w:r>
      <w:r w:rsidR="00021C3B">
        <w:t xml:space="preserve"> Study 1 </w:t>
      </w:r>
      <w:r>
        <w:t xml:space="preserve">was analyzed using a </w:t>
      </w:r>
      <w:r w:rsidR="00021C3B">
        <w:t>linear mixed model</w:t>
      </w:r>
      <w:r w:rsidR="00DA6D83">
        <w:t xml:space="preserve"> fitted to our support for UHC outcome measure</w:t>
      </w:r>
      <w:r w:rsidR="00021C3B">
        <w:t>. The linear mixed model we constructed had condition, time (pre or post intervention), and the condition x time interaction as our fixed effects. A random intercept for each of the subjects was included to account for within-subject correlation in scores.</w:t>
      </w:r>
      <w:r w:rsidR="000336AF">
        <w:t xml:space="preserve"> We</w:t>
      </w:r>
      <w:r w:rsidR="00D7477A">
        <w:t xml:space="preserve"> observed no statistically significant main effect</w:t>
      </w:r>
      <w:r w:rsidR="00072929">
        <w:t xml:space="preserve"> for our active intervention condition [</w:t>
      </w:r>
      <w:proofErr w:type="gramStart"/>
      <w:r w:rsidR="00072929">
        <w:t>t(</w:t>
      </w:r>
      <w:proofErr w:type="gramEnd"/>
      <w:r w:rsidR="00072929">
        <w:t>198.5)= 1.22 ,p= .224] or for our passive intervention condition [t(198.5)= 1.</w:t>
      </w:r>
      <w:r w:rsidR="00E97FF0">
        <w:t>04</w:t>
      </w:r>
      <w:r w:rsidR="00072929">
        <w:t xml:space="preserve"> ,p= .2</w:t>
      </w:r>
      <w:r w:rsidR="00E97FF0">
        <w:t>99</w:t>
      </w:r>
      <w:r w:rsidR="00072929">
        <w:t>]</w:t>
      </w:r>
      <w:r w:rsidR="00D7477A">
        <w:t>.</w:t>
      </w:r>
      <w:r w:rsidR="000336AF">
        <w:t xml:space="preserve"> Additionally, we observed no statistically significant main effect of time</w:t>
      </w:r>
      <w:r w:rsidR="00E97FF0">
        <w:t xml:space="preserve"> [</w:t>
      </w:r>
      <w:proofErr w:type="gramStart"/>
      <w:r w:rsidR="00E97FF0">
        <w:t>t(</w:t>
      </w:r>
      <w:proofErr w:type="gramEnd"/>
      <w:r w:rsidR="00E97FF0">
        <w:t>181)= 1.00 ,p= .317]</w:t>
      </w:r>
      <w:r w:rsidR="000336AF">
        <w:t>.</w:t>
      </w:r>
      <w:r w:rsidR="00D7477A">
        <w:t xml:space="preserve"> </w:t>
      </w:r>
      <w:r w:rsidR="000336AF">
        <w:t xml:space="preserve">Finally, we also saw no </w:t>
      </w:r>
      <w:r w:rsidR="002958C7">
        <w:t xml:space="preserve">significant interaction effect between time and </w:t>
      </w:r>
      <w:r w:rsidR="00E97FF0">
        <w:t xml:space="preserve">the active </w:t>
      </w:r>
      <w:r w:rsidR="002958C7">
        <w:t>condition</w:t>
      </w:r>
      <w:r w:rsidR="00E97FF0">
        <w:t xml:space="preserve"> [</w:t>
      </w:r>
      <w:proofErr w:type="gramStart"/>
      <w:r w:rsidR="00E97FF0">
        <w:t>t(</w:t>
      </w:r>
      <w:proofErr w:type="gramEnd"/>
      <w:r w:rsidR="00E97FF0">
        <w:t>181)= 1.14 ,p= .258] or the passive condition [t(181)= 1.67 ,p= .0963]</w:t>
      </w:r>
      <w:r w:rsidR="000336AF">
        <w:t xml:space="preserve">. </w:t>
      </w:r>
    </w:p>
    <w:p w14:paraId="2DBF9795" w14:textId="0810F1B2" w:rsidR="00B41CA9" w:rsidRPr="00F956C9" w:rsidRDefault="00F956C9" w:rsidP="00B41CA9">
      <w:pPr>
        <w:pStyle w:val="BodyText"/>
      </w:pPr>
      <w:r>
        <w:tab/>
        <w:t xml:space="preserve">For our </w:t>
      </w:r>
      <w:commentRangeStart w:id="3"/>
      <w:r>
        <w:t>Bayesian estimation</w:t>
      </w:r>
      <w:commentRangeEnd w:id="3"/>
      <w:r>
        <w:rPr>
          <w:rStyle w:val="CommentReference"/>
        </w:rPr>
        <w:commentReference w:id="3"/>
      </w:r>
      <w:r>
        <w:t xml:space="preserve">, we had four sampling chains, each with 2000 iterations and 1000 warmup repetitions. This yielded 4000 estimated samples at convergence. </w:t>
      </w:r>
      <w:r w:rsidR="00B41CA9">
        <w:t xml:space="preserve">Participants in our </w:t>
      </w:r>
      <w:r w:rsidR="00B41CA9">
        <w:t>uninformative control</w:t>
      </w:r>
      <w:r w:rsidR="00B41CA9">
        <w:t xml:space="preserve"> condition had </w:t>
      </w:r>
      <w:r w:rsidR="00B41CA9">
        <w:t>no significant change in support</w:t>
      </w:r>
      <w:r w:rsidR="00B41CA9">
        <w:t xml:space="preserve"> for UHC post intervention (</w:t>
      </w:r>
      <w:r w:rsidR="00B41CA9" w:rsidRPr="00B41CA9">
        <w:t>℮</w:t>
      </w:r>
      <w:r w:rsidR="00B41CA9">
        <w:t xml:space="preserve"> =</w:t>
      </w:r>
      <w:r w:rsidR="007D1E5D">
        <w:t xml:space="preserve"> </w:t>
      </w:r>
      <w:r w:rsidR="00684FC7">
        <w:t>4.78</w:t>
      </w:r>
      <w:r w:rsidR="00B41CA9">
        <w:t xml:space="preserve">, CI </w:t>
      </w:r>
      <w:proofErr w:type="gramStart"/>
      <w:r w:rsidR="00B41CA9">
        <w:t>=[</w:t>
      </w:r>
      <w:proofErr w:type="gramEnd"/>
      <w:r w:rsidR="00684FC7">
        <w:t>4.49</w:t>
      </w:r>
      <w:r w:rsidR="00B41CA9">
        <w:t>,</w:t>
      </w:r>
      <w:r w:rsidR="00684FC7">
        <w:t xml:space="preserve"> 5.07</w:t>
      </w:r>
      <w:r w:rsidR="00B41CA9">
        <w:t xml:space="preserve">]) than pre intervention </w:t>
      </w:r>
      <w:r w:rsidR="00684FC7">
        <w:t>(</w:t>
      </w:r>
      <w:r w:rsidR="00684FC7" w:rsidRPr="00B41CA9">
        <w:t>℮</w:t>
      </w:r>
      <w:r w:rsidR="00684FC7">
        <w:t xml:space="preserve"> = 4.84, CI =[4.55, 5.13])</w:t>
      </w:r>
      <w:r w:rsidR="00B41CA9">
        <w:t xml:space="preserve">. </w:t>
      </w:r>
      <w:r w:rsidR="006F77E9">
        <w:t xml:space="preserve">Participants in our ‘active’ experimental condition </w:t>
      </w:r>
      <w:r w:rsidR="0095321D">
        <w:t xml:space="preserve">had </w:t>
      </w:r>
      <w:r w:rsidR="00772318">
        <w:t>no difference in support</w:t>
      </w:r>
      <w:r w:rsidR="0095321D">
        <w:t xml:space="preserve"> for UHC post intervention (</w:t>
      </w:r>
      <w:r w:rsidR="00B41CA9" w:rsidRPr="00B41CA9">
        <w:t>℮</w:t>
      </w:r>
      <w:r w:rsidR="00B41CA9">
        <w:t xml:space="preserve"> =</w:t>
      </w:r>
      <w:r w:rsidR="00772318">
        <w:t xml:space="preserve"> 5.03</w:t>
      </w:r>
      <w:r w:rsidR="00B41CA9">
        <w:t xml:space="preserve">, CI </w:t>
      </w:r>
      <w:proofErr w:type="gramStart"/>
      <w:r w:rsidR="00B41CA9">
        <w:t>=[</w:t>
      </w:r>
      <w:proofErr w:type="gramEnd"/>
      <w:r w:rsidR="00772318">
        <w:t>4.74</w:t>
      </w:r>
      <w:r w:rsidR="00B41CA9">
        <w:t>,</w:t>
      </w:r>
      <w:r w:rsidR="00772318">
        <w:t xml:space="preserve"> 5.32</w:t>
      </w:r>
      <w:r w:rsidR="00B41CA9">
        <w:t>]</w:t>
      </w:r>
      <w:r w:rsidR="0095321D">
        <w:t xml:space="preserve">) than pre intervention </w:t>
      </w:r>
      <w:r w:rsidR="00B41CA9">
        <w:t>(</w:t>
      </w:r>
      <w:r w:rsidR="00B41CA9" w:rsidRPr="00B41CA9">
        <w:t>℮</w:t>
      </w:r>
      <w:r w:rsidR="00B41CA9">
        <w:t xml:space="preserve"> =</w:t>
      </w:r>
      <w:r w:rsidR="00772318">
        <w:t>5.19</w:t>
      </w:r>
      <w:r w:rsidR="00B41CA9">
        <w:t>, CI =[</w:t>
      </w:r>
      <w:r w:rsidR="00772318">
        <w:t>4.90</w:t>
      </w:r>
      <w:r w:rsidR="00B41CA9">
        <w:t>,</w:t>
      </w:r>
      <w:r w:rsidR="00772318">
        <w:t xml:space="preserve"> 5.48</w:t>
      </w:r>
      <w:r w:rsidR="00B41CA9">
        <w:t>])</w:t>
      </w:r>
      <w:bookmarkStart w:id="4" w:name="qualitative-results"/>
      <w:bookmarkEnd w:id="1"/>
      <w:r w:rsidR="007D1E5D">
        <w:t xml:space="preserve">. </w:t>
      </w:r>
      <w:r w:rsidR="00B41CA9">
        <w:t>Participants in our ‘</w:t>
      </w:r>
      <w:r w:rsidR="00B41CA9">
        <w:t>passive</w:t>
      </w:r>
      <w:r w:rsidR="00B41CA9">
        <w:t xml:space="preserve">’ experimental condition had </w:t>
      </w:r>
      <w:r w:rsidR="007D1E5D">
        <w:t>no difference in</w:t>
      </w:r>
      <w:r w:rsidR="00B41CA9">
        <w:t xml:space="preserve"> support for UHC post intervention (</w:t>
      </w:r>
      <w:r w:rsidR="00B41CA9" w:rsidRPr="00B41CA9">
        <w:t>℮</w:t>
      </w:r>
      <w:r w:rsidR="00B41CA9">
        <w:t xml:space="preserve"> =</w:t>
      </w:r>
      <w:r w:rsidR="008904AA">
        <w:t>4.99</w:t>
      </w:r>
      <w:r w:rsidR="00B41CA9">
        <w:t xml:space="preserve">, CI </w:t>
      </w:r>
      <w:proofErr w:type="gramStart"/>
      <w:r w:rsidR="00B41CA9">
        <w:t>=[</w:t>
      </w:r>
      <w:proofErr w:type="gramEnd"/>
      <w:r w:rsidR="008904AA">
        <w:t>4.70</w:t>
      </w:r>
      <w:r w:rsidR="00B41CA9">
        <w:t>,</w:t>
      </w:r>
      <w:r w:rsidR="007D1E5D">
        <w:t xml:space="preserve"> 1.3</w:t>
      </w:r>
      <w:r w:rsidR="008904AA">
        <w:t>4</w:t>
      </w:r>
      <w:r w:rsidR="00B41CA9">
        <w:t xml:space="preserve">]) </w:t>
      </w:r>
      <w:r w:rsidR="007D1E5D">
        <w:t>versus</w:t>
      </w:r>
      <w:r w:rsidR="00B41CA9">
        <w:t xml:space="preserve"> pre intervention (</w:t>
      </w:r>
      <w:r w:rsidR="00B41CA9" w:rsidRPr="00B41CA9">
        <w:t>℮</w:t>
      </w:r>
      <w:r w:rsidR="00B41CA9">
        <w:t xml:space="preserve"> =</w:t>
      </w:r>
      <w:r w:rsidR="00772318">
        <w:t xml:space="preserve"> 5.21</w:t>
      </w:r>
      <w:r w:rsidR="007D1E5D">
        <w:t xml:space="preserve"> </w:t>
      </w:r>
      <w:r w:rsidR="00B41CA9">
        <w:t>, CI =[</w:t>
      </w:r>
      <w:r w:rsidR="00772318">
        <w:t>4.92</w:t>
      </w:r>
      <w:r w:rsidR="007D1E5D">
        <w:t>,</w:t>
      </w:r>
      <w:r w:rsidR="00772318">
        <w:t xml:space="preserve"> 5.50</w:t>
      </w:r>
      <w:r w:rsidR="00B41CA9">
        <w:t>])</w:t>
      </w:r>
      <w:r w:rsidR="009978F8">
        <w:t>. Participants in both intervention conditions had greater support for UHC compared to the control.</w:t>
      </w:r>
    </w:p>
    <w:p w14:paraId="67273F21" w14:textId="54BC6B53" w:rsidR="000B0834" w:rsidRDefault="000B0834" w:rsidP="000B0834">
      <w:pPr>
        <w:pStyle w:val="Heading2"/>
      </w:pPr>
      <w:commentRangeStart w:id="5"/>
      <w:commentRangeStart w:id="6"/>
      <w:r>
        <w:t>Qualitative Results</w:t>
      </w:r>
      <w:commentRangeEnd w:id="5"/>
      <w:r w:rsidR="000336AF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5"/>
      </w:r>
      <w:commentRangeEnd w:id="6"/>
      <w:r w:rsidR="00DA6D83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6"/>
      </w:r>
    </w:p>
    <w:p w14:paraId="30517344" w14:textId="4CFD9E3B" w:rsidR="000B0834" w:rsidRDefault="000B0834" w:rsidP="00DA6D83">
      <w:pPr>
        <w:pStyle w:val="FirstParagraph"/>
        <w:ind w:firstLine="720"/>
      </w:pPr>
      <w:bookmarkStart w:id="7" w:name="summary-of-pilot-study-results"/>
      <w:bookmarkEnd w:id="4"/>
      <w:r>
        <w:t xml:space="preserve">Using frequentist methods, we found </w:t>
      </w:r>
      <w:proofErr w:type="gramStart"/>
      <w:r>
        <w:t>no</w:t>
      </w:r>
      <w:proofErr w:type="gramEnd"/>
      <w:r>
        <w:t xml:space="preserve"> statistically evidence at an </w:t>
      </w:r>
      <m:oMath>
        <m:r>
          <w:rPr>
            <w:rFonts w:ascii="Cambria Math" w:hAnsi="Cambria Math"/>
          </w:rPr>
          <m:t>α</m:t>
        </m:r>
      </m:oMath>
      <w:r>
        <w:t xml:space="preserve"> of 0.05 confirming our initial hypotheses. </w:t>
      </w:r>
      <w:commentRangeStart w:id="8"/>
      <w:del w:id="9" w:author="Sean Duan" w:date="2021-06-25T13:55:00Z">
        <w:r w:rsidDel="007D1E5D">
          <w:delText>There was an interaction that trended towards statistical significance between our time measure and our intervention condition, which provides some support for our first hypothesis.</w:delText>
        </w:r>
        <w:commentRangeEnd w:id="8"/>
        <w:r w:rsidR="007D1E5D" w:rsidDel="007D1E5D">
          <w:rPr>
            <w:rStyle w:val="CommentReference"/>
          </w:rPr>
          <w:commentReference w:id="8"/>
        </w:r>
        <w:r w:rsidDel="007D1E5D">
          <w:delText xml:space="preserve"> </w:delText>
        </w:r>
      </w:del>
      <w:r>
        <w:t xml:space="preserve">Using Bayesian modeling, we found weak evidence supporting our first hypothesis, </w:t>
      </w:r>
      <w:r w:rsidR="009978F8">
        <w:t xml:space="preserve">accounting for </w:t>
      </w:r>
      <w:r>
        <w:t xml:space="preserve">uncertainty in our point estimates of support per condition. </w:t>
      </w:r>
    </w:p>
    <w:bookmarkEnd w:id="0"/>
    <w:bookmarkEnd w:id="7"/>
    <w:p w14:paraId="4F14B86D" w14:textId="77777777" w:rsidR="00D50EEF" w:rsidRDefault="00D50EEF"/>
    <w:sectPr w:rsidR="00D50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Shaffer, Victoria A." w:date="2021-06-18T14:27:00Z" w:initials="SVA">
    <w:p w14:paraId="6E5F486B" w14:textId="77777777" w:rsidR="000B0834" w:rsidRDefault="000B0834" w:rsidP="000B0834">
      <w:pPr>
        <w:pStyle w:val="CommentText"/>
      </w:pPr>
      <w:r>
        <w:rPr>
          <w:rStyle w:val="CommentReference"/>
        </w:rPr>
        <w:annotationRef/>
      </w:r>
      <w:r>
        <w:t>References to specific tables and figures must be capitalized (e.g., Figure 1)—do you have an APA guide??</w:t>
      </w:r>
    </w:p>
  </w:comment>
  <w:comment w:id="3" w:author="Sean Duan" w:date="2021-06-25T13:07:00Z" w:initials="SD">
    <w:p w14:paraId="3225A08D" w14:textId="08962383" w:rsidR="00F956C9" w:rsidRDefault="00F956C9">
      <w:pPr>
        <w:pStyle w:val="CommentText"/>
      </w:pPr>
      <w:r>
        <w:rPr>
          <w:rStyle w:val="CommentReference"/>
        </w:rPr>
        <w:annotationRef/>
      </w:r>
      <w:r>
        <w:t xml:space="preserve">I did do some Bayesian bootstrap estimation for the MLM, which is what I mentioned briefly but did not cover more fully here.  The thing that comes to mind is that, while there may be evidence of a trend (interaction at p=0.09?) the only thing that I think would be worth reporting would be the ‘weak’ evidence from the Bayesian bootstrapping. However, I </w:t>
      </w:r>
      <w:proofErr w:type="gramStart"/>
      <w:r>
        <w:t>didn’t</w:t>
      </w:r>
      <w:proofErr w:type="gramEnd"/>
      <w:r>
        <w:t xml:space="preserve"> do that analysis for study 2 (although I probably could?) and it might be worth doing so I can add it here in study 1?</w:t>
      </w:r>
    </w:p>
  </w:comment>
  <w:comment w:id="5" w:author="Sean Duan" w:date="2021-06-24T18:07:00Z" w:initials="SD">
    <w:p w14:paraId="3AE7F199" w14:textId="3C4D0815" w:rsidR="000336AF" w:rsidRDefault="000336AF">
      <w:pPr>
        <w:pStyle w:val="CommentText"/>
      </w:pPr>
      <w:r>
        <w:rPr>
          <w:rStyle w:val="CommentReference"/>
        </w:rPr>
        <w:annotationRef/>
      </w:r>
      <w:r>
        <w:t xml:space="preserve">Unsure if </w:t>
      </w:r>
      <w:proofErr w:type="spellStart"/>
      <w:r>
        <w:t>Ishould</w:t>
      </w:r>
      <w:proofErr w:type="spellEnd"/>
      <w:r>
        <w:t xml:space="preserve"> hold off on writing about it until I go through and come up with a more rigorous analysis plan? Is it even worth speaking about the results unless I have a complete analysis plan w/ something like LIWC?</w:t>
      </w:r>
    </w:p>
  </w:comment>
  <w:comment w:id="6" w:author="Sean Duan" w:date="2021-06-25T12:55:00Z" w:initials="SD">
    <w:p w14:paraId="0D94482A" w14:textId="7E11E0AE" w:rsidR="00DA6D83" w:rsidRDefault="00DA6D83">
      <w:pPr>
        <w:pStyle w:val="CommentText"/>
      </w:pPr>
      <w:r>
        <w:rPr>
          <w:rStyle w:val="CommentReference"/>
        </w:rPr>
        <w:annotationRef/>
      </w:r>
      <w:r>
        <w:t xml:space="preserve">Regardless, likely not keeping this as a separate </w:t>
      </w:r>
      <w:proofErr w:type="gramStart"/>
      <w:r>
        <w:t>heading?</w:t>
      </w:r>
      <w:proofErr w:type="gramEnd"/>
    </w:p>
  </w:comment>
  <w:comment w:id="8" w:author="Sean Duan" w:date="2021-06-25T13:54:00Z" w:initials="SD">
    <w:p w14:paraId="0AE42A8A" w14:textId="3D969438" w:rsidR="007D1E5D" w:rsidRDefault="007D1E5D">
      <w:pPr>
        <w:pStyle w:val="CommentText"/>
      </w:pPr>
      <w:r>
        <w:rPr>
          <w:rStyle w:val="CommentReference"/>
        </w:rPr>
        <w:annotationRef/>
      </w:r>
      <w:r>
        <w:t xml:space="preserve">Upon further consideration, should remove this as ‘trending’ </w:t>
      </w:r>
      <w:proofErr w:type="gramStart"/>
      <w:r>
        <w:t>doesn’t</w:t>
      </w:r>
      <w:proofErr w:type="gramEnd"/>
      <w:r>
        <w:t xml:space="preserve"> really mean anything?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5F486B" w15:done="0"/>
  <w15:commentEx w15:paraId="3225A08D" w15:done="0"/>
  <w15:commentEx w15:paraId="3AE7F199" w15:done="0"/>
  <w15:commentEx w15:paraId="0D94482A" w15:paraIdParent="3AE7F199" w15:done="0"/>
  <w15:commentEx w15:paraId="0AE42A8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772BC3" w16cex:dateUtc="2021-06-18T19:27:00Z"/>
  <w16cex:commentExtensible w16cex:durableId="2480538F" w16cex:dateUtc="2021-06-25T18:07:00Z"/>
  <w16cex:commentExtensible w16cex:durableId="247F4844" w16cex:dateUtc="2021-06-24T23:07:00Z"/>
  <w16cex:commentExtensible w16cex:durableId="248050C6" w16cex:dateUtc="2021-06-25T17:55:00Z"/>
  <w16cex:commentExtensible w16cex:durableId="24805EA2" w16cex:dateUtc="2021-06-25T18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5F486B" w16cid:durableId="24772BC3"/>
  <w16cid:commentId w16cid:paraId="3225A08D" w16cid:durableId="2480538F"/>
  <w16cid:commentId w16cid:paraId="3AE7F199" w16cid:durableId="247F4844"/>
  <w16cid:commentId w16cid:paraId="0D94482A" w16cid:durableId="248050C6"/>
  <w16cid:commentId w16cid:paraId="0AE42A8A" w16cid:durableId="24805EA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haffer, Victoria A.">
    <w15:presenceInfo w15:providerId="AD" w15:userId="S::shafferv@umsystem.edu::3737675d-055d-4657-a01a-acb3ff992568"/>
  </w15:person>
  <w15:person w15:author="Sean Duan">
    <w15:presenceInfo w15:providerId="Windows Live" w15:userId="06f7b72d091eaa4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784"/>
    <w:rsid w:val="00021C3B"/>
    <w:rsid w:val="000336AF"/>
    <w:rsid w:val="00072929"/>
    <w:rsid w:val="000B0834"/>
    <w:rsid w:val="000B7FAB"/>
    <w:rsid w:val="002958C7"/>
    <w:rsid w:val="00684FC7"/>
    <w:rsid w:val="006F77E9"/>
    <w:rsid w:val="00772318"/>
    <w:rsid w:val="007D1E5D"/>
    <w:rsid w:val="008904AA"/>
    <w:rsid w:val="0095321D"/>
    <w:rsid w:val="009978F8"/>
    <w:rsid w:val="00B41CA9"/>
    <w:rsid w:val="00BE031E"/>
    <w:rsid w:val="00D50EEF"/>
    <w:rsid w:val="00D7477A"/>
    <w:rsid w:val="00DA6D83"/>
    <w:rsid w:val="00E97FF0"/>
    <w:rsid w:val="00F37784"/>
    <w:rsid w:val="00F9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55AA4"/>
  <w15:chartTrackingRefBased/>
  <w15:docId w15:val="{F6509A3F-E1F1-4F1C-9A4C-DA253023E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0B0834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eastAsia="en-US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0B0834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834"/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B0834"/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eastAsia="en-US"/>
    </w:rPr>
  </w:style>
  <w:style w:type="paragraph" w:styleId="BodyText">
    <w:name w:val="Body Text"/>
    <w:basedOn w:val="Normal"/>
    <w:link w:val="BodyTextChar"/>
    <w:qFormat/>
    <w:rsid w:val="000B0834"/>
    <w:pPr>
      <w:spacing w:before="180" w:after="180" w:line="240" w:lineRule="auto"/>
    </w:pPr>
    <w:rPr>
      <w:rFonts w:eastAsiaTheme="minorHAnsi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0B0834"/>
    <w:rPr>
      <w:rFonts w:eastAsiaTheme="minorHAnsi"/>
      <w:sz w:val="24"/>
      <w:szCs w:val="24"/>
      <w:lang w:eastAsia="en-US"/>
    </w:rPr>
  </w:style>
  <w:style w:type="paragraph" w:customStyle="1" w:styleId="FirstParagraph">
    <w:name w:val="First Paragraph"/>
    <w:basedOn w:val="BodyText"/>
    <w:next w:val="BodyText"/>
    <w:qFormat/>
    <w:rsid w:val="000B0834"/>
  </w:style>
  <w:style w:type="paragraph" w:styleId="BlockText">
    <w:name w:val="Block Text"/>
    <w:basedOn w:val="BodyText"/>
    <w:next w:val="BodyText"/>
    <w:uiPriority w:val="9"/>
    <w:unhideWhenUsed/>
    <w:qFormat/>
    <w:rsid w:val="000B0834"/>
    <w:pPr>
      <w:spacing w:before="100" w:after="100"/>
      <w:ind w:left="480" w:right="480"/>
    </w:pPr>
  </w:style>
  <w:style w:type="paragraph" w:customStyle="1" w:styleId="ImageCaption">
    <w:name w:val="Image Caption"/>
    <w:basedOn w:val="Caption"/>
    <w:rsid w:val="000B0834"/>
    <w:pPr>
      <w:spacing w:after="120"/>
    </w:pPr>
    <w:rPr>
      <w:rFonts w:eastAsiaTheme="minorHAnsi"/>
      <w:iCs w:val="0"/>
      <w:color w:val="auto"/>
      <w:sz w:val="24"/>
      <w:szCs w:val="24"/>
      <w:lang w:eastAsia="en-US"/>
    </w:rPr>
  </w:style>
  <w:style w:type="paragraph" w:customStyle="1" w:styleId="CaptionedFigure">
    <w:name w:val="Captioned Figure"/>
    <w:basedOn w:val="Normal"/>
    <w:rsid w:val="000B0834"/>
    <w:pPr>
      <w:keepNext/>
      <w:spacing w:after="200" w:line="240" w:lineRule="auto"/>
    </w:pPr>
    <w:rPr>
      <w:rFonts w:eastAsiaTheme="minorHAnsi"/>
      <w:sz w:val="24"/>
      <w:szCs w:val="24"/>
      <w:lang w:eastAsia="en-US"/>
    </w:rPr>
  </w:style>
  <w:style w:type="character" w:styleId="CommentReference">
    <w:name w:val="annotation reference"/>
    <w:basedOn w:val="DefaultParagraphFont"/>
    <w:semiHidden/>
    <w:unhideWhenUsed/>
    <w:rsid w:val="000B083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0834"/>
    <w:pPr>
      <w:spacing w:after="200" w:line="240" w:lineRule="auto"/>
    </w:pPr>
    <w:rPr>
      <w:rFonts w:eastAsiaTheme="minorHAns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0B0834"/>
    <w:rPr>
      <w:rFonts w:eastAsiaTheme="minorHAnsi"/>
      <w:sz w:val="20"/>
      <w:szCs w:val="20"/>
      <w:lang w:eastAsia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B08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36AF"/>
    <w:pPr>
      <w:spacing w:after="160"/>
    </w:pPr>
    <w:rPr>
      <w:rFonts w:eastAsiaTheme="minorEastAsia"/>
      <w:b/>
      <w:bCs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36AF"/>
    <w:rPr>
      <w:rFonts w:eastAsiaTheme="minorHAnsi"/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Duan</dc:creator>
  <cp:keywords/>
  <dc:description/>
  <cp:lastModifiedBy>Sean Duan</cp:lastModifiedBy>
  <cp:revision>8</cp:revision>
  <dcterms:created xsi:type="dcterms:W3CDTF">2021-06-24T22:10:00Z</dcterms:created>
  <dcterms:modified xsi:type="dcterms:W3CDTF">2021-06-25T19:06:00Z</dcterms:modified>
</cp:coreProperties>
</file>