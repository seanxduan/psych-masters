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69B0" w14:textId="664E4FF1" w:rsidR="00C874A1" w:rsidRPr="009B48D8" w:rsidRDefault="00C874A1" w:rsidP="00C92D0F">
      <w:pPr>
        <w:pStyle w:val="Heading1"/>
        <w:spacing w:line="480" w:lineRule="auto"/>
        <w:jc w:val="center"/>
        <w:rPr>
          <w:rFonts w:asciiTheme="minorHAnsi" w:hAnsiTheme="minorHAnsi" w:cstheme="minorHAnsi"/>
          <w:b w:val="0"/>
          <w:bCs w:val="0"/>
          <w:color w:val="auto"/>
          <w:sz w:val="24"/>
          <w:szCs w:val="24"/>
        </w:rPr>
      </w:pPr>
      <w:bookmarkStart w:id="0" w:name="introduction"/>
      <w:r w:rsidRPr="009B48D8">
        <w:rPr>
          <w:rFonts w:asciiTheme="minorHAnsi" w:eastAsiaTheme="minorHAnsi" w:hAnsiTheme="minorHAnsi" w:cstheme="minorHAnsi"/>
          <w:b w:val="0"/>
          <w:bCs w:val="0"/>
          <w:color w:val="000000"/>
          <w:sz w:val="24"/>
          <w:szCs w:val="24"/>
        </w:rPr>
        <w:t>The Use of Explicit Health Benefits Packages Increases Support for Universal Health Care for People with High Objective Numeracy</w:t>
      </w:r>
    </w:p>
    <w:p w14:paraId="5FB8338B" w14:textId="230E7AF5" w:rsidR="006F3FBD" w:rsidRPr="009B48D8" w:rsidRDefault="000F4274" w:rsidP="00C92D0F">
      <w:pPr>
        <w:pStyle w:val="BodyText"/>
        <w:spacing w:line="480" w:lineRule="auto"/>
        <w:rPr>
          <w:rFonts w:cstheme="minorHAnsi"/>
        </w:rPr>
      </w:pPr>
      <w:r w:rsidRPr="009B48D8">
        <w:rPr>
          <w:rFonts w:cstheme="minorHAnsi"/>
        </w:rPr>
        <w:tab/>
        <w:t xml:space="preserve">Healthcare in the United States is a significant burden on the average American. </w:t>
      </w:r>
      <w:r w:rsidR="003467FB" w:rsidRPr="009B48D8">
        <w:rPr>
          <w:rFonts w:cstheme="minorHAnsi"/>
        </w:rPr>
        <w:t>The financial strain of medical expenses affects over 71.5% of bankruptcies</w:t>
      </w:r>
      <w:ins w:id="1" w:author="Shaffer, Victoria A." w:date="2021-08-18T13:04:00Z">
        <w:r w:rsidR="003C6EB6">
          <w:rPr>
            <w:rFonts w:cstheme="minorHAnsi"/>
          </w:rPr>
          <w:t xml:space="preserve"> and is</w:t>
        </w:r>
      </w:ins>
      <w:del w:id="2" w:author="Shaffer, Victoria A." w:date="2021-08-18T13:04:00Z">
        <w:r w:rsidR="003467FB" w:rsidRPr="009B48D8" w:rsidDel="003C6EB6">
          <w:rPr>
            <w:rFonts w:cstheme="minorHAnsi"/>
          </w:rPr>
          <w:delText>,</w:delText>
        </w:r>
      </w:del>
      <w:r w:rsidR="003467FB" w:rsidRPr="009B48D8">
        <w:rPr>
          <w:rFonts w:cstheme="minorHAnsi"/>
        </w:rPr>
        <w:t xml:space="preserve"> the number one contributor </w:t>
      </w:r>
      <w:ins w:id="3" w:author="Shaffer, Victoria A." w:date="2021-08-18T13:04:00Z">
        <w:r w:rsidR="003C6EB6">
          <w:rPr>
            <w:rFonts w:cstheme="minorHAnsi"/>
          </w:rPr>
          <w:t xml:space="preserve">to bankruptcy </w:t>
        </w:r>
      </w:ins>
      <w:r w:rsidR="003467FB" w:rsidRPr="009B48D8">
        <w:rPr>
          <w:rFonts w:cstheme="minorHAnsi"/>
        </w:rPr>
        <w:t xml:space="preserve">in America </w:t>
      </w:r>
      <w:r w:rsidR="003467FB" w:rsidRPr="009B48D8">
        <w:rPr>
          <w:rFonts w:cstheme="minorHAnsi"/>
          <w:highlight w:val="yellow"/>
        </w:rPr>
        <w:t>(Himm</w:t>
      </w:r>
      <w:r w:rsidR="00C5247F" w:rsidRPr="009B48D8">
        <w:rPr>
          <w:rFonts w:cstheme="minorHAnsi"/>
          <w:highlight w:val="yellow"/>
        </w:rPr>
        <w:t>elstein 2019)</w:t>
      </w:r>
      <w:r w:rsidR="00C5247F" w:rsidRPr="009B48D8">
        <w:rPr>
          <w:rFonts w:cstheme="minorHAnsi"/>
        </w:rPr>
        <w:t>. 61% of all debt in America originates from medical costs, with the average American owing $9,374</w:t>
      </w:r>
      <w:del w:id="4" w:author="Shaffer, Victoria A." w:date="2021-08-18T13:08:00Z">
        <w:r w:rsidR="00C5247F" w:rsidRPr="009B48D8" w:rsidDel="00DB3624">
          <w:rPr>
            <w:rFonts w:cstheme="minorHAnsi"/>
          </w:rPr>
          <w:delText>,</w:delText>
        </w:r>
        <w:r w:rsidR="00F22B3D" w:rsidRPr="009B48D8" w:rsidDel="00DB3624">
          <w:rPr>
            <w:rFonts w:cstheme="minorHAnsi"/>
          </w:rPr>
          <w:delText xml:space="preserve"> and 60% of those un- and underinsured debtors have had to deal with collection agencies</w:delText>
        </w:r>
      </w:del>
      <w:r w:rsidR="00F22B3D" w:rsidRPr="009B48D8">
        <w:rPr>
          <w:rFonts w:cstheme="minorHAnsi"/>
        </w:rPr>
        <w:t xml:space="preserve"> </w:t>
      </w:r>
      <w:r w:rsidR="00F22B3D" w:rsidRPr="009B48D8">
        <w:rPr>
          <w:rFonts w:cstheme="minorHAnsi"/>
          <w:highlight w:val="yellow"/>
        </w:rPr>
        <w:t>(</w:t>
      </w:r>
      <w:r w:rsidR="00686B4B" w:rsidRPr="009B48D8">
        <w:rPr>
          <w:rFonts w:cstheme="minorHAnsi"/>
          <w:highlight w:val="yellow"/>
        </w:rPr>
        <w:t xml:space="preserve">Austin, 2014; </w:t>
      </w:r>
      <w:r w:rsidR="00F22B3D" w:rsidRPr="009B48D8">
        <w:rPr>
          <w:rFonts w:cstheme="minorHAnsi"/>
          <w:highlight w:val="yellow"/>
        </w:rPr>
        <w:t>Schoen 2005)</w:t>
      </w:r>
      <w:r w:rsidR="00F22B3D" w:rsidRPr="009B48D8">
        <w:rPr>
          <w:rFonts w:cstheme="minorHAnsi"/>
        </w:rPr>
        <w:t>.</w:t>
      </w:r>
      <w:r w:rsidR="00C5247F" w:rsidRPr="009B48D8">
        <w:rPr>
          <w:rFonts w:cstheme="minorHAnsi"/>
        </w:rPr>
        <w:t xml:space="preserve"> </w:t>
      </w:r>
      <w:r w:rsidR="00CD301C" w:rsidRPr="009B48D8">
        <w:rPr>
          <w:rFonts w:cstheme="minorHAnsi"/>
        </w:rPr>
        <w:t xml:space="preserve">Insurance is </w:t>
      </w:r>
      <w:r w:rsidR="008F6111" w:rsidRPr="009B48D8">
        <w:rPr>
          <w:rFonts w:cstheme="minorHAnsi"/>
        </w:rPr>
        <w:t xml:space="preserve">likewise </w:t>
      </w:r>
      <w:r w:rsidR="00CD301C" w:rsidRPr="009B48D8">
        <w:rPr>
          <w:rFonts w:cstheme="minorHAnsi"/>
        </w:rPr>
        <w:t xml:space="preserve">not affordable, </w:t>
      </w:r>
      <w:ins w:id="5" w:author="Shaffer, Victoria A." w:date="2021-08-18T13:09:00Z">
        <w:r w:rsidR="00DB3624">
          <w:rPr>
            <w:rFonts w:cstheme="minorHAnsi"/>
          </w:rPr>
          <w:t xml:space="preserve">as </w:t>
        </w:r>
      </w:ins>
      <w:r w:rsidR="00CD301C" w:rsidRPr="009B48D8">
        <w:rPr>
          <w:rFonts w:cstheme="minorHAnsi"/>
        </w:rPr>
        <w:t xml:space="preserve">indicated by </w:t>
      </w:r>
      <w:del w:id="6" w:author="Shaffer, Victoria A." w:date="2021-08-18T13:09:00Z">
        <w:r w:rsidR="00CD301C" w:rsidRPr="009B48D8" w:rsidDel="00DB3624">
          <w:rPr>
            <w:rFonts w:cstheme="minorHAnsi"/>
          </w:rPr>
          <w:delText xml:space="preserve">a massive </w:delText>
        </w:r>
      </w:del>
      <w:ins w:id="7" w:author="Shaffer, Victoria A." w:date="2021-08-18T13:09:00Z">
        <w:r w:rsidR="00DB3624">
          <w:rPr>
            <w:rFonts w:cstheme="minorHAnsi"/>
          </w:rPr>
          <w:t xml:space="preserve">the fact that </w:t>
        </w:r>
      </w:ins>
      <w:r w:rsidR="00CD301C" w:rsidRPr="009B48D8">
        <w:rPr>
          <w:rFonts w:cstheme="minorHAnsi"/>
        </w:rPr>
        <w:t xml:space="preserve">11.1% </w:t>
      </w:r>
      <w:ins w:id="8" w:author="Shaffer, Victoria A." w:date="2021-08-18T13:09:00Z">
        <w:r w:rsidR="00DB3624">
          <w:rPr>
            <w:rFonts w:cstheme="minorHAnsi"/>
          </w:rPr>
          <w:t xml:space="preserve">of </w:t>
        </w:r>
      </w:ins>
      <w:r w:rsidR="00CD301C" w:rsidRPr="009B48D8">
        <w:rPr>
          <w:rFonts w:cstheme="minorHAnsi"/>
        </w:rPr>
        <w:t xml:space="preserve">Americans </w:t>
      </w:r>
      <w:del w:id="9" w:author="Shaffer, Victoria A." w:date="2021-08-18T13:09:00Z">
        <w:r w:rsidR="00CD301C" w:rsidRPr="009B48D8" w:rsidDel="00DB3624">
          <w:rPr>
            <w:rFonts w:cstheme="minorHAnsi"/>
          </w:rPr>
          <w:delText xml:space="preserve">being </w:delText>
        </w:r>
      </w:del>
      <w:ins w:id="10" w:author="Shaffer, Victoria A." w:date="2021-08-18T13:09:00Z">
        <w:r w:rsidR="00DB3624">
          <w:rPr>
            <w:rFonts w:cstheme="minorHAnsi"/>
          </w:rPr>
          <w:t xml:space="preserve">are </w:t>
        </w:r>
      </w:ins>
      <w:r w:rsidR="00CD301C" w:rsidRPr="009B48D8">
        <w:rPr>
          <w:rFonts w:cstheme="minorHAnsi"/>
        </w:rPr>
        <w:t xml:space="preserve">uninsured </w:t>
      </w:r>
      <w:r w:rsidR="00CD301C" w:rsidRPr="009B48D8">
        <w:rPr>
          <w:rFonts w:cstheme="minorHAnsi"/>
          <w:highlight w:val="yellow"/>
        </w:rPr>
        <w:t>(“Trends in the U.S. Uninsured Population, 2010-2020”, 2021)</w:t>
      </w:r>
      <w:r w:rsidR="00CD301C" w:rsidRPr="009B48D8">
        <w:rPr>
          <w:rFonts w:cstheme="minorHAnsi"/>
        </w:rPr>
        <w:t>. U</w:t>
      </w:r>
      <w:commentRangeStart w:id="11"/>
      <w:commentRangeStart w:id="12"/>
      <w:r w:rsidR="00CD301C" w:rsidRPr="009B48D8">
        <w:rPr>
          <w:rFonts w:cstheme="minorHAnsi"/>
        </w:rPr>
        <w:t>nderinsurance (10% of household income going to health costs)</w:t>
      </w:r>
      <w:commentRangeEnd w:id="11"/>
      <w:r w:rsidR="00CD301C" w:rsidRPr="009B48D8">
        <w:rPr>
          <w:rStyle w:val="CommentReference"/>
          <w:rFonts w:cstheme="minorHAnsi"/>
          <w:sz w:val="24"/>
          <w:szCs w:val="24"/>
        </w:rPr>
        <w:commentReference w:id="11"/>
      </w:r>
      <w:commentRangeEnd w:id="12"/>
      <w:r w:rsidR="003C6EB6">
        <w:rPr>
          <w:rStyle w:val="CommentReference"/>
        </w:rPr>
        <w:commentReference w:id="12"/>
      </w:r>
      <w:r w:rsidR="00CD301C" w:rsidRPr="009B48D8">
        <w:rPr>
          <w:rFonts w:cstheme="minorHAnsi"/>
        </w:rPr>
        <w:t xml:space="preserve"> has also surged to 21.3%, resulting in nearly a third of the US population lacking critical health services </w:t>
      </w:r>
      <w:r w:rsidR="00CD301C" w:rsidRPr="009B48D8">
        <w:rPr>
          <w:rFonts w:cstheme="minorHAnsi"/>
          <w:highlight w:val="yellow"/>
        </w:rPr>
        <w:t>(Collins 2020)</w:t>
      </w:r>
      <w:r w:rsidR="00CD301C" w:rsidRPr="009B48D8">
        <w:rPr>
          <w:rFonts w:cstheme="minorHAnsi"/>
        </w:rPr>
        <w:t xml:space="preserve">. </w:t>
      </w:r>
    </w:p>
    <w:p w14:paraId="4D46CFFA" w14:textId="141FAFE4" w:rsidR="006F3FBD" w:rsidRPr="009B48D8" w:rsidRDefault="00A43EC8" w:rsidP="00A43EC8">
      <w:pPr>
        <w:pStyle w:val="FirstParagraph"/>
        <w:spacing w:line="480" w:lineRule="auto"/>
        <w:rPr>
          <w:rFonts w:cstheme="minorHAnsi"/>
        </w:rPr>
      </w:pPr>
      <w:r w:rsidRPr="009B48D8">
        <w:rPr>
          <w:rFonts w:cstheme="minorHAnsi"/>
        </w:rPr>
        <w:tab/>
        <w:t xml:space="preserve">Current data also clearly indicates that </w:t>
      </w:r>
      <w:ins w:id="13" w:author="Shaffer, Victoria A." w:date="2021-08-18T13:11:00Z">
        <w:r w:rsidR="00DB3624">
          <w:rPr>
            <w:rFonts w:cstheme="minorHAnsi"/>
          </w:rPr>
          <w:t xml:space="preserve">being uninsured or </w:t>
        </w:r>
      </w:ins>
      <w:del w:id="14" w:author="Shaffer, Victoria A." w:date="2021-08-18T13:10:00Z">
        <w:r w:rsidRPr="009B48D8" w:rsidDel="00DB3624">
          <w:rPr>
            <w:rFonts w:cstheme="minorHAnsi"/>
          </w:rPr>
          <w:delText xml:space="preserve">un- and </w:delText>
        </w:r>
      </w:del>
      <w:r w:rsidRPr="009B48D8">
        <w:rPr>
          <w:rFonts w:cstheme="minorHAnsi"/>
        </w:rPr>
        <w:t>underinsur</w:t>
      </w:r>
      <w:ins w:id="15" w:author="Shaffer, Victoria A." w:date="2021-08-18T13:11:00Z">
        <w:r w:rsidR="00DB3624">
          <w:rPr>
            <w:rFonts w:cstheme="minorHAnsi"/>
          </w:rPr>
          <w:t>ed</w:t>
        </w:r>
      </w:ins>
      <w:del w:id="16" w:author="Shaffer, Victoria A." w:date="2021-08-18T13:11:00Z">
        <w:r w:rsidRPr="009B48D8" w:rsidDel="00DB3624">
          <w:rPr>
            <w:rFonts w:cstheme="minorHAnsi"/>
          </w:rPr>
          <w:delText>ance</w:delText>
        </w:r>
      </w:del>
      <w:r w:rsidRPr="009B48D8">
        <w:rPr>
          <w:rFonts w:cstheme="minorHAnsi"/>
        </w:rPr>
        <w:t xml:space="preserve"> results in worse health outcomes for Americans. </w:t>
      </w:r>
      <w:r w:rsidR="005255AE" w:rsidRPr="009B48D8">
        <w:rPr>
          <w:rFonts w:cstheme="minorHAnsi"/>
        </w:rPr>
        <w:t xml:space="preserve">In the US, 54% of underinsured, and 59% of uninsured went without necessary medical services </w:t>
      </w:r>
      <w:r w:rsidR="005255AE" w:rsidRPr="009B48D8">
        <w:rPr>
          <w:rFonts w:cstheme="minorHAnsi"/>
          <w:highlight w:val="yellow"/>
        </w:rPr>
        <w:t>(Schoen 2005)</w:t>
      </w:r>
      <w:r w:rsidR="005255AE" w:rsidRPr="009B48D8">
        <w:rPr>
          <w:rFonts w:cstheme="minorHAnsi"/>
        </w:rPr>
        <w:t xml:space="preserve">. Unsurprisingly, the </w:t>
      </w:r>
      <w:del w:id="17" w:author="Shaffer, Victoria A." w:date="2021-08-18T13:11:00Z">
        <w:r w:rsidR="005255AE" w:rsidRPr="009B48D8" w:rsidDel="00DB3624">
          <w:rPr>
            <w:rFonts w:cstheme="minorHAnsi"/>
          </w:rPr>
          <w:delText xml:space="preserve">un- </w:delText>
        </w:r>
      </w:del>
      <w:ins w:id="18" w:author="Shaffer, Victoria A." w:date="2021-08-18T13:11:00Z">
        <w:r w:rsidR="00DB3624">
          <w:rPr>
            <w:rFonts w:cstheme="minorHAnsi"/>
          </w:rPr>
          <w:t xml:space="preserve">uninsured </w:t>
        </w:r>
      </w:ins>
      <w:r w:rsidR="005255AE" w:rsidRPr="009B48D8">
        <w:rPr>
          <w:rFonts w:cstheme="minorHAnsi"/>
        </w:rPr>
        <w:t>and underinsured are</w:t>
      </w:r>
      <w:r w:rsidRPr="009B48D8">
        <w:rPr>
          <w:rFonts w:cstheme="minorHAnsi"/>
        </w:rPr>
        <w:t xml:space="preserve"> between 25-40% more likely to die, with over 44,000 deaths per year, rivalling the impact of kidney disease (42,000) in the US </w:t>
      </w:r>
      <w:r w:rsidRPr="009B48D8">
        <w:rPr>
          <w:rFonts w:cstheme="minorHAnsi"/>
          <w:highlight w:val="yellow"/>
        </w:rPr>
        <w:t xml:space="preserve">(Franks 1993, </w:t>
      </w:r>
      <w:proofErr w:type="spellStart"/>
      <w:r w:rsidRPr="009B48D8">
        <w:rPr>
          <w:rFonts w:cstheme="minorHAnsi"/>
          <w:highlight w:val="yellow"/>
        </w:rPr>
        <w:t>Wilper</w:t>
      </w:r>
      <w:proofErr w:type="spellEnd"/>
      <w:r w:rsidRPr="009B48D8">
        <w:rPr>
          <w:rFonts w:cstheme="minorHAnsi"/>
          <w:highlight w:val="yellow"/>
        </w:rPr>
        <w:t xml:space="preserve"> 2009)</w:t>
      </w:r>
      <w:r w:rsidRPr="009B48D8">
        <w:rPr>
          <w:rFonts w:cstheme="minorHAnsi"/>
        </w:rPr>
        <w:t xml:space="preserve">. </w:t>
      </w:r>
      <w:r w:rsidR="00F22B3D" w:rsidRPr="009B48D8">
        <w:rPr>
          <w:rFonts w:cstheme="minorHAnsi"/>
        </w:rPr>
        <w:t>Neonates are especially at risk</w:t>
      </w:r>
      <w:ins w:id="19" w:author="Shaffer, Victoria A." w:date="2021-08-18T13:12:00Z">
        <w:r w:rsidR="00DB3624">
          <w:rPr>
            <w:rFonts w:cstheme="minorHAnsi"/>
          </w:rPr>
          <w:t>, with</w:t>
        </w:r>
      </w:ins>
      <w:del w:id="20" w:author="Shaffer, Victoria A." w:date="2021-08-18T13:12:00Z">
        <w:r w:rsidR="00F22B3D" w:rsidRPr="009B48D8" w:rsidDel="00DB3624">
          <w:rPr>
            <w:rFonts w:cstheme="minorHAnsi"/>
          </w:rPr>
          <w:delText xml:space="preserve"> -</w:delText>
        </w:r>
      </w:del>
      <w:r w:rsidR="00F22B3D" w:rsidRPr="009B48D8">
        <w:rPr>
          <w:rFonts w:cstheme="minorHAnsi"/>
        </w:rPr>
        <w:t xml:space="preserve"> lack of insurance </w:t>
      </w:r>
      <w:del w:id="21" w:author="Shaffer, Victoria A." w:date="2021-08-18T13:12:00Z">
        <w:r w:rsidR="00F22B3D" w:rsidRPr="009B48D8" w:rsidDel="00DB3624">
          <w:rPr>
            <w:rFonts w:cstheme="minorHAnsi"/>
          </w:rPr>
          <w:delText xml:space="preserve">increases </w:delText>
        </w:r>
      </w:del>
      <w:ins w:id="22" w:author="Shaffer, Victoria A." w:date="2021-08-18T13:12:00Z">
        <w:r w:rsidR="00DB3624">
          <w:rPr>
            <w:rFonts w:cstheme="minorHAnsi"/>
          </w:rPr>
          <w:t xml:space="preserve">increasing the </w:t>
        </w:r>
      </w:ins>
      <w:r w:rsidR="00F22B3D" w:rsidRPr="009B48D8">
        <w:rPr>
          <w:rFonts w:cstheme="minorHAnsi"/>
        </w:rPr>
        <w:t>risk of death by 260%</w:t>
      </w:r>
      <w:ins w:id="23" w:author="Shaffer, Victoria A." w:date="2021-08-18T13:12:00Z">
        <w:r w:rsidR="00DB3624">
          <w:rPr>
            <w:rFonts w:cstheme="minorHAnsi"/>
          </w:rPr>
          <w:t xml:space="preserve"> (note, this is </w:t>
        </w:r>
      </w:ins>
      <w:del w:id="24" w:author="Shaffer, Victoria A." w:date="2021-08-18T13:12:00Z">
        <w:r w:rsidR="00F22B3D" w:rsidRPr="009B48D8" w:rsidDel="00DB3624">
          <w:rPr>
            <w:rFonts w:cstheme="minorHAnsi"/>
          </w:rPr>
          <w:delText xml:space="preserve">, </w:delText>
        </w:r>
      </w:del>
      <w:r w:rsidR="00F22B3D" w:rsidRPr="009B48D8">
        <w:rPr>
          <w:rFonts w:cstheme="minorHAnsi"/>
        </w:rPr>
        <w:t>more than being born with congenial malformation</w:t>
      </w:r>
      <w:ins w:id="25" w:author="Shaffer, Victoria A." w:date="2021-08-18T13:12:00Z">
        <w:r w:rsidR="00DB3624">
          <w:rPr>
            <w:rFonts w:cstheme="minorHAnsi"/>
          </w:rPr>
          <w:t>)</w:t>
        </w:r>
      </w:ins>
      <w:r w:rsidR="00F22B3D" w:rsidRPr="009B48D8">
        <w:rPr>
          <w:rFonts w:cstheme="minorHAnsi"/>
        </w:rPr>
        <w:t xml:space="preserve"> </w:t>
      </w:r>
      <w:r w:rsidR="00F22B3D" w:rsidRPr="009B48D8">
        <w:rPr>
          <w:rFonts w:cstheme="minorHAnsi"/>
          <w:highlight w:val="yellow"/>
        </w:rPr>
        <w:t>(</w:t>
      </w:r>
      <w:proofErr w:type="spellStart"/>
      <w:r w:rsidR="00F22B3D" w:rsidRPr="009B48D8">
        <w:rPr>
          <w:rFonts w:cstheme="minorHAnsi"/>
          <w:highlight w:val="yellow"/>
        </w:rPr>
        <w:t>Morriss</w:t>
      </w:r>
      <w:proofErr w:type="spellEnd"/>
      <w:r w:rsidR="00F22B3D" w:rsidRPr="009B48D8">
        <w:rPr>
          <w:rFonts w:cstheme="minorHAnsi"/>
          <w:highlight w:val="yellow"/>
        </w:rPr>
        <w:t xml:space="preserve"> 2013)</w:t>
      </w:r>
      <w:r w:rsidR="00F22B3D" w:rsidRPr="009B48D8">
        <w:rPr>
          <w:rFonts w:cstheme="minorHAnsi"/>
        </w:rPr>
        <w:t xml:space="preserve">. </w:t>
      </w:r>
    </w:p>
    <w:p w14:paraId="4E4C68B5" w14:textId="66950FE9" w:rsidR="005255AE" w:rsidRPr="009B48D8" w:rsidRDefault="005255AE" w:rsidP="005255AE">
      <w:pPr>
        <w:pStyle w:val="BodyText"/>
        <w:spacing w:line="480" w:lineRule="auto"/>
        <w:rPr>
          <w:rFonts w:cstheme="minorHAnsi"/>
        </w:rPr>
      </w:pPr>
      <w:r w:rsidRPr="009B48D8">
        <w:rPr>
          <w:rFonts w:cstheme="minorHAnsi"/>
        </w:rPr>
        <w:tab/>
        <w:t xml:space="preserve">Additionally, healthcare outcomes in the US are </w:t>
      </w:r>
      <w:r w:rsidR="008A5FD5" w:rsidRPr="009B48D8">
        <w:rPr>
          <w:rFonts w:cstheme="minorHAnsi"/>
        </w:rPr>
        <w:t>poor</w:t>
      </w:r>
      <w:r w:rsidRPr="009B48D8">
        <w:rPr>
          <w:rFonts w:cstheme="minorHAnsi"/>
        </w:rPr>
        <w:t xml:space="preserve"> compared to peer countries, </w:t>
      </w:r>
      <w:ins w:id="26" w:author="Shaffer, Victoria A." w:date="2021-08-18T13:13:00Z">
        <w:r w:rsidR="00DB3624">
          <w:rPr>
            <w:rFonts w:cstheme="minorHAnsi"/>
          </w:rPr>
          <w:t xml:space="preserve">despite </w:t>
        </w:r>
      </w:ins>
      <w:del w:id="27" w:author="Shaffer, Victoria A." w:date="2021-08-18T13:13:00Z">
        <w:r w:rsidRPr="009B48D8" w:rsidDel="007F3CA0">
          <w:rPr>
            <w:rFonts w:cstheme="minorHAnsi"/>
          </w:rPr>
          <w:delText xml:space="preserve">even accounting for the </w:delText>
        </w:r>
      </w:del>
      <w:r w:rsidRPr="009B48D8">
        <w:rPr>
          <w:rFonts w:cstheme="minorHAnsi"/>
        </w:rPr>
        <w:t>very high cost of care</w:t>
      </w:r>
      <w:ins w:id="28" w:author="Shaffer, Victoria A." w:date="2021-08-18T13:13:00Z">
        <w:r w:rsidR="007F3CA0">
          <w:rPr>
            <w:rFonts w:cstheme="minorHAnsi"/>
          </w:rPr>
          <w:t xml:space="preserve"> in this country</w:t>
        </w:r>
      </w:ins>
      <w:r w:rsidRPr="009B48D8">
        <w:rPr>
          <w:rFonts w:cstheme="minorHAnsi"/>
        </w:rPr>
        <w:t>. In 2016</w:t>
      </w:r>
      <w:ins w:id="29" w:author="Shaffer, Victoria A." w:date="2021-08-18T13:13:00Z">
        <w:r w:rsidR="007F3CA0">
          <w:rPr>
            <w:rFonts w:cstheme="minorHAnsi"/>
          </w:rPr>
          <w:t>,</w:t>
        </w:r>
      </w:ins>
      <w:r w:rsidRPr="009B48D8">
        <w:rPr>
          <w:rFonts w:cstheme="minorHAnsi"/>
        </w:rPr>
        <w:t xml:space="preserve"> the US spent 17.8% of GDP on healthcare</w:t>
      </w:r>
      <w:r w:rsidR="004F2144" w:rsidRPr="009B48D8">
        <w:rPr>
          <w:rFonts w:cstheme="minorHAnsi"/>
        </w:rPr>
        <w:t>,</w:t>
      </w:r>
      <w:r w:rsidRPr="009B48D8">
        <w:rPr>
          <w:rFonts w:cstheme="minorHAnsi"/>
        </w:rPr>
        <w:t xml:space="preserve"> with other high-income countries ranging from 9.6% to 12.4</w:t>
      </w:r>
      <w:r w:rsidR="004F2144" w:rsidRPr="009B48D8">
        <w:rPr>
          <w:rFonts w:cstheme="minorHAnsi"/>
        </w:rPr>
        <w:t>%.</w:t>
      </w:r>
      <w:r w:rsidRPr="009B48D8">
        <w:rPr>
          <w:rFonts w:cstheme="minorHAnsi"/>
        </w:rPr>
        <w:t xml:space="preserve"> </w:t>
      </w:r>
      <w:r w:rsidR="004F2144" w:rsidRPr="009B48D8">
        <w:rPr>
          <w:rFonts w:cstheme="minorHAnsi"/>
        </w:rPr>
        <w:t>Y</w:t>
      </w:r>
      <w:r w:rsidRPr="009B48D8">
        <w:rPr>
          <w:rFonts w:cstheme="minorHAnsi"/>
        </w:rPr>
        <w:t xml:space="preserve">et </w:t>
      </w:r>
      <w:r w:rsidR="004F2144" w:rsidRPr="009B48D8">
        <w:rPr>
          <w:rFonts w:cstheme="minorHAnsi"/>
        </w:rPr>
        <w:t xml:space="preserve">the US has the </w:t>
      </w:r>
      <w:r w:rsidRPr="009B48D8">
        <w:rPr>
          <w:rFonts w:cstheme="minorHAnsi"/>
        </w:rPr>
        <w:t xml:space="preserve">lowest life </w:t>
      </w:r>
      <w:r w:rsidRPr="009B48D8">
        <w:rPr>
          <w:rFonts w:cstheme="minorHAnsi"/>
        </w:rPr>
        <w:lastRenderedPageBreak/>
        <w:t>expectancy</w:t>
      </w:r>
      <w:r w:rsidR="004F2144" w:rsidRPr="009B48D8">
        <w:rPr>
          <w:rFonts w:cstheme="minorHAnsi"/>
        </w:rPr>
        <w:t xml:space="preserve"> of these countries</w:t>
      </w:r>
      <w:r w:rsidRPr="009B48D8">
        <w:rPr>
          <w:rFonts w:cstheme="minorHAnsi"/>
        </w:rPr>
        <w:t xml:space="preserve">, 78.8, compared to an </w:t>
      </w:r>
      <w:r w:rsidR="004F2144" w:rsidRPr="009B48D8">
        <w:rPr>
          <w:rFonts w:cstheme="minorHAnsi"/>
        </w:rPr>
        <w:t xml:space="preserve">average </w:t>
      </w:r>
      <w:r w:rsidRPr="009B48D8">
        <w:rPr>
          <w:rFonts w:cstheme="minorHAnsi"/>
        </w:rPr>
        <w:t xml:space="preserve">expectancy of 81.7 </w:t>
      </w:r>
      <w:r w:rsidRPr="009B48D8">
        <w:rPr>
          <w:rFonts w:cstheme="minorHAnsi"/>
          <w:highlight w:val="yellow"/>
        </w:rPr>
        <w:t>(</w:t>
      </w:r>
      <w:proofErr w:type="spellStart"/>
      <w:r w:rsidRPr="009B48D8">
        <w:rPr>
          <w:rFonts w:cstheme="minorHAnsi"/>
          <w:highlight w:val="yellow"/>
        </w:rPr>
        <w:t>Papanicolas</w:t>
      </w:r>
      <w:proofErr w:type="spellEnd"/>
      <w:r w:rsidRPr="009B48D8">
        <w:rPr>
          <w:rFonts w:cstheme="minorHAnsi"/>
          <w:highlight w:val="yellow"/>
        </w:rPr>
        <w:t xml:space="preserve"> 2018)</w:t>
      </w:r>
      <w:r w:rsidRPr="009B48D8">
        <w:rPr>
          <w:rFonts w:cstheme="minorHAnsi"/>
        </w:rPr>
        <w:t>.</w:t>
      </w:r>
      <w:r w:rsidR="004F2144" w:rsidRPr="009B48D8">
        <w:rPr>
          <w:rFonts w:cstheme="minorHAnsi"/>
        </w:rPr>
        <w:t xml:space="preserve"> US healthcare is </w:t>
      </w:r>
      <w:r w:rsidR="000D5CE6" w:rsidRPr="009B48D8">
        <w:rPr>
          <w:rFonts w:cstheme="minorHAnsi"/>
        </w:rPr>
        <w:t>ranked as low as 15</w:t>
      </w:r>
      <w:r w:rsidR="000D5CE6" w:rsidRPr="009B48D8">
        <w:rPr>
          <w:rFonts w:cstheme="minorHAnsi"/>
          <w:vertAlign w:val="superscript"/>
        </w:rPr>
        <w:t>th</w:t>
      </w:r>
      <w:r w:rsidR="000D5CE6" w:rsidRPr="009B48D8">
        <w:rPr>
          <w:rFonts w:cstheme="minorHAnsi"/>
        </w:rPr>
        <w:t xml:space="preserve"> out of 25 major industrialized countries, partly due to inflated costs, waste, fraud, and the poorest aggregate utilization of physician visits and hospital days per capita </w:t>
      </w:r>
      <w:r w:rsidR="000D5CE6" w:rsidRPr="009B48D8">
        <w:rPr>
          <w:rFonts w:cstheme="minorHAnsi"/>
          <w:highlight w:val="yellow"/>
        </w:rPr>
        <w:t>(World Health Report</w:t>
      </w:r>
      <w:r w:rsidR="005E2B97" w:rsidRPr="009B48D8">
        <w:rPr>
          <w:rFonts w:cstheme="minorHAnsi"/>
          <w:highlight w:val="yellow"/>
        </w:rPr>
        <w:t>,</w:t>
      </w:r>
      <w:r w:rsidR="000D5CE6" w:rsidRPr="009B48D8">
        <w:rPr>
          <w:rFonts w:cstheme="minorHAnsi"/>
          <w:highlight w:val="yellow"/>
        </w:rPr>
        <w:t xml:space="preserve"> 2000</w:t>
      </w:r>
      <w:r w:rsidR="005E2B97" w:rsidRPr="009B48D8">
        <w:rPr>
          <w:rFonts w:cstheme="minorHAnsi"/>
          <w:highlight w:val="yellow"/>
        </w:rPr>
        <w:t>;</w:t>
      </w:r>
      <w:r w:rsidR="000D5CE6" w:rsidRPr="009B48D8">
        <w:rPr>
          <w:rFonts w:cstheme="minorHAnsi"/>
          <w:highlight w:val="yellow"/>
        </w:rPr>
        <w:t xml:space="preserve"> Anderson</w:t>
      </w:r>
      <w:r w:rsidR="005E2B97" w:rsidRPr="009B48D8">
        <w:rPr>
          <w:rFonts w:cstheme="minorHAnsi"/>
          <w:highlight w:val="yellow"/>
        </w:rPr>
        <w:t>,</w:t>
      </w:r>
      <w:r w:rsidR="000D5CE6" w:rsidRPr="009B48D8">
        <w:rPr>
          <w:rFonts w:cstheme="minorHAnsi"/>
          <w:highlight w:val="yellow"/>
        </w:rPr>
        <w:t xml:space="preserve"> 2003)</w:t>
      </w:r>
      <w:r w:rsidR="000D5CE6" w:rsidRPr="009B48D8">
        <w:rPr>
          <w:rFonts w:cstheme="minorHAnsi"/>
        </w:rPr>
        <w:t>.</w:t>
      </w:r>
    </w:p>
    <w:p w14:paraId="59697CF0" w14:textId="427AC894" w:rsidR="0072288A" w:rsidRPr="009B48D8" w:rsidDel="006A6A62" w:rsidRDefault="003631BD" w:rsidP="000D5CE6">
      <w:pPr>
        <w:pStyle w:val="FirstParagraph"/>
        <w:spacing w:line="480" w:lineRule="auto"/>
        <w:ind w:firstLine="720"/>
        <w:rPr>
          <w:del w:id="30" w:author="Shaffer, Victoria A." w:date="2021-08-18T13:19:00Z"/>
          <w:rFonts w:cstheme="minorHAnsi"/>
        </w:rPr>
      </w:pPr>
      <w:commentRangeStart w:id="31"/>
      <w:r w:rsidRPr="009B48D8">
        <w:rPr>
          <w:rFonts w:cstheme="minorHAnsi"/>
        </w:rPr>
        <w:t xml:space="preserve">Universal </w:t>
      </w:r>
      <w:commentRangeEnd w:id="31"/>
      <w:r w:rsidR="006A6A62">
        <w:rPr>
          <w:rStyle w:val="CommentReference"/>
        </w:rPr>
        <w:commentReference w:id="31"/>
      </w:r>
      <w:r w:rsidRPr="009B48D8">
        <w:rPr>
          <w:rFonts w:cstheme="minorHAnsi"/>
        </w:rPr>
        <w:t xml:space="preserve">Health Care (UHC) </w:t>
      </w:r>
      <w:r w:rsidR="0072288A" w:rsidRPr="009B48D8">
        <w:rPr>
          <w:rFonts w:cstheme="minorHAnsi"/>
        </w:rPr>
        <w:t xml:space="preserve">would directly address US concerns regarding cost of healthcare, lack of complete coverage, and poor </w:t>
      </w:r>
      <w:ins w:id="32" w:author="Shaffer, Victoria A." w:date="2021-08-18T13:16:00Z">
        <w:r w:rsidR="006A6A62">
          <w:rPr>
            <w:rFonts w:cstheme="minorHAnsi"/>
          </w:rPr>
          <w:t xml:space="preserve">health </w:t>
        </w:r>
      </w:ins>
      <w:r w:rsidR="0072288A" w:rsidRPr="009B48D8">
        <w:rPr>
          <w:rFonts w:cstheme="minorHAnsi"/>
        </w:rPr>
        <w:t xml:space="preserve">outcomes. The cost of implementation will likely temporarily spike total healthcare spending, but </w:t>
      </w:r>
      <w:r w:rsidR="00241D84" w:rsidRPr="009B48D8">
        <w:rPr>
          <w:rFonts w:cstheme="minorHAnsi"/>
        </w:rPr>
        <w:t xml:space="preserve">generally results in reduced cost down the road. </w:t>
      </w:r>
      <w:commentRangeStart w:id="33"/>
      <w:r w:rsidR="00241D84" w:rsidRPr="009B48D8">
        <w:rPr>
          <w:rFonts w:cstheme="minorHAnsi"/>
        </w:rPr>
        <w:t xml:space="preserve">Taiwan </w:t>
      </w:r>
      <w:commentRangeEnd w:id="33"/>
      <w:r w:rsidR="006A6A62">
        <w:rPr>
          <w:rStyle w:val="CommentReference"/>
        </w:rPr>
        <w:commentReference w:id="33"/>
      </w:r>
      <w:r w:rsidR="00241D84" w:rsidRPr="009B48D8">
        <w:rPr>
          <w:rFonts w:cstheme="minorHAnsi"/>
        </w:rPr>
        <w:t xml:space="preserve">had a 14% increase in health expenditures the year they implemented UHC, however, the annual increases afterwards were 4.1%, less than half the size than they were before implementation of UHC, 8.3% </w:t>
      </w:r>
      <w:r w:rsidR="00241D84" w:rsidRPr="009B48D8">
        <w:rPr>
          <w:rFonts w:cstheme="minorHAnsi"/>
          <w:highlight w:val="yellow"/>
        </w:rPr>
        <w:t>(Hsiao 2016)</w:t>
      </w:r>
      <w:r w:rsidR="00241D84" w:rsidRPr="009B48D8">
        <w:rPr>
          <w:rFonts w:cstheme="minorHAnsi"/>
        </w:rPr>
        <w:t xml:space="preserve">. Functionally, a </w:t>
      </w:r>
      <w:commentRangeStart w:id="34"/>
      <w:r w:rsidR="00241D84" w:rsidRPr="009B48D8">
        <w:rPr>
          <w:rFonts w:cstheme="minorHAnsi"/>
        </w:rPr>
        <w:t>monopsony</w:t>
      </w:r>
      <w:commentRangeEnd w:id="34"/>
      <w:r w:rsidR="006A6A62">
        <w:rPr>
          <w:rStyle w:val="CommentReference"/>
        </w:rPr>
        <w:commentReference w:id="34"/>
      </w:r>
      <w:r w:rsidR="00241D84" w:rsidRPr="009B48D8">
        <w:rPr>
          <w:rFonts w:cstheme="minorHAnsi"/>
        </w:rPr>
        <w:t xml:space="preserve"> for purchase of healthcare goods and technologies (such as pharmaceuticals) leads to reduction of aggregate costs </w:t>
      </w:r>
      <w:r w:rsidR="00241D84" w:rsidRPr="009B48D8">
        <w:rPr>
          <w:rFonts w:cstheme="minorHAnsi"/>
          <w:highlight w:val="yellow"/>
        </w:rPr>
        <w:t>(Hussey 2003)</w:t>
      </w:r>
      <w:r w:rsidR="00241D84" w:rsidRPr="009B48D8">
        <w:rPr>
          <w:rFonts w:cstheme="minorHAnsi"/>
        </w:rPr>
        <w:t xml:space="preserve">. Coverage also improves significantly with the introduction of UHC. Several countries with sub 60% coverage surged to 99% within a year of implementation of UHC </w:t>
      </w:r>
      <w:r w:rsidR="00241D84" w:rsidRPr="009B48D8">
        <w:rPr>
          <w:rFonts w:cstheme="minorHAnsi"/>
          <w:highlight w:val="yellow"/>
        </w:rPr>
        <w:t xml:space="preserve">(Hsiao 2016, </w:t>
      </w:r>
      <w:proofErr w:type="spellStart"/>
      <w:r w:rsidR="00241D84" w:rsidRPr="009B48D8">
        <w:rPr>
          <w:rFonts w:cstheme="minorHAnsi"/>
          <w:highlight w:val="yellow"/>
        </w:rPr>
        <w:t>Panpiemras</w:t>
      </w:r>
      <w:proofErr w:type="spellEnd"/>
      <w:r w:rsidR="00241D84" w:rsidRPr="009B48D8">
        <w:rPr>
          <w:rFonts w:cstheme="minorHAnsi"/>
          <w:highlight w:val="yellow"/>
        </w:rPr>
        <w:t xml:space="preserve"> et al. (2011)</w:t>
      </w:r>
      <w:r w:rsidR="00241D84" w:rsidRPr="009B48D8">
        <w:rPr>
          <w:rFonts w:cstheme="minorHAnsi"/>
        </w:rPr>
        <w:t>.</w:t>
      </w:r>
      <w:r w:rsidR="00375DA6" w:rsidRPr="009B48D8">
        <w:rPr>
          <w:rFonts w:cstheme="minorHAnsi"/>
        </w:rPr>
        <w:t xml:space="preserve"> Increased coverage results in lower mortality and better overall health in the population </w:t>
      </w:r>
      <w:r w:rsidR="00375DA6" w:rsidRPr="009B48D8">
        <w:rPr>
          <w:rFonts w:cstheme="minorHAnsi"/>
          <w:highlight w:val="yellow"/>
        </w:rPr>
        <w:t>(Galvani et al. 2017)</w:t>
      </w:r>
      <w:r w:rsidR="00375DA6" w:rsidRPr="009B48D8">
        <w:rPr>
          <w:rFonts w:cstheme="minorHAnsi"/>
        </w:rPr>
        <w:t xml:space="preserve">. </w:t>
      </w:r>
    </w:p>
    <w:p w14:paraId="5E50B571" w14:textId="2755F4FF" w:rsidR="002716BB" w:rsidRPr="009B48D8" w:rsidRDefault="006A6A62" w:rsidP="006A6A62">
      <w:pPr>
        <w:pStyle w:val="FirstParagraph"/>
        <w:spacing w:line="480" w:lineRule="auto"/>
        <w:ind w:firstLine="720"/>
        <w:rPr>
          <w:rFonts w:cstheme="minorHAnsi"/>
        </w:rPr>
      </w:pPr>
      <w:ins w:id="35" w:author="Shaffer, Victoria A." w:date="2021-08-18T13:18:00Z">
        <w:r>
          <w:rPr>
            <w:rFonts w:cstheme="minorHAnsi"/>
          </w:rPr>
          <w:t xml:space="preserve">While there are clear benefits to implementing UHC in the US, </w:t>
        </w:r>
      </w:ins>
      <w:del w:id="36" w:author="Shaffer, Victoria A." w:date="2021-08-18T13:18:00Z">
        <w:r w:rsidR="002716BB" w:rsidRPr="009B48D8" w:rsidDel="006A6A62">
          <w:rPr>
            <w:rFonts w:cstheme="minorHAnsi"/>
          </w:rPr>
          <w:delText xml:space="preserve">Universal health care would likely benefit America if implemented. However, </w:delText>
        </w:r>
      </w:del>
      <w:r w:rsidR="002716BB" w:rsidRPr="009B48D8">
        <w:rPr>
          <w:rFonts w:cstheme="minorHAnsi"/>
        </w:rPr>
        <w:t xml:space="preserve">there is a </w:t>
      </w:r>
      <w:del w:id="37" w:author="Shaffer, Victoria A." w:date="2021-08-18T13:18:00Z">
        <w:r w:rsidR="002716BB" w:rsidRPr="009B48D8" w:rsidDel="006A6A62">
          <w:rPr>
            <w:rFonts w:cstheme="minorHAnsi"/>
          </w:rPr>
          <w:delText xml:space="preserve">significant </w:delText>
        </w:r>
      </w:del>
      <w:ins w:id="38" w:author="Shaffer, Victoria A." w:date="2021-08-18T13:19:00Z">
        <w:r>
          <w:rPr>
            <w:rFonts w:cstheme="minorHAnsi"/>
          </w:rPr>
          <w:t xml:space="preserve">not </w:t>
        </w:r>
      </w:ins>
      <w:del w:id="39" w:author="Shaffer, Victoria A." w:date="2021-08-18T13:19:00Z">
        <w:r w:rsidR="002716BB" w:rsidRPr="009B48D8" w:rsidDel="006A6A62">
          <w:rPr>
            <w:rFonts w:cstheme="minorHAnsi"/>
          </w:rPr>
          <w:delText xml:space="preserve">lack of </w:delText>
        </w:r>
      </w:del>
      <w:ins w:id="40" w:author="Shaffer, Victoria A." w:date="2021-08-18T13:19:00Z">
        <w:r>
          <w:rPr>
            <w:rFonts w:cstheme="minorHAnsi"/>
          </w:rPr>
          <w:t xml:space="preserve">strong </w:t>
        </w:r>
      </w:ins>
      <w:r w:rsidR="002716BB" w:rsidRPr="009B48D8">
        <w:rPr>
          <w:rFonts w:cstheme="minorHAnsi"/>
        </w:rPr>
        <w:t xml:space="preserve">support for </w:t>
      </w:r>
      <w:del w:id="41" w:author="Shaffer, Victoria A." w:date="2021-08-18T13:19:00Z">
        <w:r w:rsidR="002716BB" w:rsidRPr="009B48D8" w:rsidDel="006A6A62">
          <w:rPr>
            <w:rFonts w:cstheme="minorHAnsi"/>
          </w:rPr>
          <w:delText>universal health care</w:delText>
        </w:r>
      </w:del>
      <w:ins w:id="42" w:author="Shaffer, Victoria A." w:date="2021-08-18T13:19:00Z">
        <w:r>
          <w:rPr>
            <w:rFonts w:cstheme="minorHAnsi"/>
          </w:rPr>
          <w:t xml:space="preserve">UHC within </w:t>
        </w:r>
        <w:commentRangeStart w:id="43"/>
        <w:r>
          <w:rPr>
            <w:rFonts w:cstheme="minorHAnsi"/>
          </w:rPr>
          <w:t>the general population</w:t>
        </w:r>
        <w:commentRangeEnd w:id="43"/>
        <w:r>
          <w:rPr>
            <w:rStyle w:val="CommentReference"/>
          </w:rPr>
          <w:commentReference w:id="43"/>
        </w:r>
      </w:ins>
      <w:r w:rsidR="002716BB" w:rsidRPr="009B48D8">
        <w:rPr>
          <w:rFonts w:cstheme="minorHAnsi"/>
        </w:rPr>
        <w:t xml:space="preserve">. Thus, </w:t>
      </w:r>
      <w:del w:id="44" w:author="Shaffer, Victoria A." w:date="2021-08-18T13:20:00Z">
        <w:r w:rsidR="002716BB" w:rsidRPr="009B48D8" w:rsidDel="006A6A62">
          <w:rPr>
            <w:rFonts w:cstheme="minorHAnsi"/>
          </w:rPr>
          <w:delText xml:space="preserve">improving </w:delText>
        </w:r>
      </w:del>
      <w:ins w:id="45" w:author="Shaffer, Victoria A." w:date="2021-08-18T13:20:00Z">
        <w:r>
          <w:rPr>
            <w:rFonts w:cstheme="minorHAnsi"/>
          </w:rPr>
          <w:t>increasing the</w:t>
        </w:r>
        <w:r w:rsidRPr="009B48D8">
          <w:rPr>
            <w:rFonts w:cstheme="minorHAnsi"/>
          </w:rPr>
          <w:t xml:space="preserve"> </w:t>
        </w:r>
      </w:ins>
      <w:r w:rsidR="002716BB" w:rsidRPr="009B48D8">
        <w:rPr>
          <w:rFonts w:cstheme="minorHAnsi"/>
        </w:rPr>
        <w:t xml:space="preserve">likelihood of implementation by improving support for UHC is valuable. The goal of this project is to test whether </w:t>
      </w:r>
      <w:commentRangeStart w:id="46"/>
      <w:r w:rsidR="002716BB" w:rsidRPr="009B48D8">
        <w:rPr>
          <w:rFonts w:cstheme="minorHAnsi"/>
        </w:rPr>
        <w:t xml:space="preserve">presenting information differently </w:t>
      </w:r>
      <w:commentRangeEnd w:id="46"/>
      <w:r>
        <w:rPr>
          <w:rStyle w:val="CommentReference"/>
        </w:rPr>
        <w:commentReference w:id="46"/>
      </w:r>
      <w:r w:rsidR="002716BB" w:rsidRPr="009B48D8">
        <w:rPr>
          <w:rFonts w:cstheme="minorHAnsi"/>
        </w:rPr>
        <w:t>on UHC can influence support towards UHC.</w:t>
      </w:r>
    </w:p>
    <w:p w14:paraId="6D12AD3B"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47" w:name="inadequacies-with-our-current-system"/>
      <w:bookmarkStart w:id="48" w:name="review-of-literature"/>
      <w:bookmarkEnd w:id="0"/>
      <w:r w:rsidRPr="009B48D8">
        <w:rPr>
          <w:rFonts w:asciiTheme="minorHAnsi" w:hAnsiTheme="minorHAnsi" w:cstheme="minorHAnsi"/>
          <w:color w:val="auto"/>
          <w:sz w:val="24"/>
          <w:szCs w:val="24"/>
        </w:rPr>
        <w:lastRenderedPageBreak/>
        <w:t>Inadequacies with our current system</w:t>
      </w:r>
    </w:p>
    <w:p w14:paraId="008CA1BB" w14:textId="445948E5" w:rsidR="003631BD" w:rsidRPr="009B48D8" w:rsidRDefault="003631BD">
      <w:pPr>
        <w:pStyle w:val="FirstParagraph"/>
        <w:spacing w:line="480" w:lineRule="auto"/>
        <w:ind w:firstLine="720"/>
        <w:rPr>
          <w:rFonts w:cstheme="minorHAnsi"/>
        </w:rPr>
      </w:pPr>
      <w:r w:rsidRPr="009B48D8">
        <w:rPr>
          <w:rFonts w:cstheme="minorHAnsi"/>
        </w:rPr>
        <w:t xml:space="preserve">The purpose of health care is to improve the well-being of those treated. </w:t>
      </w:r>
      <w:r w:rsidR="00C313B9" w:rsidRPr="009B48D8">
        <w:rPr>
          <w:rFonts w:cstheme="minorHAnsi"/>
        </w:rPr>
        <w:t xml:space="preserve">However, medical debt is </w:t>
      </w:r>
      <w:r w:rsidR="004C6F66" w:rsidRPr="009B48D8">
        <w:rPr>
          <w:rFonts w:cstheme="minorHAnsi"/>
        </w:rPr>
        <w:t xml:space="preserve">still </w:t>
      </w:r>
      <w:r w:rsidR="00C313B9" w:rsidRPr="009B48D8">
        <w:rPr>
          <w:rFonts w:cstheme="minorHAnsi"/>
        </w:rPr>
        <w:t xml:space="preserve">the most common cause of bankruptcy in the United States, even with the passage of the 2010 Affordable Care Act </w:t>
      </w:r>
      <w:r w:rsidR="00C313B9" w:rsidRPr="009B48D8">
        <w:rPr>
          <w:rFonts w:cstheme="minorHAnsi"/>
          <w:highlight w:val="yellow"/>
        </w:rPr>
        <w:t>(Himmelstein, 2019.)</w:t>
      </w:r>
      <w:r w:rsidR="00C313B9" w:rsidRPr="009B48D8">
        <w:rPr>
          <w:rFonts w:cstheme="minorHAnsi"/>
        </w:rPr>
        <w:t xml:space="preserve"> C</w:t>
      </w:r>
      <w:r w:rsidR="00E13479" w:rsidRPr="009B48D8">
        <w:rPr>
          <w:rFonts w:cstheme="minorHAnsi"/>
        </w:rPr>
        <w:t>onsidering that</w:t>
      </w:r>
      <w:r w:rsidR="00C313B9" w:rsidRPr="009B48D8">
        <w:rPr>
          <w:rFonts w:cstheme="minorHAnsi"/>
        </w:rPr>
        <w:t xml:space="preserve"> </w:t>
      </w:r>
      <w:r w:rsidR="00AB4ABD" w:rsidRPr="009B48D8">
        <w:rPr>
          <w:rFonts w:cstheme="minorHAnsi"/>
        </w:rPr>
        <w:t xml:space="preserve">medical debtors </w:t>
      </w:r>
      <w:r w:rsidR="00E13479" w:rsidRPr="009B48D8">
        <w:rPr>
          <w:rFonts w:cstheme="minorHAnsi"/>
        </w:rPr>
        <w:t>are</w:t>
      </w:r>
      <w:r w:rsidR="00AB4ABD" w:rsidRPr="009B48D8">
        <w:rPr>
          <w:rFonts w:cstheme="minorHAnsi"/>
        </w:rPr>
        <w:t xml:space="preserve"> 42% more likely to suffer from a lapse in medical coverage</w:t>
      </w:r>
      <w:r w:rsidR="00C313B9" w:rsidRPr="009B48D8">
        <w:rPr>
          <w:rFonts w:cstheme="minorHAnsi"/>
        </w:rPr>
        <w:t xml:space="preserve">, </w:t>
      </w:r>
      <w:r w:rsidR="003C2FA1" w:rsidRPr="009B48D8">
        <w:rPr>
          <w:rFonts w:cstheme="minorHAnsi"/>
        </w:rPr>
        <w:t xml:space="preserve">the </w:t>
      </w:r>
      <w:r w:rsidR="00E13479" w:rsidRPr="009B48D8">
        <w:rPr>
          <w:rFonts w:cstheme="minorHAnsi"/>
        </w:rPr>
        <w:t xml:space="preserve">American health system often </w:t>
      </w:r>
      <w:r w:rsidR="003C2FA1" w:rsidRPr="009B48D8">
        <w:rPr>
          <w:rFonts w:cstheme="minorHAnsi"/>
        </w:rPr>
        <w:t xml:space="preserve">impairs the well-being of those treated </w:t>
      </w:r>
      <w:r w:rsidR="00F13004" w:rsidRPr="009B48D8">
        <w:rPr>
          <w:rFonts w:cstheme="minorHAnsi"/>
        </w:rPr>
        <w:t xml:space="preserve">instead </w:t>
      </w:r>
      <w:r w:rsidR="002F5205" w:rsidRPr="009B48D8">
        <w:rPr>
          <w:rFonts w:cstheme="minorHAnsi"/>
          <w:highlight w:val="yellow"/>
        </w:rPr>
        <w:t>(Himmelstein, 2005)</w:t>
      </w:r>
      <w:r w:rsidR="002F5205" w:rsidRPr="009B48D8">
        <w:rPr>
          <w:rFonts w:cstheme="minorHAnsi"/>
        </w:rPr>
        <w:t>.</w:t>
      </w:r>
      <w:r w:rsidR="00AB4ABD" w:rsidRPr="009B48D8">
        <w:rPr>
          <w:rFonts w:cstheme="minorHAnsi"/>
        </w:rPr>
        <w:t xml:space="preserve"> </w:t>
      </w:r>
      <w:r w:rsidR="00093ECF" w:rsidRPr="009B48D8">
        <w:rPr>
          <w:rFonts w:cstheme="minorHAnsi"/>
        </w:rPr>
        <w:t xml:space="preserve">Medical debt is accrued partly due to an extreme cost difference in medical care, with the US paying approximately twice the </w:t>
      </w:r>
      <w:commentRangeStart w:id="49"/>
      <w:r w:rsidR="00093ECF" w:rsidRPr="009B48D8">
        <w:rPr>
          <w:rFonts w:cstheme="minorHAnsi"/>
        </w:rPr>
        <w:t xml:space="preserve">OECD </w:t>
      </w:r>
      <w:commentRangeEnd w:id="49"/>
      <w:r w:rsidR="00573600">
        <w:rPr>
          <w:rStyle w:val="CommentReference"/>
        </w:rPr>
        <w:commentReference w:id="49"/>
      </w:r>
      <w:r w:rsidR="00093ECF" w:rsidRPr="009B48D8">
        <w:rPr>
          <w:rFonts w:cstheme="minorHAnsi"/>
        </w:rPr>
        <w:t xml:space="preserve">median cost for medical procedures and pharmaceuticals </w:t>
      </w:r>
      <w:r w:rsidR="00093ECF" w:rsidRPr="009B48D8">
        <w:rPr>
          <w:rFonts w:cstheme="minorHAnsi"/>
          <w:highlight w:val="yellow"/>
        </w:rPr>
        <w:t>(Anderson</w:t>
      </w:r>
      <w:r w:rsidR="00F85399" w:rsidRPr="009B48D8">
        <w:rPr>
          <w:rFonts w:cstheme="minorHAnsi"/>
          <w:highlight w:val="yellow"/>
        </w:rPr>
        <w:t>,</w:t>
      </w:r>
      <w:r w:rsidR="00093ECF" w:rsidRPr="009B48D8">
        <w:rPr>
          <w:rFonts w:cstheme="minorHAnsi"/>
          <w:highlight w:val="yellow"/>
        </w:rPr>
        <w:t xml:space="preserve"> 2003</w:t>
      </w:r>
      <w:r w:rsidR="00F85399" w:rsidRPr="009B48D8">
        <w:rPr>
          <w:rFonts w:cstheme="minorHAnsi"/>
          <w:highlight w:val="yellow"/>
        </w:rPr>
        <w:t xml:space="preserve">; </w:t>
      </w:r>
      <w:proofErr w:type="spellStart"/>
      <w:r w:rsidR="00F85399" w:rsidRPr="009B48D8">
        <w:rPr>
          <w:rFonts w:cstheme="minorHAnsi"/>
          <w:highlight w:val="yellow"/>
        </w:rPr>
        <w:t>Papanicolas</w:t>
      </w:r>
      <w:proofErr w:type="spellEnd"/>
      <w:r w:rsidR="00F85399" w:rsidRPr="009B48D8">
        <w:rPr>
          <w:rFonts w:cstheme="minorHAnsi"/>
          <w:highlight w:val="yellow"/>
        </w:rPr>
        <w:t>, 2018</w:t>
      </w:r>
      <w:r w:rsidR="00F2343D" w:rsidRPr="009B48D8">
        <w:rPr>
          <w:rFonts w:cstheme="minorHAnsi"/>
          <w:highlight w:val="yellow"/>
        </w:rPr>
        <w:t xml:space="preserve">; </w:t>
      </w:r>
      <w:proofErr w:type="spellStart"/>
      <w:r w:rsidR="00F2343D" w:rsidRPr="009B48D8">
        <w:rPr>
          <w:rFonts w:cstheme="minorHAnsi"/>
          <w:highlight w:val="yellow"/>
        </w:rPr>
        <w:t>Tikkanen</w:t>
      </w:r>
      <w:proofErr w:type="spellEnd"/>
      <w:r w:rsidR="00F2343D" w:rsidRPr="009B48D8">
        <w:rPr>
          <w:rFonts w:cstheme="minorHAnsi"/>
          <w:highlight w:val="yellow"/>
        </w:rPr>
        <w:t>, 2020</w:t>
      </w:r>
      <w:r w:rsidR="00093ECF" w:rsidRPr="009B48D8">
        <w:rPr>
          <w:rFonts w:cstheme="minorHAnsi"/>
          <w:highlight w:val="yellow"/>
        </w:rPr>
        <w:t>)</w:t>
      </w:r>
      <w:r w:rsidR="00093ECF" w:rsidRPr="009B48D8">
        <w:rPr>
          <w:rFonts w:cstheme="minorHAnsi"/>
        </w:rPr>
        <w:t xml:space="preserve">. This is compounded further by a general unwillingness to ration care and administrative complexity, pushing cost higher with low value outcomes </w:t>
      </w:r>
      <w:r w:rsidR="00093ECF" w:rsidRPr="009B48D8">
        <w:rPr>
          <w:rFonts w:cstheme="minorHAnsi"/>
          <w:highlight w:val="yellow"/>
        </w:rPr>
        <w:t>(Reinhardt 2004)</w:t>
      </w:r>
      <w:r w:rsidR="00093ECF" w:rsidRPr="009B48D8">
        <w:rPr>
          <w:rFonts w:cstheme="minorHAnsi"/>
        </w:rPr>
        <w:t xml:space="preserve">. </w:t>
      </w:r>
      <w:r w:rsidR="00637376" w:rsidRPr="009B48D8">
        <w:rPr>
          <w:rFonts w:cstheme="minorHAnsi"/>
        </w:rPr>
        <w:t>T</w:t>
      </w:r>
      <w:r w:rsidRPr="009B48D8">
        <w:rPr>
          <w:rFonts w:cstheme="minorHAnsi"/>
        </w:rPr>
        <w:t>here are</w:t>
      </w:r>
      <w:r w:rsidR="00637376" w:rsidRPr="009B48D8">
        <w:rPr>
          <w:rFonts w:cstheme="minorHAnsi"/>
        </w:rPr>
        <w:t xml:space="preserve"> additional</w:t>
      </w:r>
      <w:r w:rsidRPr="009B48D8">
        <w:rPr>
          <w:rFonts w:cstheme="minorHAnsi"/>
        </w:rPr>
        <w:t xml:space="preserve"> structural issues with </w:t>
      </w:r>
      <w:r w:rsidR="00637376" w:rsidRPr="009B48D8">
        <w:rPr>
          <w:rFonts w:cstheme="minorHAnsi"/>
        </w:rPr>
        <w:t xml:space="preserve">the American system of </w:t>
      </w:r>
      <w:r w:rsidRPr="009B48D8">
        <w:rPr>
          <w:rFonts w:cstheme="minorHAnsi"/>
        </w:rPr>
        <w:t xml:space="preserve">competitive marketplace of multiple insurers. </w:t>
      </w:r>
      <w:r w:rsidR="00637376" w:rsidRPr="009B48D8">
        <w:rPr>
          <w:rFonts w:cstheme="minorHAnsi"/>
        </w:rPr>
        <w:t>P</w:t>
      </w:r>
      <w:r w:rsidRPr="009B48D8">
        <w:rPr>
          <w:rFonts w:cstheme="minorHAnsi"/>
        </w:rPr>
        <w:t>reventative care</w:t>
      </w:r>
      <w:r w:rsidR="00637376" w:rsidRPr="009B48D8">
        <w:rPr>
          <w:rFonts w:cstheme="minorHAnsi"/>
        </w:rPr>
        <w:t xml:space="preserve"> and investment in medical infrastructure that generates</w:t>
      </w:r>
      <w:r w:rsidRPr="009B48D8">
        <w:rPr>
          <w:rFonts w:cstheme="minorHAnsi"/>
        </w:rPr>
        <w:t xml:space="preserve"> long term value </w:t>
      </w:r>
      <w:r w:rsidR="00637376" w:rsidRPr="009B48D8">
        <w:rPr>
          <w:rFonts w:cstheme="minorHAnsi"/>
        </w:rPr>
        <w:t>are under-invested in</w:t>
      </w:r>
      <w:r w:rsidRPr="009B48D8">
        <w:rPr>
          <w:rFonts w:cstheme="minorHAnsi"/>
        </w:rPr>
        <w:t xml:space="preserve">, as </w:t>
      </w:r>
      <w:r w:rsidR="00637376" w:rsidRPr="009B48D8">
        <w:rPr>
          <w:rFonts w:cstheme="minorHAnsi"/>
        </w:rPr>
        <w:t xml:space="preserve">insurers share the benefits from the cost of implementation with their competitors </w:t>
      </w:r>
      <w:r w:rsidR="00637376" w:rsidRPr="009B48D8">
        <w:rPr>
          <w:rFonts w:cstheme="minorHAnsi"/>
          <w:highlight w:val="yellow"/>
        </w:rPr>
        <w:t>(Anderson, 2003)</w:t>
      </w:r>
      <w:r w:rsidRPr="009B48D8">
        <w:rPr>
          <w:rFonts w:cstheme="minorHAnsi"/>
        </w:rPr>
        <w:t xml:space="preserve">. </w:t>
      </w:r>
      <w:r w:rsidR="00A22145" w:rsidRPr="009B48D8">
        <w:rPr>
          <w:rFonts w:cstheme="minorHAnsi"/>
        </w:rPr>
        <w:t xml:space="preserve">Waste in the US health system is unnecessarily high due to the lack of centralized payment and distribution as well </w:t>
      </w:r>
      <w:r w:rsidR="00A22145" w:rsidRPr="009B48D8">
        <w:rPr>
          <w:rFonts w:cstheme="minorHAnsi"/>
          <w:highlight w:val="yellow"/>
        </w:rPr>
        <w:t>(Shrank 2019)</w:t>
      </w:r>
      <w:r w:rsidR="00A22145" w:rsidRPr="009B48D8">
        <w:rPr>
          <w:rFonts w:cstheme="minorHAnsi"/>
        </w:rPr>
        <w:t xml:space="preserve">. </w:t>
      </w:r>
      <w:r w:rsidR="00D01A55" w:rsidRPr="009B48D8">
        <w:rPr>
          <w:rFonts w:cstheme="minorHAnsi"/>
        </w:rPr>
        <w:t>Estimates of w</w:t>
      </w:r>
      <w:r w:rsidR="00A22145" w:rsidRPr="009B48D8">
        <w:rPr>
          <w:rFonts w:cstheme="minorHAnsi"/>
        </w:rPr>
        <w:t xml:space="preserve">aste range from $760 billion to nearly $1 trillion, approximately 25% of total health spending. </w:t>
      </w:r>
      <w:r w:rsidR="00C407EF" w:rsidRPr="009B48D8">
        <w:rPr>
          <w:rFonts w:cstheme="minorHAnsi"/>
        </w:rPr>
        <w:t xml:space="preserve">Over 40% of this waste is caused by a combination of administrative complexity and </w:t>
      </w:r>
      <w:r w:rsidR="00A012F7" w:rsidRPr="009B48D8">
        <w:rPr>
          <w:rFonts w:cstheme="minorHAnsi"/>
        </w:rPr>
        <w:t>inflated pricing for healthcare.</w:t>
      </w:r>
      <w:r w:rsidR="00A22145" w:rsidRPr="009B48D8">
        <w:rPr>
          <w:rFonts w:cstheme="minorHAnsi"/>
        </w:rPr>
        <w:t xml:space="preserve"> </w:t>
      </w:r>
      <w:r w:rsidR="00A012F7" w:rsidRPr="009B48D8">
        <w:rPr>
          <w:rFonts w:cstheme="minorHAnsi"/>
        </w:rPr>
        <w:t>These problems lead to m</w:t>
      </w:r>
      <w:r w:rsidRPr="009B48D8">
        <w:rPr>
          <w:rFonts w:cstheme="minorHAnsi"/>
        </w:rPr>
        <w:t xml:space="preserve">edical care </w:t>
      </w:r>
      <w:r w:rsidR="00A012F7" w:rsidRPr="009B48D8">
        <w:rPr>
          <w:rFonts w:cstheme="minorHAnsi"/>
        </w:rPr>
        <w:t xml:space="preserve">being </w:t>
      </w:r>
      <w:r w:rsidRPr="009B48D8">
        <w:rPr>
          <w:rFonts w:cstheme="minorHAnsi"/>
        </w:rPr>
        <w:t>unaffordable in the United States for many individuals.</w:t>
      </w:r>
    </w:p>
    <w:p w14:paraId="2E2528A0" w14:textId="64EF9169" w:rsidR="003631BD" w:rsidRPr="009B48D8" w:rsidRDefault="000F0D47" w:rsidP="00C92D0F">
      <w:pPr>
        <w:pStyle w:val="BodyText"/>
        <w:spacing w:line="480" w:lineRule="auto"/>
        <w:ind w:firstLine="720"/>
        <w:rPr>
          <w:rFonts w:cstheme="minorHAnsi"/>
        </w:rPr>
      </w:pPr>
      <w:del w:id="50" w:author="Shaffer, Victoria A." w:date="2021-08-18T13:23:00Z">
        <w:r w:rsidRPr="009B48D8" w:rsidDel="00991117">
          <w:rPr>
            <w:rFonts w:cstheme="minorHAnsi"/>
          </w:rPr>
          <w:delText>Irregardless</w:delText>
        </w:r>
      </w:del>
      <w:ins w:id="51" w:author="Shaffer, Victoria A." w:date="2021-08-18T13:24:00Z">
        <w:r w:rsidR="00991117">
          <w:rPr>
            <w:rFonts w:cstheme="minorHAnsi"/>
          </w:rPr>
          <w:t>In addition to the inflated cost of care</w:t>
        </w:r>
      </w:ins>
      <w:del w:id="52" w:author="Shaffer, Victoria A." w:date="2021-08-18T13:24:00Z">
        <w:r w:rsidRPr="009B48D8" w:rsidDel="00991117">
          <w:rPr>
            <w:rFonts w:cstheme="minorHAnsi"/>
          </w:rPr>
          <w:delText xml:space="preserve"> of cost</w:delText>
        </w:r>
      </w:del>
      <w:r w:rsidRPr="009B48D8">
        <w:rPr>
          <w:rFonts w:cstheme="minorHAnsi"/>
        </w:rPr>
        <w:t>, h</w:t>
      </w:r>
      <w:r w:rsidR="00BE1747" w:rsidRPr="009B48D8">
        <w:rPr>
          <w:rFonts w:cstheme="minorHAnsi"/>
        </w:rPr>
        <w:t xml:space="preserve">ealth outcomes in the US are also </w:t>
      </w:r>
      <w:del w:id="53" w:author="Shaffer, Victoria A." w:date="2021-08-18T13:24:00Z">
        <w:r w:rsidR="00BE1747" w:rsidRPr="009B48D8" w:rsidDel="00991117">
          <w:rPr>
            <w:rFonts w:cstheme="minorHAnsi"/>
          </w:rPr>
          <w:delText>inadequate</w:delText>
        </w:r>
      </w:del>
      <w:ins w:id="54" w:author="Shaffer, Victoria A." w:date="2021-08-18T13:24:00Z">
        <w:r w:rsidR="00991117">
          <w:rPr>
            <w:rFonts w:cstheme="minorHAnsi"/>
          </w:rPr>
          <w:t>notoriously poor</w:t>
        </w:r>
      </w:ins>
      <w:r w:rsidR="00BE1747" w:rsidRPr="009B48D8">
        <w:rPr>
          <w:rFonts w:cstheme="minorHAnsi"/>
        </w:rPr>
        <w:t>.</w:t>
      </w:r>
      <w:r w:rsidR="003631BD" w:rsidRPr="009B48D8">
        <w:rPr>
          <w:rFonts w:cstheme="minorHAnsi"/>
        </w:rPr>
        <w:t xml:space="preserve"> </w:t>
      </w:r>
      <w:r w:rsidR="00256A47" w:rsidRPr="009B48D8">
        <w:rPr>
          <w:rFonts w:cstheme="minorHAnsi"/>
        </w:rPr>
        <w:t>L</w:t>
      </w:r>
      <w:r w:rsidR="003631BD" w:rsidRPr="009B48D8">
        <w:rPr>
          <w:rFonts w:cstheme="minorHAnsi"/>
        </w:rPr>
        <w:t xml:space="preserve">ife expectancy </w:t>
      </w:r>
      <w:r w:rsidR="00256A47" w:rsidRPr="009B48D8">
        <w:rPr>
          <w:rFonts w:cstheme="minorHAnsi"/>
        </w:rPr>
        <w:t xml:space="preserve">in the US </w:t>
      </w:r>
      <w:r w:rsidR="003631BD" w:rsidRPr="009B48D8">
        <w:rPr>
          <w:rFonts w:cstheme="minorHAnsi"/>
        </w:rPr>
        <w:t>has</w:t>
      </w:r>
      <w:r w:rsidR="00256A47" w:rsidRPr="009B48D8">
        <w:rPr>
          <w:rFonts w:cstheme="minorHAnsi"/>
        </w:rPr>
        <w:t xml:space="preserve"> not improved since 2014</w:t>
      </w:r>
      <w:r w:rsidR="003631BD" w:rsidRPr="009B48D8">
        <w:rPr>
          <w:rFonts w:cstheme="minorHAnsi"/>
        </w:rPr>
        <w:t xml:space="preserve">, even </w:t>
      </w:r>
      <w:r w:rsidR="007C18CF" w:rsidRPr="009B48D8">
        <w:rPr>
          <w:rFonts w:cstheme="minorHAnsi"/>
        </w:rPr>
        <w:t xml:space="preserve">as the per capita cost </w:t>
      </w:r>
      <w:r w:rsidR="001B6334" w:rsidRPr="009B48D8">
        <w:rPr>
          <w:rFonts w:cstheme="minorHAnsi"/>
        </w:rPr>
        <w:t xml:space="preserve">of healthcare </w:t>
      </w:r>
      <w:r w:rsidR="007C18CF" w:rsidRPr="009B48D8">
        <w:rPr>
          <w:rFonts w:cstheme="minorHAnsi"/>
        </w:rPr>
        <w:t>has risen from $9,466</w:t>
      </w:r>
      <w:r w:rsidR="003631BD" w:rsidRPr="009B48D8">
        <w:rPr>
          <w:rFonts w:cstheme="minorHAnsi"/>
        </w:rPr>
        <w:t xml:space="preserve"> </w:t>
      </w:r>
      <w:r w:rsidR="007C18CF" w:rsidRPr="009B48D8">
        <w:rPr>
          <w:rFonts w:cstheme="minorHAnsi"/>
        </w:rPr>
        <w:t xml:space="preserve">to $11,582 </w:t>
      </w:r>
      <w:r w:rsidR="007C18CF" w:rsidRPr="009B48D8">
        <w:rPr>
          <w:rFonts w:cstheme="minorHAnsi"/>
          <w:highlight w:val="yellow"/>
        </w:rPr>
        <w:t xml:space="preserve">(National Health Expenditure Accounts Tables, </w:t>
      </w:r>
      <w:r w:rsidR="007C18CF" w:rsidRPr="009B48D8">
        <w:rPr>
          <w:rFonts w:cstheme="minorHAnsi"/>
          <w:highlight w:val="yellow"/>
        </w:rPr>
        <w:lastRenderedPageBreak/>
        <w:t>2014-2019</w:t>
      </w:r>
      <w:r w:rsidR="004E778B" w:rsidRPr="009B48D8">
        <w:rPr>
          <w:rFonts w:cstheme="minorHAnsi"/>
          <w:highlight w:val="yellow"/>
        </w:rPr>
        <w:t xml:space="preserve">; Murphy, 2014; </w:t>
      </w:r>
      <w:proofErr w:type="spellStart"/>
      <w:r w:rsidR="004E778B" w:rsidRPr="009B48D8">
        <w:rPr>
          <w:rFonts w:cstheme="minorHAnsi"/>
          <w:highlight w:val="yellow"/>
        </w:rPr>
        <w:t>Kochanek</w:t>
      </w:r>
      <w:proofErr w:type="spellEnd"/>
      <w:r w:rsidR="004E778B" w:rsidRPr="009B48D8">
        <w:rPr>
          <w:rFonts w:cstheme="minorHAnsi"/>
          <w:highlight w:val="yellow"/>
        </w:rPr>
        <w:t xml:space="preserve"> 2019</w:t>
      </w:r>
      <w:r w:rsidR="007C18CF" w:rsidRPr="009B48D8">
        <w:rPr>
          <w:rFonts w:cstheme="minorHAnsi"/>
          <w:highlight w:val="yellow"/>
        </w:rPr>
        <w:t>)</w:t>
      </w:r>
      <w:r w:rsidR="001B6334" w:rsidRPr="009B48D8">
        <w:rPr>
          <w:rFonts w:cstheme="minorHAnsi"/>
        </w:rPr>
        <w:t xml:space="preserve">. </w:t>
      </w:r>
      <w:r w:rsidR="003631BD" w:rsidRPr="009B48D8">
        <w:rPr>
          <w:rFonts w:cstheme="minorHAnsi"/>
        </w:rPr>
        <w:t>This is distressing when we consider that up to 50% the care provide</w:t>
      </w:r>
      <w:r w:rsidR="004503C7" w:rsidRPr="009B48D8">
        <w:rPr>
          <w:rFonts w:cstheme="minorHAnsi"/>
        </w:rPr>
        <w:t>d</w:t>
      </w:r>
      <w:r w:rsidR="003631BD" w:rsidRPr="009B48D8">
        <w:rPr>
          <w:rFonts w:cstheme="minorHAnsi"/>
        </w:rPr>
        <w:t xml:space="preserve"> is not </w:t>
      </w:r>
      <w:ins w:id="55" w:author="Shaffer, Victoria A." w:date="2021-08-18T13:25:00Z">
        <w:r w:rsidR="007E4557">
          <w:rPr>
            <w:rFonts w:cstheme="minorHAnsi"/>
          </w:rPr>
          <w:t xml:space="preserve">evidence </w:t>
        </w:r>
      </w:ins>
      <w:r w:rsidR="003631BD" w:rsidRPr="009B48D8">
        <w:rPr>
          <w:rFonts w:cstheme="minorHAnsi"/>
        </w:rPr>
        <w:t xml:space="preserve">based </w:t>
      </w:r>
      <w:del w:id="56" w:author="Shaffer, Victoria A." w:date="2021-08-18T13:25:00Z">
        <w:r w:rsidR="003631BD" w:rsidRPr="009B48D8" w:rsidDel="007E4557">
          <w:rPr>
            <w:rFonts w:cstheme="minorHAnsi"/>
          </w:rPr>
          <w:delText xml:space="preserve">on evidence </w:delText>
        </w:r>
      </w:del>
      <w:r w:rsidR="003631BD" w:rsidRPr="009B48D8">
        <w:rPr>
          <w:rFonts w:cstheme="minorHAnsi"/>
          <w:highlight w:val="yellow"/>
        </w:rPr>
        <w:t>(</w:t>
      </w:r>
      <w:proofErr w:type="spellStart"/>
      <w:r w:rsidR="003631BD" w:rsidRPr="009B48D8">
        <w:rPr>
          <w:rFonts w:cstheme="minorHAnsi"/>
          <w:highlight w:val="yellow"/>
        </w:rPr>
        <w:t>Manchikanti</w:t>
      </w:r>
      <w:proofErr w:type="spellEnd"/>
      <w:r w:rsidR="003631BD" w:rsidRPr="009B48D8">
        <w:rPr>
          <w:rFonts w:cstheme="minorHAnsi"/>
          <w:highlight w:val="yellow"/>
        </w:rPr>
        <w:t xml:space="preserve"> et al., 2010)</w:t>
      </w:r>
      <w:r w:rsidR="003631BD" w:rsidRPr="009B48D8">
        <w:rPr>
          <w:rFonts w:cstheme="minorHAnsi"/>
        </w:rPr>
        <w:t xml:space="preserve">. </w:t>
      </w:r>
      <w:r w:rsidR="001B6334" w:rsidRPr="009B48D8">
        <w:rPr>
          <w:rFonts w:cstheme="minorHAnsi"/>
        </w:rPr>
        <w:t xml:space="preserve">Issues with quality of care are further exacerbated by our current system of fee-for-service distribution. Low quality and ineffective pharmaceuticals are distributed more quickly through the US health system compared to peer countries with UHC due to demands for rapid adoption of new treatments, without necessarily proving their long-term efficacy </w:t>
      </w:r>
      <w:r w:rsidR="001B6334" w:rsidRPr="009B48D8">
        <w:rPr>
          <w:rFonts w:cstheme="minorHAnsi"/>
          <w:highlight w:val="yellow"/>
        </w:rPr>
        <w:t>(Kyle, 2017)</w:t>
      </w:r>
      <w:r w:rsidR="001B6334" w:rsidRPr="009B48D8">
        <w:rPr>
          <w:rFonts w:cstheme="minorHAnsi"/>
        </w:rPr>
        <w:t>.</w:t>
      </w:r>
      <w:r w:rsidR="00A22145" w:rsidRPr="009B48D8">
        <w:rPr>
          <w:rFonts w:cstheme="minorHAnsi"/>
        </w:rPr>
        <w:t xml:space="preserve"> </w:t>
      </w:r>
      <w:r w:rsidR="00B136AE" w:rsidRPr="009B48D8">
        <w:rPr>
          <w:rFonts w:cstheme="minorHAnsi"/>
        </w:rPr>
        <w:t>The US falls behind on almost every health outcome metric c</w:t>
      </w:r>
      <w:r w:rsidR="006F3410" w:rsidRPr="009B48D8">
        <w:rPr>
          <w:rFonts w:cstheme="minorHAnsi"/>
        </w:rPr>
        <w:t>ompar</w:t>
      </w:r>
      <w:r w:rsidR="00B136AE" w:rsidRPr="009B48D8">
        <w:rPr>
          <w:rFonts w:cstheme="minorHAnsi"/>
        </w:rPr>
        <w:t>ing</w:t>
      </w:r>
      <w:r w:rsidR="006F3410" w:rsidRPr="009B48D8">
        <w:rPr>
          <w:rFonts w:cstheme="minorHAnsi"/>
        </w:rPr>
        <w:t xml:space="preserve"> to other high-income OECD peer countries</w:t>
      </w:r>
      <w:r w:rsidR="00B136AE" w:rsidRPr="009B48D8">
        <w:rPr>
          <w:rFonts w:cstheme="minorHAnsi"/>
        </w:rPr>
        <w:t xml:space="preserve"> </w:t>
      </w:r>
      <w:r w:rsidR="00B136AE" w:rsidRPr="009B48D8">
        <w:rPr>
          <w:rFonts w:cstheme="minorHAnsi"/>
          <w:highlight w:val="yellow"/>
        </w:rPr>
        <w:t>(</w:t>
      </w:r>
      <w:proofErr w:type="spellStart"/>
      <w:r w:rsidR="00B136AE" w:rsidRPr="009B48D8">
        <w:rPr>
          <w:rFonts w:cstheme="minorHAnsi"/>
          <w:highlight w:val="yellow"/>
        </w:rPr>
        <w:t>Tikkanen</w:t>
      </w:r>
      <w:proofErr w:type="spellEnd"/>
      <w:r w:rsidR="00B136AE" w:rsidRPr="009B48D8">
        <w:rPr>
          <w:rFonts w:cstheme="minorHAnsi"/>
          <w:highlight w:val="yellow"/>
        </w:rPr>
        <w:t>, 2020)</w:t>
      </w:r>
      <w:r w:rsidR="00B136AE" w:rsidRPr="009B48D8">
        <w:rPr>
          <w:rFonts w:cstheme="minorHAnsi"/>
        </w:rPr>
        <w:t>.</w:t>
      </w:r>
      <w:r w:rsidR="006F3410" w:rsidRPr="009B48D8">
        <w:rPr>
          <w:rFonts w:cstheme="minorHAnsi"/>
        </w:rPr>
        <w:t xml:space="preserve"> </w:t>
      </w:r>
      <w:r w:rsidR="00B136AE" w:rsidRPr="009B48D8">
        <w:rPr>
          <w:rFonts w:cstheme="minorHAnsi"/>
        </w:rPr>
        <w:t xml:space="preserve">Regarding mental health, </w:t>
      </w:r>
      <w:r w:rsidR="006F3410" w:rsidRPr="009B48D8">
        <w:rPr>
          <w:rFonts w:cstheme="minorHAnsi"/>
        </w:rPr>
        <w:t>the US has the highest suicide rate</w:t>
      </w:r>
      <w:r w:rsidR="00B136AE" w:rsidRPr="009B48D8">
        <w:rPr>
          <w:rFonts w:cstheme="minorHAnsi"/>
        </w:rPr>
        <w:t xml:space="preserve"> with </w:t>
      </w:r>
      <w:r w:rsidR="006F3410" w:rsidRPr="009B48D8">
        <w:rPr>
          <w:rFonts w:cstheme="minorHAnsi"/>
        </w:rPr>
        <w:t xml:space="preserve">13.9 </w:t>
      </w:r>
      <w:r w:rsidR="00B136AE" w:rsidRPr="009B48D8">
        <w:rPr>
          <w:rFonts w:cstheme="minorHAnsi"/>
        </w:rPr>
        <w:t xml:space="preserve">per 100,000 </w:t>
      </w:r>
      <w:r w:rsidR="006F3410" w:rsidRPr="009B48D8">
        <w:rPr>
          <w:rFonts w:cstheme="minorHAnsi"/>
        </w:rPr>
        <w:t>versus an average of 11.5</w:t>
      </w:r>
      <w:r w:rsidR="00B136AE" w:rsidRPr="009B48D8">
        <w:rPr>
          <w:rFonts w:cstheme="minorHAnsi"/>
        </w:rPr>
        <w:t xml:space="preserve">. Examining recurrent health problems, the US also suffers from </w:t>
      </w:r>
      <w:del w:id="57" w:author="Shaffer, Victoria A." w:date="2021-08-18T13:25:00Z">
        <w:r w:rsidR="00B136AE" w:rsidRPr="009B48D8" w:rsidDel="007E4557">
          <w:rPr>
            <w:rFonts w:cstheme="minorHAnsi"/>
          </w:rPr>
          <w:delText xml:space="preserve">by far </w:delText>
        </w:r>
      </w:del>
      <w:r w:rsidR="00B136AE" w:rsidRPr="009B48D8">
        <w:rPr>
          <w:rFonts w:cstheme="minorHAnsi"/>
        </w:rPr>
        <w:t xml:space="preserve">the highest chronic disease burden (28% of population versus an average of 17.5%) </w:t>
      </w:r>
      <w:del w:id="58" w:author="Shaffer, Victoria A." w:date="2021-08-18T13:26:00Z">
        <w:r w:rsidR="00B136AE" w:rsidRPr="009B48D8" w:rsidDel="007E4557">
          <w:rPr>
            <w:rFonts w:cstheme="minorHAnsi"/>
          </w:rPr>
          <w:delText xml:space="preserve">and by far the highest </w:delText>
        </w:r>
      </w:del>
      <w:r w:rsidR="00B136AE" w:rsidRPr="009B48D8">
        <w:rPr>
          <w:rFonts w:cstheme="minorHAnsi"/>
        </w:rPr>
        <w:t>rate of obesity (40% versus an average of 21%)</w:t>
      </w:r>
      <w:ins w:id="59" w:author="Shaffer, Victoria A." w:date="2021-08-18T13:26:00Z">
        <w:r w:rsidR="007E4557">
          <w:rPr>
            <w:rFonts w:cstheme="minorHAnsi"/>
          </w:rPr>
          <w:t xml:space="preserve"> by far</w:t>
        </w:r>
      </w:ins>
      <w:r w:rsidR="00B136AE" w:rsidRPr="009B48D8">
        <w:rPr>
          <w:rFonts w:cstheme="minorHAnsi"/>
        </w:rPr>
        <w:t xml:space="preserve">. </w:t>
      </w:r>
      <w:r w:rsidR="006C19CC" w:rsidRPr="009B48D8">
        <w:rPr>
          <w:rFonts w:cstheme="minorHAnsi"/>
        </w:rPr>
        <w:t>Lastly, people in the US have the</w:t>
      </w:r>
      <w:r w:rsidR="00B136AE" w:rsidRPr="009B48D8">
        <w:rPr>
          <w:rFonts w:cstheme="minorHAnsi"/>
        </w:rPr>
        <w:t xml:space="preserve"> highest rates of hospitalizations and deaths from preventable causes (approximately 50% greater hospitalizations, and 70% greater deaths, than </w:t>
      </w:r>
      <w:commentRangeStart w:id="60"/>
      <w:r w:rsidR="00B136AE" w:rsidRPr="009B48D8">
        <w:rPr>
          <w:rFonts w:cstheme="minorHAnsi"/>
        </w:rPr>
        <w:t>average</w:t>
      </w:r>
      <w:commentRangeEnd w:id="60"/>
      <w:r w:rsidR="007E4557">
        <w:rPr>
          <w:rStyle w:val="CommentReference"/>
        </w:rPr>
        <w:commentReference w:id="60"/>
      </w:r>
      <w:r w:rsidR="00B136AE" w:rsidRPr="009B48D8">
        <w:rPr>
          <w:rFonts w:cstheme="minorHAnsi"/>
        </w:rPr>
        <w:t>).</w:t>
      </w:r>
      <w:r w:rsidR="006C19CC" w:rsidRPr="009B48D8">
        <w:rPr>
          <w:rFonts w:cstheme="minorHAnsi"/>
        </w:rPr>
        <w:t xml:space="preserve"> While the US spends the most in both percentage of GDP as well as absolute amount on healthcare</w:t>
      </w:r>
      <w:r w:rsidR="001F6A4A" w:rsidRPr="009B48D8">
        <w:rPr>
          <w:rFonts w:cstheme="minorHAnsi"/>
        </w:rPr>
        <w:t xml:space="preserve"> by a significant margin</w:t>
      </w:r>
      <w:r w:rsidR="006C19CC" w:rsidRPr="009B48D8">
        <w:rPr>
          <w:rFonts w:cstheme="minorHAnsi"/>
        </w:rPr>
        <w:t xml:space="preserve">, our health outcomes are </w:t>
      </w:r>
      <w:del w:id="61" w:author="Shaffer, Victoria A." w:date="2021-08-18T13:26:00Z">
        <w:r w:rsidR="007B437E" w:rsidRPr="009B48D8" w:rsidDel="007F6341">
          <w:rPr>
            <w:rFonts w:cstheme="minorHAnsi"/>
          </w:rPr>
          <w:delText>thoroughly</w:delText>
        </w:r>
        <w:r w:rsidR="006C19CC" w:rsidRPr="009B48D8" w:rsidDel="007F6341">
          <w:rPr>
            <w:rFonts w:cstheme="minorHAnsi"/>
          </w:rPr>
          <w:delText xml:space="preserve"> </w:delText>
        </w:r>
      </w:del>
      <w:ins w:id="62" w:author="Shaffer, Victoria A." w:date="2021-08-18T13:26:00Z">
        <w:r w:rsidR="007F6341">
          <w:rPr>
            <w:rFonts w:cstheme="minorHAnsi"/>
          </w:rPr>
          <w:t>uniformly</w:t>
        </w:r>
        <w:r w:rsidR="007F6341" w:rsidRPr="009B48D8">
          <w:rPr>
            <w:rFonts w:cstheme="minorHAnsi"/>
          </w:rPr>
          <w:t xml:space="preserve"> </w:t>
        </w:r>
      </w:ins>
      <w:r w:rsidR="006C19CC" w:rsidRPr="009B48D8">
        <w:rPr>
          <w:rFonts w:cstheme="minorHAnsi"/>
        </w:rPr>
        <w:t xml:space="preserve">worse than </w:t>
      </w:r>
      <w:del w:id="63" w:author="Shaffer, Victoria A." w:date="2021-08-18T13:26:00Z">
        <w:r w:rsidR="006C19CC" w:rsidRPr="009B48D8" w:rsidDel="007F6341">
          <w:rPr>
            <w:rFonts w:cstheme="minorHAnsi"/>
          </w:rPr>
          <w:delText xml:space="preserve">our </w:delText>
        </w:r>
      </w:del>
      <w:r w:rsidR="006C19CC" w:rsidRPr="009B48D8">
        <w:rPr>
          <w:rFonts w:cstheme="minorHAnsi"/>
        </w:rPr>
        <w:t xml:space="preserve">peer </w:t>
      </w:r>
      <w:del w:id="64" w:author="Shaffer, Victoria A." w:date="2021-08-18T13:26:00Z">
        <w:r w:rsidR="006C19CC" w:rsidRPr="009B48D8" w:rsidDel="007F6341">
          <w:rPr>
            <w:rFonts w:cstheme="minorHAnsi"/>
          </w:rPr>
          <w:delText>countries</w:delText>
        </w:r>
      </w:del>
      <w:ins w:id="65" w:author="Shaffer, Victoria A." w:date="2021-08-18T13:26:00Z">
        <w:r w:rsidR="007F6341">
          <w:rPr>
            <w:rFonts w:cstheme="minorHAnsi"/>
          </w:rPr>
          <w:t>nations</w:t>
        </w:r>
      </w:ins>
      <w:r w:rsidR="006C19CC" w:rsidRPr="009B48D8">
        <w:rPr>
          <w:rFonts w:cstheme="minorHAnsi"/>
        </w:rPr>
        <w:t>.</w:t>
      </w:r>
    </w:p>
    <w:p w14:paraId="6294439D"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66" w:name="benefits-of-universal-health-care"/>
      <w:bookmarkEnd w:id="47"/>
      <w:r w:rsidRPr="009B48D8">
        <w:rPr>
          <w:rFonts w:asciiTheme="minorHAnsi" w:hAnsiTheme="minorHAnsi" w:cstheme="minorHAnsi"/>
          <w:color w:val="auto"/>
          <w:sz w:val="24"/>
          <w:szCs w:val="24"/>
        </w:rPr>
        <w:t>Benefits of Universal Health Care</w:t>
      </w:r>
    </w:p>
    <w:p w14:paraId="36D3EA87" w14:textId="373F8B31" w:rsidR="003631BD" w:rsidRPr="009B48D8" w:rsidRDefault="003631BD" w:rsidP="002E7C1F">
      <w:pPr>
        <w:pStyle w:val="FirstParagraph"/>
        <w:spacing w:line="480" w:lineRule="auto"/>
        <w:ind w:firstLine="720"/>
        <w:rPr>
          <w:rFonts w:cstheme="minorHAnsi"/>
        </w:rPr>
      </w:pPr>
      <w:r w:rsidRPr="009B48D8">
        <w:rPr>
          <w:rFonts w:cstheme="minorHAnsi"/>
        </w:rPr>
        <w:t>Before delving into the benefits of UHC, it is important to define exactly what “Universal Health Care”</w:t>
      </w:r>
      <w:r w:rsidR="00026C3E" w:rsidRPr="009B48D8">
        <w:rPr>
          <w:rFonts w:cstheme="minorHAnsi"/>
        </w:rPr>
        <w:t xml:space="preserve"> means.</w:t>
      </w:r>
      <w:r w:rsidRPr="009B48D8">
        <w:rPr>
          <w:rFonts w:cstheme="minorHAnsi"/>
        </w:rPr>
        <w:t xml:space="preserve"> A resolution adopted by the UN General Assembly states that UHC is “access to key promotive, preventive, curative, and rehabilitative health interventions for all at an affordable cost” </w:t>
      </w:r>
      <w:r w:rsidRPr="009B48D8">
        <w:rPr>
          <w:rFonts w:cstheme="minorHAnsi"/>
          <w:highlight w:val="yellow"/>
        </w:rPr>
        <w:t>(Assembly</w:t>
      </w:r>
      <w:r w:rsidR="002E7C1F" w:rsidRPr="009B48D8">
        <w:rPr>
          <w:rFonts w:cstheme="minorHAnsi"/>
          <w:highlight w:val="yellow"/>
        </w:rPr>
        <w:t>,</w:t>
      </w:r>
      <w:r w:rsidRPr="009B48D8">
        <w:rPr>
          <w:rFonts w:cstheme="minorHAnsi"/>
          <w:highlight w:val="yellow"/>
        </w:rPr>
        <w:t xml:space="preserve"> 1991)</w:t>
      </w:r>
      <w:r w:rsidRPr="009B48D8">
        <w:rPr>
          <w:rFonts w:cstheme="minorHAnsi"/>
        </w:rPr>
        <w:t>.</w:t>
      </w:r>
      <w:r w:rsidR="002E7C1F" w:rsidRPr="009B48D8">
        <w:rPr>
          <w:rFonts w:cstheme="minorHAnsi"/>
        </w:rPr>
        <w:t xml:space="preserve"> The most</w:t>
      </w:r>
      <w:r w:rsidRPr="009B48D8">
        <w:rPr>
          <w:rFonts w:cstheme="minorHAnsi"/>
        </w:rPr>
        <w:t xml:space="preserve"> obvious benefit </w:t>
      </w:r>
      <w:r w:rsidR="002E7C1F" w:rsidRPr="009B48D8">
        <w:rPr>
          <w:rFonts w:cstheme="minorHAnsi"/>
        </w:rPr>
        <w:t>of</w:t>
      </w:r>
      <w:r w:rsidRPr="009B48D8">
        <w:rPr>
          <w:rFonts w:cstheme="minorHAnsi"/>
        </w:rPr>
        <w:t xml:space="preserve"> UHC is that it leads to improvement in coverage. </w:t>
      </w:r>
      <w:r w:rsidR="005901F5" w:rsidRPr="009B48D8">
        <w:rPr>
          <w:rFonts w:cstheme="minorHAnsi"/>
        </w:rPr>
        <w:t xml:space="preserve">In both Thailand and Taiwan, within one year of implementation of </w:t>
      </w:r>
      <w:r w:rsidR="005901F5" w:rsidRPr="009B48D8">
        <w:rPr>
          <w:rFonts w:cstheme="minorHAnsi"/>
        </w:rPr>
        <w:lastRenderedPageBreak/>
        <w:t xml:space="preserve">UHC </w:t>
      </w:r>
      <w:r w:rsidR="006710E7" w:rsidRPr="009B48D8">
        <w:rPr>
          <w:rFonts w:cstheme="minorHAnsi"/>
        </w:rPr>
        <w:t xml:space="preserve">insurance </w:t>
      </w:r>
      <w:r w:rsidR="005901F5" w:rsidRPr="009B48D8">
        <w:rPr>
          <w:rFonts w:cstheme="minorHAnsi"/>
        </w:rPr>
        <w:t>coverage surged from less than 57% to over 97%</w:t>
      </w:r>
      <w:r w:rsidR="005D3B26" w:rsidRPr="009B48D8">
        <w:rPr>
          <w:rFonts w:cstheme="minorHAnsi"/>
        </w:rPr>
        <w:t xml:space="preserve"> </w:t>
      </w:r>
      <w:r w:rsidR="005D3B26" w:rsidRPr="009B48D8">
        <w:rPr>
          <w:rFonts w:cstheme="minorHAnsi"/>
          <w:highlight w:val="yellow"/>
        </w:rPr>
        <w:t>(</w:t>
      </w:r>
      <w:proofErr w:type="spellStart"/>
      <w:r w:rsidR="005D3B26" w:rsidRPr="009B48D8">
        <w:rPr>
          <w:rFonts w:cstheme="minorHAnsi"/>
          <w:highlight w:val="yellow"/>
        </w:rPr>
        <w:t>Panpiemras</w:t>
      </w:r>
      <w:proofErr w:type="spellEnd"/>
      <w:r w:rsidR="005D3B26" w:rsidRPr="009B48D8">
        <w:rPr>
          <w:rFonts w:cstheme="minorHAnsi"/>
          <w:highlight w:val="yellow"/>
        </w:rPr>
        <w:t xml:space="preserve"> et al., </w:t>
      </w:r>
      <w:proofErr w:type="gramStart"/>
      <w:r w:rsidR="005D3B26" w:rsidRPr="009B48D8">
        <w:rPr>
          <w:rFonts w:cstheme="minorHAnsi"/>
          <w:highlight w:val="yellow"/>
        </w:rPr>
        <w:t>2011;Hsiao</w:t>
      </w:r>
      <w:proofErr w:type="gramEnd"/>
      <w:r w:rsidR="005D3B26" w:rsidRPr="009B48D8">
        <w:rPr>
          <w:rFonts w:cstheme="minorHAnsi"/>
          <w:highlight w:val="yellow"/>
        </w:rPr>
        <w:t>, 2016)</w:t>
      </w:r>
      <w:r w:rsidR="005D3B26" w:rsidRPr="009B48D8">
        <w:rPr>
          <w:rFonts w:cstheme="minorHAnsi"/>
        </w:rPr>
        <w:t xml:space="preserve">. </w:t>
      </w:r>
      <w:r w:rsidR="002E7C1F" w:rsidRPr="009B48D8">
        <w:rPr>
          <w:rFonts w:cstheme="minorHAnsi"/>
        </w:rPr>
        <w:t>Un</w:t>
      </w:r>
      <w:del w:id="67" w:author="Shaffer, Victoria A." w:date="2021-08-18T13:27:00Z">
        <w:r w:rsidR="002E7C1F" w:rsidRPr="009B48D8" w:rsidDel="00B3508B">
          <w:rPr>
            <w:rFonts w:cstheme="minorHAnsi"/>
          </w:rPr>
          <w:delText>- and</w:delText>
        </w:r>
      </w:del>
      <w:ins w:id="68" w:author="Shaffer, Victoria A." w:date="2021-08-18T13:27:00Z">
        <w:r w:rsidR="00B3508B">
          <w:rPr>
            <w:rFonts w:cstheme="minorHAnsi"/>
          </w:rPr>
          <w:t>insured and</w:t>
        </w:r>
      </w:ins>
      <w:r w:rsidR="002E7C1F" w:rsidRPr="009B48D8">
        <w:rPr>
          <w:rFonts w:cstheme="minorHAnsi"/>
        </w:rPr>
        <w:t xml:space="preserve"> underinsured individuals are significantly more likely to die</w:t>
      </w:r>
      <w:r w:rsidR="003C2B5E" w:rsidRPr="009B48D8">
        <w:rPr>
          <w:rFonts w:cstheme="minorHAnsi"/>
        </w:rPr>
        <w:t>,</w:t>
      </w:r>
      <w:r w:rsidR="002E7C1F" w:rsidRPr="009B48D8">
        <w:rPr>
          <w:rFonts w:cstheme="minorHAnsi"/>
        </w:rPr>
        <w:t xml:space="preserve"> and have poorer health outcomes</w:t>
      </w:r>
      <w:r w:rsidR="003C2B5E" w:rsidRPr="009B48D8">
        <w:rPr>
          <w:rFonts w:cstheme="minorHAnsi"/>
        </w:rPr>
        <w:t xml:space="preserve"> </w:t>
      </w:r>
      <w:r w:rsidR="003C2B5E" w:rsidRPr="009B48D8">
        <w:rPr>
          <w:rFonts w:cstheme="minorHAnsi"/>
          <w:highlight w:val="yellow"/>
        </w:rPr>
        <w:t>(</w:t>
      </w:r>
      <w:proofErr w:type="spellStart"/>
      <w:r w:rsidR="003C2B5E" w:rsidRPr="009B48D8">
        <w:rPr>
          <w:rFonts w:cstheme="minorHAnsi"/>
          <w:highlight w:val="yellow"/>
        </w:rPr>
        <w:t>Wilper</w:t>
      </w:r>
      <w:proofErr w:type="spellEnd"/>
      <w:r w:rsidR="003C2B5E" w:rsidRPr="009B48D8">
        <w:rPr>
          <w:rFonts w:cstheme="minorHAnsi"/>
          <w:highlight w:val="yellow"/>
        </w:rPr>
        <w:t xml:space="preserve">, </w:t>
      </w:r>
      <w:proofErr w:type="gramStart"/>
      <w:r w:rsidR="003C2B5E" w:rsidRPr="009B48D8">
        <w:rPr>
          <w:rFonts w:cstheme="minorHAnsi"/>
          <w:highlight w:val="yellow"/>
        </w:rPr>
        <w:t>2009;Finklestein</w:t>
      </w:r>
      <w:proofErr w:type="gramEnd"/>
      <w:r w:rsidR="003C2B5E" w:rsidRPr="009B48D8">
        <w:rPr>
          <w:rFonts w:cstheme="minorHAnsi"/>
          <w:highlight w:val="yellow"/>
        </w:rPr>
        <w:t xml:space="preserve">, 2012; </w:t>
      </w:r>
      <w:proofErr w:type="spellStart"/>
      <w:r w:rsidR="003C2B5E" w:rsidRPr="009B48D8">
        <w:rPr>
          <w:rFonts w:cstheme="minorHAnsi"/>
          <w:highlight w:val="yellow"/>
        </w:rPr>
        <w:t>Morriss</w:t>
      </w:r>
      <w:proofErr w:type="spellEnd"/>
      <w:r w:rsidR="003C2B5E" w:rsidRPr="009B48D8">
        <w:rPr>
          <w:rFonts w:cstheme="minorHAnsi"/>
          <w:highlight w:val="yellow"/>
        </w:rPr>
        <w:t>,  2013)</w:t>
      </w:r>
      <w:r w:rsidR="003C2B5E" w:rsidRPr="009B48D8">
        <w:rPr>
          <w:rFonts w:cstheme="minorHAnsi"/>
        </w:rPr>
        <w:t>.</w:t>
      </w:r>
      <w:r w:rsidR="002E7C1F" w:rsidRPr="009B48D8">
        <w:rPr>
          <w:rFonts w:cstheme="minorHAnsi"/>
        </w:rPr>
        <w:t xml:space="preserve"> </w:t>
      </w:r>
      <w:r w:rsidR="003C2B5E" w:rsidRPr="009B48D8">
        <w:rPr>
          <w:rFonts w:cstheme="minorHAnsi"/>
        </w:rPr>
        <w:t>I</w:t>
      </w:r>
      <w:r w:rsidR="002E7C1F" w:rsidRPr="009B48D8">
        <w:rPr>
          <w:rFonts w:cstheme="minorHAnsi"/>
        </w:rPr>
        <w:t>n general</w:t>
      </w:r>
      <w:r w:rsidR="001A49F5" w:rsidRPr="009B48D8">
        <w:rPr>
          <w:rFonts w:cstheme="minorHAnsi"/>
        </w:rPr>
        <w:t xml:space="preserve">, by improving coverage, population health improves. </w:t>
      </w:r>
    </w:p>
    <w:p w14:paraId="2D820F7F" w14:textId="32AEBD15" w:rsidR="000E2EC1" w:rsidRPr="009B48D8" w:rsidRDefault="000E2EC1">
      <w:pPr>
        <w:pStyle w:val="BodyText"/>
        <w:spacing w:line="480" w:lineRule="auto"/>
        <w:rPr>
          <w:rFonts w:cstheme="minorHAnsi"/>
        </w:rPr>
      </w:pPr>
      <w:r w:rsidRPr="009B48D8">
        <w:rPr>
          <w:rFonts w:cstheme="minorHAnsi"/>
        </w:rPr>
        <w:tab/>
        <w:t xml:space="preserve">Furthermore, having a UHC system can improve health outcomes through </w:t>
      </w:r>
      <w:commentRangeStart w:id="69"/>
      <w:r w:rsidRPr="009B48D8">
        <w:rPr>
          <w:rFonts w:cstheme="minorHAnsi"/>
        </w:rPr>
        <w:t xml:space="preserve">axis </w:t>
      </w:r>
      <w:commentRangeEnd w:id="69"/>
      <w:r w:rsidR="00B3508B">
        <w:rPr>
          <w:rStyle w:val="CommentReference"/>
        </w:rPr>
        <w:commentReference w:id="69"/>
      </w:r>
      <w:r w:rsidRPr="009B48D8">
        <w:rPr>
          <w:rFonts w:cstheme="minorHAnsi"/>
        </w:rPr>
        <w:t>other than increased coverage. A UHC system allows for centralization of control and information for a country. During both the 2003 SARS epidemic and the 2009 H1N1 outbreak</w:t>
      </w:r>
      <w:r w:rsidR="00F048EE" w:rsidRPr="009B48D8">
        <w:rPr>
          <w:rFonts w:cstheme="minorHAnsi"/>
        </w:rPr>
        <w:t xml:space="preserve"> in Taiwan, automatic reporting and contact tracing integrating the travel and healthcare systems allowed for simple and effective contact tracing </w:t>
      </w:r>
      <w:r w:rsidR="00F048EE" w:rsidRPr="009B48D8">
        <w:rPr>
          <w:rFonts w:cstheme="minorHAnsi"/>
          <w:highlight w:val="yellow"/>
        </w:rPr>
        <w:t>(Hsiao, 2016)</w:t>
      </w:r>
      <w:r w:rsidR="00F048EE" w:rsidRPr="009B48D8">
        <w:rPr>
          <w:rFonts w:cstheme="minorHAnsi"/>
        </w:rPr>
        <w:t xml:space="preserve">. Greater proportions of public health spending versus private health spending have </w:t>
      </w:r>
      <w:r w:rsidR="00ED11BE" w:rsidRPr="009B48D8">
        <w:rPr>
          <w:rFonts w:cstheme="minorHAnsi"/>
        </w:rPr>
        <w:t xml:space="preserve">also </w:t>
      </w:r>
      <w:r w:rsidR="00F048EE" w:rsidRPr="009B48D8">
        <w:rPr>
          <w:rFonts w:cstheme="minorHAnsi"/>
        </w:rPr>
        <w:t xml:space="preserve">been shown to enhance overall health </w:t>
      </w:r>
      <w:r w:rsidR="00E22FCC" w:rsidRPr="009B48D8">
        <w:rPr>
          <w:rFonts w:cstheme="minorHAnsi"/>
        </w:rPr>
        <w:t xml:space="preserve">in 17 </w:t>
      </w:r>
      <w:commentRangeStart w:id="70"/>
      <w:r w:rsidR="00E22FCC" w:rsidRPr="009B48D8">
        <w:rPr>
          <w:rFonts w:cstheme="minorHAnsi"/>
        </w:rPr>
        <w:t xml:space="preserve">OECD </w:t>
      </w:r>
      <w:commentRangeEnd w:id="70"/>
      <w:r w:rsidR="00B3508B">
        <w:rPr>
          <w:rStyle w:val="CommentReference"/>
        </w:rPr>
        <w:commentReference w:id="70"/>
      </w:r>
      <w:r w:rsidR="00E22FCC" w:rsidRPr="009B48D8">
        <w:rPr>
          <w:rFonts w:cstheme="minorHAnsi"/>
        </w:rPr>
        <w:t xml:space="preserve">peer countries </w:t>
      </w:r>
      <w:r w:rsidR="00F048EE" w:rsidRPr="009B48D8">
        <w:rPr>
          <w:rFonts w:cstheme="minorHAnsi"/>
          <w:highlight w:val="yellow"/>
        </w:rPr>
        <w:t>(Kim, 2013)</w:t>
      </w:r>
      <w:r w:rsidR="00F048EE" w:rsidRPr="009B48D8">
        <w:rPr>
          <w:rFonts w:cstheme="minorHAnsi"/>
        </w:rPr>
        <w:t xml:space="preserve">.  </w:t>
      </w:r>
      <w:r w:rsidR="00E22FCC" w:rsidRPr="009B48D8">
        <w:rPr>
          <w:rFonts w:cstheme="minorHAnsi"/>
        </w:rPr>
        <w:t xml:space="preserve">Each percentage increase </w:t>
      </w:r>
      <w:r w:rsidR="00F048EE" w:rsidRPr="009B48D8">
        <w:rPr>
          <w:rFonts w:cstheme="minorHAnsi"/>
        </w:rPr>
        <w:t>in public expenditure reduces infant mortality by 0.077%</w:t>
      </w:r>
      <w:del w:id="71" w:author="Shaffer, Victoria A." w:date="2021-08-18T13:28:00Z">
        <w:r w:rsidR="00F048EE" w:rsidRPr="009B48D8" w:rsidDel="00B3508B">
          <w:rPr>
            <w:rFonts w:cstheme="minorHAnsi"/>
          </w:rPr>
          <w:delText>,</w:delText>
        </w:r>
      </w:del>
      <w:r w:rsidR="00F048EE" w:rsidRPr="009B48D8">
        <w:rPr>
          <w:rFonts w:cstheme="minorHAnsi"/>
        </w:rPr>
        <w:t xml:space="preserve"> and increases life expectancy by 0.026 years. UHC </w:t>
      </w:r>
      <w:r w:rsidR="00E22FCC" w:rsidRPr="009B48D8">
        <w:rPr>
          <w:rFonts w:cstheme="minorHAnsi"/>
        </w:rPr>
        <w:t>is a functional and effective way to drastically increase the proportion of public health spending</w:t>
      </w:r>
      <w:r w:rsidR="00AF6782" w:rsidRPr="009B48D8">
        <w:rPr>
          <w:rFonts w:cstheme="minorHAnsi"/>
        </w:rPr>
        <w:t>.</w:t>
      </w:r>
    </w:p>
    <w:p w14:paraId="7AD91BAD" w14:textId="2021AFB6" w:rsidR="003631BD" w:rsidRPr="009B48D8" w:rsidRDefault="003631BD" w:rsidP="00C92D0F">
      <w:pPr>
        <w:pStyle w:val="BodyText"/>
        <w:spacing w:line="480" w:lineRule="auto"/>
        <w:ind w:firstLine="720"/>
        <w:rPr>
          <w:rFonts w:cstheme="minorHAnsi"/>
        </w:rPr>
      </w:pPr>
      <w:r w:rsidRPr="009B48D8">
        <w:rPr>
          <w:rFonts w:cstheme="minorHAnsi"/>
        </w:rPr>
        <w:t xml:space="preserve">In addition to improving </w:t>
      </w:r>
      <w:r w:rsidR="005935EE" w:rsidRPr="009B48D8">
        <w:rPr>
          <w:rFonts w:cstheme="minorHAnsi"/>
        </w:rPr>
        <w:t xml:space="preserve">coverage and </w:t>
      </w:r>
      <w:r w:rsidRPr="009B48D8">
        <w:rPr>
          <w:rFonts w:cstheme="minorHAnsi"/>
        </w:rPr>
        <w:t xml:space="preserve">quality of </w:t>
      </w:r>
      <w:commentRangeStart w:id="72"/>
      <w:r w:rsidRPr="009B48D8">
        <w:rPr>
          <w:rFonts w:cstheme="minorHAnsi"/>
        </w:rPr>
        <w:t>health</w:t>
      </w:r>
      <w:commentRangeEnd w:id="72"/>
      <w:r w:rsidR="003C760D">
        <w:rPr>
          <w:rStyle w:val="CommentReference"/>
        </w:rPr>
        <w:commentReference w:id="72"/>
      </w:r>
      <w:r w:rsidRPr="009B48D8">
        <w:rPr>
          <w:rFonts w:cstheme="minorHAnsi"/>
        </w:rPr>
        <w:t>, UHC is also effective at reducing waste and cost in the health system.</w:t>
      </w:r>
      <w:r w:rsidR="00221C44" w:rsidRPr="009B48D8">
        <w:rPr>
          <w:rFonts w:cstheme="minorHAnsi"/>
        </w:rPr>
        <w:t xml:space="preserve"> A 30-year examination of OECD countries that implemented single </w:t>
      </w:r>
      <w:r w:rsidR="006E5A8A" w:rsidRPr="009B48D8">
        <w:rPr>
          <w:rFonts w:cstheme="minorHAnsi"/>
        </w:rPr>
        <w:t xml:space="preserve">payer </w:t>
      </w:r>
      <w:ins w:id="73" w:author="Shaffer, Victoria A." w:date="2021-08-18T13:29:00Z">
        <w:r w:rsidR="00C65BB8">
          <w:rPr>
            <w:rFonts w:cstheme="minorHAnsi"/>
          </w:rPr>
          <w:t xml:space="preserve">system </w:t>
        </w:r>
      </w:ins>
      <w:r w:rsidR="006E5A8A" w:rsidRPr="009B48D8">
        <w:rPr>
          <w:rFonts w:cstheme="minorHAnsi"/>
        </w:rPr>
        <w:t>(</w:t>
      </w:r>
      <w:r w:rsidR="00221C44" w:rsidRPr="009B48D8">
        <w:rPr>
          <w:rFonts w:cstheme="minorHAnsi"/>
        </w:rPr>
        <w:t xml:space="preserve">controlling for health status, demographics, level of preventative medicine, and political factors) showed a difference in cost of .75% of GDP, estimated at 150$ billion per year in the </w:t>
      </w:r>
      <w:del w:id="74" w:author="Shaffer, Victoria A." w:date="2021-08-18T13:29:00Z">
        <w:r w:rsidR="00221C44" w:rsidRPr="009B48D8" w:rsidDel="00C65BB8">
          <w:rPr>
            <w:rFonts w:cstheme="minorHAnsi"/>
          </w:rPr>
          <w:delText xml:space="preserve">USA </w:delText>
        </w:r>
      </w:del>
      <w:ins w:id="75" w:author="Shaffer, Victoria A." w:date="2021-08-18T13:29:00Z">
        <w:r w:rsidR="00C65BB8">
          <w:rPr>
            <w:rFonts w:cstheme="minorHAnsi"/>
          </w:rPr>
          <w:t>US</w:t>
        </w:r>
        <w:r w:rsidR="00C65BB8" w:rsidRPr="009B48D8">
          <w:rPr>
            <w:rFonts w:cstheme="minorHAnsi"/>
          </w:rPr>
          <w:t xml:space="preserve"> </w:t>
        </w:r>
      </w:ins>
      <w:r w:rsidR="002112F7" w:rsidRPr="009B48D8">
        <w:rPr>
          <w:rFonts w:cstheme="minorHAnsi"/>
          <w:highlight w:val="yellow"/>
        </w:rPr>
        <w:t>(</w:t>
      </w:r>
      <w:proofErr w:type="spellStart"/>
      <w:r w:rsidR="002112F7" w:rsidRPr="009B48D8">
        <w:rPr>
          <w:rFonts w:cstheme="minorHAnsi"/>
          <w:highlight w:val="yellow"/>
        </w:rPr>
        <w:t>Bichay</w:t>
      </w:r>
      <w:proofErr w:type="spellEnd"/>
      <w:r w:rsidR="002112F7" w:rsidRPr="009B48D8">
        <w:rPr>
          <w:rFonts w:cstheme="minorHAnsi"/>
          <w:highlight w:val="yellow"/>
        </w:rPr>
        <w:t>, 2020)</w:t>
      </w:r>
      <w:r w:rsidR="00221C44" w:rsidRPr="009B48D8">
        <w:rPr>
          <w:rFonts w:cstheme="minorHAnsi"/>
        </w:rPr>
        <w:t xml:space="preserve">. Half of the saved cost is </w:t>
      </w:r>
      <w:r w:rsidR="002E18E8" w:rsidRPr="009B48D8">
        <w:rPr>
          <w:rFonts w:cstheme="minorHAnsi"/>
        </w:rPr>
        <w:t xml:space="preserve">due to </w:t>
      </w:r>
      <w:r w:rsidR="002112F7" w:rsidRPr="009B48D8">
        <w:rPr>
          <w:rFonts w:cstheme="minorHAnsi"/>
        </w:rPr>
        <w:t xml:space="preserve">reduced cost of </w:t>
      </w:r>
      <w:r w:rsidR="00221C44" w:rsidRPr="009B48D8">
        <w:rPr>
          <w:rFonts w:cstheme="minorHAnsi"/>
        </w:rPr>
        <w:t>medical goods and administrative spending (</w:t>
      </w:r>
      <w:r w:rsidR="002112F7" w:rsidRPr="009B48D8">
        <w:rPr>
          <w:rFonts w:cstheme="minorHAnsi"/>
        </w:rPr>
        <w:t>0</w:t>
      </w:r>
      <w:r w:rsidR="00221C44" w:rsidRPr="009B48D8">
        <w:rPr>
          <w:rFonts w:cstheme="minorHAnsi"/>
        </w:rPr>
        <w:t xml:space="preserve">.37% </w:t>
      </w:r>
      <w:r w:rsidR="002E18E8" w:rsidRPr="009B48D8">
        <w:rPr>
          <w:rFonts w:cstheme="minorHAnsi"/>
        </w:rPr>
        <w:t>GDP</w:t>
      </w:r>
      <w:r w:rsidR="00221C44" w:rsidRPr="009B48D8">
        <w:rPr>
          <w:rFonts w:cstheme="minorHAnsi"/>
        </w:rPr>
        <w:t>) and most of the rest</w:t>
      </w:r>
      <w:r w:rsidR="002112F7" w:rsidRPr="009B48D8">
        <w:rPr>
          <w:rFonts w:cstheme="minorHAnsi"/>
        </w:rPr>
        <w:t xml:space="preserve"> is due </w:t>
      </w:r>
      <w:r w:rsidR="002E18E8" w:rsidRPr="009B48D8">
        <w:rPr>
          <w:rFonts w:cstheme="minorHAnsi"/>
        </w:rPr>
        <w:t xml:space="preserve">to </w:t>
      </w:r>
      <w:r w:rsidR="002112F7" w:rsidRPr="009B48D8">
        <w:rPr>
          <w:rFonts w:cstheme="minorHAnsi"/>
        </w:rPr>
        <w:t>improved health outcomes</w:t>
      </w:r>
      <w:r w:rsidR="00221C44" w:rsidRPr="009B48D8">
        <w:rPr>
          <w:rFonts w:cstheme="minorHAnsi"/>
        </w:rPr>
        <w:t xml:space="preserve"> (</w:t>
      </w:r>
      <w:r w:rsidR="002112F7" w:rsidRPr="009B48D8">
        <w:rPr>
          <w:rFonts w:cstheme="minorHAnsi"/>
        </w:rPr>
        <w:t>0</w:t>
      </w:r>
      <w:r w:rsidR="00221C44" w:rsidRPr="009B48D8">
        <w:rPr>
          <w:rFonts w:cstheme="minorHAnsi"/>
        </w:rPr>
        <w:t xml:space="preserve">.2% </w:t>
      </w:r>
      <w:r w:rsidR="002E18E8" w:rsidRPr="009B48D8">
        <w:rPr>
          <w:rFonts w:cstheme="minorHAnsi"/>
        </w:rPr>
        <w:t>GDP</w:t>
      </w:r>
      <w:r w:rsidR="00221C44" w:rsidRPr="009B48D8">
        <w:rPr>
          <w:rFonts w:cstheme="minorHAnsi"/>
        </w:rPr>
        <w:t>).</w:t>
      </w:r>
      <w:r w:rsidR="006E5A8A" w:rsidRPr="009B48D8">
        <w:rPr>
          <w:rFonts w:cstheme="minorHAnsi"/>
        </w:rPr>
        <w:t xml:space="preserve"> Current waste </w:t>
      </w:r>
      <w:del w:id="76" w:author="Shaffer, Victoria A." w:date="2021-08-18T13:29:00Z">
        <w:r w:rsidR="006E5A8A" w:rsidRPr="009B48D8" w:rsidDel="00C65BB8">
          <w:rPr>
            <w:rFonts w:cstheme="minorHAnsi"/>
          </w:rPr>
          <w:delText xml:space="preserve">specifically </w:delText>
        </w:r>
      </w:del>
      <w:r w:rsidR="006E5A8A" w:rsidRPr="009B48D8">
        <w:rPr>
          <w:rFonts w:cstheme="minorHAnsi"/>
        </w:rPr>
        <w:t xml:space="preserve">in the US system due to administrative costs could be reduced by 33-53% with the adoption of UHC </w:t>
      </w:r>
      <w:r w:rsidR="006E5A8A" w:rsidRPr="009B48D8">
        <w:rPr>
          <w:rFonts w:cstheme="minorHAnsi"/>
          <w:highlight w:val="yellow"/>
        </w:rPr>
        <w:t>(</w:t>
      </w:r>
      <w:proofErr w:type="spellStart"/>
      <w:r w:rsidR="006E5A8A" w:rsidRPr="009B48D8">
        <w:rPr>
          <w:rFonts w:cstheme="minorHAnsi"/>
          <w:highlight w:val="yellow"/>
        </w:rPr>
        <w:t>Scheinker</w:t>
      </w:r>
      <w:proofErr w:type="spellEnd"/>
      <w:r w:rsidR="006E5A8A" w:rsidRPr="009B48D8">
        <w:rPr>
          <w:rFonts w:cstheme="minorHAnsi"/>
          <w:highlight w:val="yellow"/>
        </w:rPr>
        <w:t>, 2021)</w:t>
      </w:r>
      <w:r w:rsidR="006E5A8A" w:rsidRPr="009B48D8">
        <w:rPr>
          <w:rFonts w:cstheme="minorHAnsi"/>
        </w:rPr>
        <w:t xml:space="preserve">. </w:t>
      </w:r>
      <w:r w:rsidR="00AD6B53" w:rsidRPr="009B48D8">
        <w:rPr>
          <w:rFonts w:cstheme="minorHAnsi"/>
        </w:rPr>
        <w:t>Moreover</w:t>
      </w:r>
      <w:r w:rsidR="00D076E6" w:rsidRPr="009B48D8">
        <w:rPr>
          <w:rFonts w:cstheme="minorHAnsi"/>
        </w:rPr>
        <w:t xml:space="preserve">, centralization due to UHC allows for savings from improved information aggregation </w:t>
      </w:r>
      <w:r w:rsidR="00D076E6" w:rsidRPr="009B48D8">
        <w:rPr>
          <w:rFonts w:cstheme="minorHAnsi"/>
        </w:rPr>
        <w:lastRenderedPageBreak/>
        <w:t>and analysis</w:t>
      </w:r>
      <w:r w:rsidR="00AD6B53" w:rsidRPr="009B48D8">
        <w:rPr>
          <w:rFonts w:cstheme="minorHAnsi"/>
        </w:rPr>
        <w:t xml:space="preserve">. The Taiwanese National Healthcare Insurance Administration was able to use statistical modeling to identify outlier health providers, leading to an 8% reduction in expenditures within their first two years of operation by controlling fraud and abuse (Hsiao, 2016). </w:t>
      </w:r>
      <w:r w:rsidR="00E34068" w:rsidRPr="009B48D8">
        <w:rPr>
          <w:rFonts w:cstheme="minorHAnsi"/>
        </w:rPr>
        <w:t>Additionally, w</w:t>
      </w:r>
      <w:r w:rsidR="00AA5FB5" w:rsidRPr="009B48D8">
        <w:rPr>
          <w:rFonts w:cstheme="minorHAnsi"/>
        </w:rPr>
        <w:t xml:space="preserve">hile we use 10% fewer drugs per capita than other OECD countries, our prices are 50% higher for equivalent drugs </w:t>
      </w:r>
      <w:r w:rsidR="00AA5FB5" w:rsidRPr="009B48D8">
        <w:rPr>
          <w:rFonts w:cstheme="minorHAnsi"/>
          <w:highlight w:val="yellow"/>
        </w:rPr>
        <w:t>(</w:t>
      </w:r>
      <w:proofErr w:type="spellStart"/>
      <w:r w:rsidR="00AA5FB5" w:rsidRPr="009B48D8">
        <w:rPr>
          <w:rFonts w:cstheme="minorHAnsi"/>
          <w:highlight w:val="yellow"/>
        </w:rPr>
        <w:t>Manchikanti</w:t>
      </w:r>
      <w:proofErr w:type="spellEnd"/>
      <w:r w:rsidR="00AA5FB5" w:rsidRPr="009B48D8">
        <w:rPr>
          <w:rFonts w:cstheme="minorHAnsi"/>
          <w:highlight w:val="yellow"/>
        </w:rPr>
        <w:t>, 2009)</w:t>
      </w:r>
      <w:r w:rsidR="00AA5FB5" w:rsidRPr="009B48D8">
        <w:rPr>
          <w:rFonts w:cstheme="minorHAnsi"/>
        </w:rPr>
        <w:t xml:space="preserve">. </w:t>
      </w:r>
      <w:r w:rsidR="00A16209" w:rsidRPr="009B48D8">
        <w:rPr>
          <w:rFonts w:cstheme="minorHAnsi"/>
        </w:rPr>
        <w:t>An extreme example can be found when looking at recent price spikes</w:t>
      </w:r>
      <w:r w:rsidR="009A0DD5" w:rsidRPr="009B48D8">
        <w:rPr>
          <w:rFonts w:cstheme="minorHAnsi"/>
        </w:rPr>
        <w:t xml:space="preserve"> in the US</w:t>
      </w:r>
      <w:r w:rsidR="00A16209" w:rsidRPr="009B48D8">
        <w:rPr>
          <w:rFonts w:cstheme="minorHAnsi"/>
        </w:rPr>
        <w:t xml:space="preserve"> for toxoplasmosis drugs</w:t>
      </w:r>
      <w:del w:id="77" w:author="Shaffer, Victoria A." w:date="2021-08-18T13:30:00Z">
        <w:r w:rsidR="00A16209" w:rsidRPr="009B48D8" w:rsidDel="00C65BB8">
          <w:rPr>
            <w:rFonts w:cstheme="minorHAnsi"/>
          </w:rPr>
          <w:delText>,</w:delText>
        </w:r>
      </w:del>
      <w:r w:rsidR="00A16209" w:rsidRPr="009B48D8">
        <w:rPr>
          <w:rFonts w:cstheme="minorHAnsi"/>
        </w:rPr>
        <w:t xml:space="preserve"> </w:t>
      </w:r>
      <w:ins w:id="78" w:author="Shaffer, Victoria A." w:date="2021-08-18T13:30:00Z">
        <w:r w:rsidR="00C65BB8">
          <w:rPr>
            <w:rFonts w:cstheme="minorHAnsi"/>
          </w:rPr>
          <w:t>(</w:t>
        </w:r>
      </w:ins>
      <w:r w:rsidR="00A16209" w:rsidRPr="009B48D8">
        <w:rPr>
          <w:rFonts w:cstheme="minorHAnsi"/>
        </w:rPr>
        <w:t>a 5</w:t>
      </w:r>
      <w:ins w:id="79" w:author="Shaffer, Victoria A." w:date="2021-08-18T13:30:00Z">
        <w:r w:rsidR="00C65BB8">
          <w:rPr>
            <w:rFonts w:cstheme="minorHAnsi"/>
          </w:rPr>
          <w:t>,</w:t>
        </w:r>
      </w:ins>
      <w:r w:rsidR="00A16209" w:rsidRPr="009B48D8">
        <w:rPr>
          <w:rFonts w:cstheme="minorHAnsi"/>
        </w:rPr>
        <w:t>500% increase</w:t>
      </w:r>
      <w:ins w:id="80" w:author="Shaffer, Victoria A." w:date="2021-08-18T13:30:00Z">
        <w:r w:rsidR="00C65BB8">
          <w:rPr>
            <w:rFonts w:cstheme="minorHAnsi"/>
          </w:rPr>
          <w:t>)</w:t>
        </w:r>
      </w:ins>
      <w:del w:id="81" w:author="Shaffer, Victoria A." w:date="2021-08-18T13:30:00Z">
        <w:r w:rsidR="00A16209" w:rsidRPr="009B48D8" w:rsidDel="00C65BB8">
          <w:rPr>
            <w:rFonts w:cstheme="minorHAnsi"/>
          </w:rPr>
          <w:delText>,</w:delText>
        </w:r>
      </w:del>
      <w:r w:rsidR="00A16209" w:rsidRPr="009B48D8">
        <w:rPr>
          <w:rFonts w:cstheme="minorHAnsi"/>
        </w:rPr>
        <w:t xml:space="preserve"> and </w:t>
      </w:r>
      <w:proofErr w:type="spellStart"/>
      <w:r w:rsidR="00A16209" w:rsidRPr="009B48D8">
        <w:rPr>
          <w:rFonts w:cstheme="minorHAnsi"/>
        </w:rPr>
        <w:t>EpiPens</w:t>
      </w:r>
      <w:proofErr w:type="spellEnd"/>
      <w:del w:id="82" w:author="Shaffer, Victoria A." w:date="2021-08-18T13:30:00Z">
        <w:r w:rsidR="00A16209" w:rsidRPr="009B48D8" w:rsidDel="00C65BB8">
          <w:rPr>
            <w:rFonts w:cstheme="minorHAnsi"/>
          </w:rPr>
          <w:delText>,</w:delText>
        </w:r>
      </w:del>
      <w:r w:rsidR="00A16209" w:rsidRPr="009B48D8">
        <w:rPr>
          <w:rFonts w:cstheme="minorHAnsi"/>
        </w:rPr>
        <w:t xml:space="preserve"> </w:t>
      </w:r>
      <w:ins w:id="83" w:author="Shaffer, Victoria A." w:date="2021-08-18T13:30:00Z">
        <w:r w:rsidR="00C65BB8">
          <w:rPr>
            <w:rFonts w:cstheme="minorHAnsi"/>
          </w:rPr>
          <w:t>(</w:t>
        </w:r>
      </w:ins>
      <w:r w:rsidR="00A16209" w:rsidRPr="009B48D8">
        <w:rPr>
          <w:rFonts w:cstheme="minorHAnsi"/>
        </w:rPr>
        <w:t>a 791% increase</w:t>
      </w:r>
      <w:ins w:id="84" w:author="Shaffer, Victoria A." w:date="2021-08-18T13:30:00Z">
        <w:r w:rsidR="00C65BB8">
          <w:rPr>
            <w:rFonts w:cstheme="minorHAnsi"/>
          </w:rPr>
          <w:t>)</w:t>
        </w:r>
      </w:ins>
      <w:r w:rsidR="00A16209" w:rsidRPr="009B48D8">
        <w:rPr>
          <w:rFonts w:cstheme="minorHAnsi"/>
        </w:rPr>
        <w:t xml:space="preserve">, which </w:t>
      </w:r>
      <w:del w:id="85" w:author="Shaffer, Victoria A." w:date="2021-08-18T13:30:00Z">
        <w:r w:rsidR="00A16209" w:rsidRPr="009B48D8" w:rsidDel="00C65BB8">
          <w:rPr>
            <w:rFonts w:cstheme="minorHAnsi"/>
          </w:rPr>
          <w:delText xml:space="preserve">has </w:delText>
        </w:r>
      </w:del>
      <w:ins w:id="86" w:author="Shaffer, Victoria A." w:date="2021-08-18T13:30:00Z">
        <w:r w:rsidR="00C65BB8">
          <w:rPr>
            <w:rFonts w:cstheme="minorHAnsi"/>
          </w:rPr>
          <w:t xml:space="preserve">did </w:t>
        </w:r>
      </w:ins>
      <w:r w:rsidR="00A16209" w:rsidRPr="009B48D8">
        <w:rPr>
          <w:rFonts w:cstheme="minorHAnsi"/>
        </w:rPr>
        <w:t xml:space="preserve">not occurred in Europe or Canada. </w:t>
      </w:r>
      <w:r w:rsidR="005A719B" w:rsidRPr="009B48D8">
        <w:rPr>
          <w:rFonts w:cstheme="minorHAnsi"/>
        </w:rPr>
        <w:t>Countries implement</w:t>
      </w:r>
      <w:r w:rsidR="002A2748" w:rsidRPr="009B48D8">
        <w:rPr>
          <w:rFonts w:cstheme="minorHAnsi"/>
        </w:rPr>
        <w:t xml:space="preserve">ing </w:t>
      </w:r>
      <w:r w:rsidR="005A719B" w:rsidRPr="009B48D8">
        <w:rPr>
          <w:rFonts w:cstheme="minorHAnsi"/>
        </w:rPr>
        <w:t xml:space="preserve">single-payer </w:t>
      </w:r>
      <w:ins w:id="87" w:author="Shaffer, Victoria A." w:date="2021-08-18T13:30:00Z">
        <w:r w:rsidR="00190852">
          <w:rPr>
            <w:rFonts w:cstheme="minorHAnsi"/>
          </w:rPr>
          <w:t xml:space="preserve">systems </w:t>
        </w:r>
      </w:ins>
      <w:r w:rsidR="005A719B" w:rsidRPr="009B48D8">
        <w:rPr>
          <w:rFonts w:cstheme="minorHAnsi"/>
        </w:rPr>
        <w:t xml:space="preserve">have lower average pharmaceutical costs, </w:t>
      </w:r>
      <w:r w:rsidR="007569E6" w:rsidRPr="009B48D8">
        <w:rPr>
          <w:rFonts w:cstheme="minorHAnsi"/>
        </w:rPr>
        <w:t xml:space="preserve">due to lower pharmaceutical prices and </w:t>
      </w:r>
      <w:r w:rsidR="005A719B" w:rsidRPr="009B48D8">
        <w:rPr>
          <w:rFonts w:cstheme="minorHAnsi"/>
        </w:rPr>
        <w:t>prioritization</w:t>
      </w:r>
      <w:r w:rsidR="007569E6" w:rsidRPr="009B48D8">
        <w:rPr>
          <w:rFonts w:cstheme="minorHAnsi"/>
        </w:rPr>
        <w:t xml:space="preserve"> of effective generic alternatives to expensive brand-name drugs </w:t>
      </w:r>
      <w:r w:rsidR="007569E6" w:rsidRPr="009B48D8">
        <w:rPr>
          <w:rFonts w:cstheme="minorHAnsi"/>
          <w:highlight w:val="yellow"/>
        </w:rPr>
        <w:t>(Morgan, 2017)</w:t>
      </w:r>
      <w:r w:rsidR="007569E6" w:rsidRPr="009B48D8">
        <w:rPr>
          <w:rFonts w:cstheme="minorHAnsi"/>
        </w:rPr>
        <w:t>.</w:t>
      </w:r>
      <w:r w:rsidR="00E326BB" w:rsidRPr="009B48D8">
        <w:rPr>
          <w:rFonts w:cstheme="minorHAnsi"/>
        </w:rPr>
        <w:t xml:space="preserve"> By creating a functional </w:t>
      </w:r>
      <w:commentRangeStart w:id="88"/>
      <w:r w:rsidR="00E326BB" w:rsidRPr="009B48D8">
        <w:rPr>
          <w:rFonts w:cstheme="minorHAnsi"/>
        </w:rPr>
        <w:t>monopsony</w:t>
      </w:r>
      <w:commentRangeEnd w:id="88"/>
      <w:r w:rsidR="00190852">
        <w:rPr>
          <w:rStyle w:val="CommentReference"/>
        </w:rPr>
        <w:commentReference w:id="88"/>
      </w:r>
      <w:r w:rsidR="00E326BB" w:rsidRPr="009B48D8">
        <w:rPr>
          <w:rFonts w:cstheme="minorHAnsi"/>
        </w:rPr>
        <w:t xml:space="preserve">, UHC is effective at limiting aggregate costs across the board in both healthcare goods and technologies </w:t>
      </w:r>
      <w:r w:rsidR="00E326BB" w:rsidRPr="009B48D8">
        <w:rPr>
          <w:rFonts w:cstheme="minorHAnsi"/>
          <w:highlight w:val="yellow"/>
        </w:rPr>
        <w:t>(Hussey, 2003)</w:t>
      </w:r>
      <w:r w:rsidR="00E326BB" w:rsidRPr="009B48D8">
        <w:rPr>
          <w:rFonts w:cstheme="minorHAnsi"/>
        </w:rPr>
        <w:t>.</w:t>
      </w:r>
      <w:r w:rsidRPr="009B48D8">
        <w:rPr>
          <w:rFonts w:cstheme="minorHAnsi"/>
        </w:rPr>
        <w:t xml:space="preserve"> </w:t>
      </w:r>
    </w:p>
    <w:p w14:paraId="7607A57E"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89" w:name="Xf439dfc4f3d98142a1ebf5250520c329000a75a"/>
      <w:bookmarkEnd w:id="66"/>
      <w:r w:rsidRPr="009B48D8">
        <w:rPr>
          <w:rFonts w:asciiTheme="minorHAnsi" w:hAnsiTheme="minorHAnsi" w:cstheme="minorHAnsi"/>
          <w:color w:val="auto"/>
          <w:sz w:val="24"/>
          <w:szCs w:val="24"/>
        </w:rPr>
        <w:t>Opposition and Support to Universal Health Care</w:t>
      </w:r>
    </w:p>
    <w:p w14:paraId="1E64D779" w14:textId="6329E143" w:rsidR="003631BD" w:rsidRPr="009B48D8" w:rsidRDefault="008F047C" w:rsidP="00C92D0F">
      <w:pPr>
        <w:pStyle w:val="FirstParagraph"/>
        <w:spacing w:line="480" w:lineRule="auto"/>
        <w:ind w:firstLine="720"/>
        <w:rPr>
          <w:rFonts w:cstheme="minorHAnsi"/>
        </w:rPr>
      </w:pPr>
      <w:r w:rsidRPr="009B48D8">
        <w:rPr>
          <w:rFonts w:cstheme="minorHAnsi"/>
        </w:rPr>
        <w:t>O</w:t>
      </w:r>
      <w:r w:rsidR="003631BD" w:rsidRPr="009B48D8">
        <w:rPr>
          <w:rFonts w:cstheme="minorHAnsi"/>
        </w:rPr>
        <w:t>pposition to UHC</w:t>
      </w:r>
      <w:r w:rsidRPr="009B48D8">
        <w:rPr>
          <w:rFonts w:cstheme="minorHAnsi"/>
        </w:rPr>
        <w:t xml:space="preserve"> in the United States commonly originates due to an inability to understand UHC or the perception that UHC is unfair</w:t>
      </w:r>
      <w:r w:rsidR="003631BD" w:rsidRPr="009B48D8">
        <w:rPr>
          <w:rFonts w:cstheme="minorHAnsi"/>
        </w:rPr>
        <w:t xml:space="preserve">. </w:t>
      </w:r>
      <w:r w:rsidRPr="009B48D8">
        <w:rPr>
          <w:rFonts w:cstheme="minorHAnsi"/>
        </w:rPr>
        <w:t xml:space="preserve">In Americans that oppose UHC, approximately half </w:t>
      </w:r>
      <w:r w:rsidR="003B6BD9" w:rsidRPr="009B48D8">
        <w:rPr>
          <w:rFonts w:cstheme="minorHAnsi"/>
        </w:rPr>
        <w:t xml:space="preserve">were unable to understand the structure of the </w:t>
      </w:r>
      <w:commentRangeStart w:id="90"/>
      <w:r w:rsidR="003B6BD9" w:rsidRPr="009B48D8">
        <w:rPr>
          <w:rFonts w:cstheme="minorHAnsi"/>
        </w:rPr>
        <w:t xml:space="preserve">ACA </w:t>
      </w:r>
      <w:commentRangeEnd w:id="90"/>
      <w:r w:rsidR="00F9570F">
        <w:rPr>
          <w:rStyle w:val="CommentReference"/>
        </w:rPr>
        <w:commentReference w:id="90"/>
      </w:r>
      <w:r w:rsidR="003B6BD9" w:rsidRPr="009B48D8">
        <w:rPr>
          <w:rFonts w:cstheme="minorHAnsi"/>
        </w:rPr>
        <w:t>or it</w:t>
      </w:r>
      <w:del w:id="91" w:author="Shaffer, Victoria A." w:date="2021-08-18T13:31:00Z">
        <w:r w:rsidR="003B6BD9" w:rsidRPr="009B48D8" w:rsidDel="00F9570F">
          <w:rPr>
            <w:rFonts w:cstheme="minorHAnsi"/>
          </w:rPr>
          <w:delText>’</w:delText>
        </w:r>
      </w:del>
      <w:r w:rsidR="003B6BD9" w:rsidRPr="009B48D8">
        <w:rPr>
          <w:rFonts w:cstheme="minorHAnsi"/>
        </w:rPr>
        <w:t xml:space="preserve">s component pieces </w:t>
      </w:r>
      <w:r w:rsidRPr="009B48D8">
        <w:rPr>
          <w:rFonts w:cstheme="minorHAnsi"/>
          <w:highlight w:val="yellow"/>
        </w:rPr>
        <w:t>(</w:t>
      </w:r>
      <w:proofErr w:type="spellStart"/>
      <w:r w:rsidR="003B6BD9" w:rsidRPr="009B48D8">
        <w:rPr>
          <w:rFonts w:cstheme="minorHAnsi"/>
          <w:highlight w:val="yellow"/>
        </w:rPr>
        <w:t>Barcellos</w:t>
      </w:r>
      <w:proofErr w:type="spellEnd"/>
      <w:r w:rsidR="003B6BD9" w:rsidRPr="009B48D8">
        <w:rPr>
          <w:rFonts w:cstheme="minorHAnsi"/>
          <w:highlight w:val="yellow"/>
        </w:rPr>
        <w:t xml:space="preserve"> 2013; </w:t>
      </w:r>
      <w:r w:rsidRPr="009B48D8">
        <w:rPr>
          <w:rFonts w:cstheme="minorHAnsi"/>
          <w:highlight w:val="yellow"/>
        </w:rPr>
        <w:t>Kaiser Family Foundation Health Tracking Poll 2011)</w:t>
      </w:r>
      <w:r w:rsidRPr="009B48D8">
        <w:rPr>
          <w:rFonts w:cstheme="minorHAnsi"/>
        </w:rPr>
        <w:t xml:space="preserve">. Furthermore, </w:t>
      </w:r>
      <w:r w:rsidR="00262E3E" w:rsidRPr="009B48D8">
        <w:rPr>
          <w:rFonts w:cstheme="minorHAnsi"/>
        </w:rPr>
        <w:t xml:space="preserve">misinformation regarding UHC is extremely common, as </w:t>
      </w:r>
      <w:r w:rsidRPr="009B48D8">
        <w:rPr>
          <w:rFonts w:cstheme="minorHAnsi"/>
        </w:rPr>
        <w:t xml:space="preserve">over 60% of Americans </w:t>
      </w:r>
      <w:r w:rsidR="00262E3E" w:rsidRPr="009B48D8">
        <w:rPr>
          <w:rFonts w:cstheme="minorHAnsi"/>
        </w:rPr>
        <w:t xml:space="preserve">cited television as their primary source of information about the </w:t>
      </w:r>
      <w:r w:rsidRPr="009B48D8">
        <w:rPr>
          <w:rFonts w:cstheme="minorHAnsi"/>
        </w:rPr>
        <w:t>American Care Act (a step towards UHC)</w:t>
      </w:r>
      <w:r w:rsidR="00262E3E" w:rsidRPr="009B48D8">
        <w:rPr>
          <w:rFonts w:cstheme="minorHAnsi"/>
        </w:rPr>
        <w:t>. Television advertisements originating from Republican candidates in 2012 and 2014 painted an immensely negative picture of UHC</w:t>
      </w:r>
      <w:r w:rsidR="003B6BD9" w:rsidRPr="009B48D8">
        <w:rPr>
          <w:rFonts w:cstheme="minorHAnsi"/>
        </w:rPr>
        <w:t xml:space="preserve">, </w:t>
      </w:r>
      <w:commentRangeStart w:id="92"/>
      <w:r w:rsidR="003B6BD9" w:rsidRPr="009B48D8">
        <w:rPr>
          <w:rFonts w:cstheme="minorHAnsi"/>
        </w:rPr>
        <w:t xml:space="preserve">which was possible in part due to lack of information </w:t>
      </w:r>
      <w:commentRangeEnd w:id="92"/>
      <w:r w:rsidR="00F9570F">
        <w:rPr>
          <w:rStyle w:val="CommentReference"/>
        </w:rPr>
        <w:commentReference w:id="92"/>
      </w:r>
      <w:r w:rsidR="003B6BD9" w:rsidRPr="009B48D8">
        <w:rPr>
          <w:rFonts w:cstheme="minorHAnsi"/>
          <w:highlight w:val="yellow"/>
        </w:rPr>
        <w:t>(Dalen 2015)</w:t>
      </w:r>
      <w:r w:rsidR="003B6BD9" w:rsidRPr="009B48D8">
        <w:rPr>
          <w:rFonts w:cstheme="minorHAnsi"/>
        </w:rPr>
        <w:t>.</w:t>
      </w:r>
      <w:r w:rsidR="00923E3D" w:rsidRPr="009B48D8">
        <w:rPr>
          <w:rFonts w:cstheme="minorHAnsi"/>
        </w:rPr>
        <w:t xml:space="preserve"> </w:t>
      </w:r>
      <w:r w:rsidR="00491840" w:rsidRPr="009B48D8">
        <w:rPr>
          <w:rFonts w:cstheme="minorHAnsi"/>
        </w:rPr>
        <w:t xml:space="preserve">Appraising a </w:t>
      </w:r>
      <w:proofErr w:type="gramStart"/>
      <w:r w:rsidR="00491840" w:rsidRPr="009B48D8">
        <w:rPr>
          <w:rFonts w:cstheme="minorHAnsi"/>
        </w:rPr>
        <w:t>more narrow</w:t>
      </w:r>
      <w:proofErr w:type="gramEnd"/>
      <w:r w:rsidR="00491840" w:rsidRPr="009B48D8">
        <w:rPr>
          <w:rFonts w:cstheme="minorHAnsi"/>
        </w:rPr>
        <w:t xml:space="preserve"> population</w:t>
      </w:r>
      <w:r w:rsidR="00316053" w:rsidRPr="009B48D8">
        <w:rPr>
          <w:rFonts w:cstheme="minorHAnsi"/>
        </w:rPr>
        <w:t xml:space="preserve">, </w:t>
      </w:r>
      <w:r w:rsidR="00455A01" w:rsidRPr="009B48D8">
        <w:rPr>
          <w:rFonts w:cstheme="minorHAnsi"/>
          <w:highlight w:val="yellow"/>
        </w:rPr>
        <w:t>H</w:t>
      </w:r>
      <w:r w:rsidR="003631BD" w:rsidRPr="009B48D8">
        <w:rPr>
          <w:rFonts w:cstheme="minorHAnsi"/>
          <w:highlight w:val="yellow"/>
        </w:rPr>
        <w:t xml:space="preserve">uebner </w:t>
      </w:r>
      <w:del w:id="93" w:author="Shaffer, Victoria A." w:date="2021-08-18T13:32:00Z">
        <w:r w:rsidR="003631BD" w:rsidRPr="009B48D8" w:rsidDel="00F9570F">
          <w:rPr>
            <w:rFonts w:cstheme="minorHAnsi"/>
            <w:highlight w:val="yellow"/>
          </w:rPr>
          <w:delText>et al.</w:delText>
        </w:r>
      </w:del>
      <w:ins w:id="94" w:author="Shaffer, Victoria A." w:date="2021-08-18T13:32:00Z">
        <w:r w:rsidR="00F9570F">
          <w:rPr>
            <w:rFonts w:cstheme="minorHAnsi"/>
            <w:highlight w:val="yellow"/>
          </w:rPr>
          <w:t xml:space="preserve">and </w:t>
        </w:r>
        <w:proofErr w:type="spellStart"/>
        <w:r w:rsidR="00F9570F">
          <w:rPr>
            <w:rFonts w:cstheme="minorHAnsi"/>
            <w:highlight w:val="yellow"/>
          </w:rPr>
          <w:t>colleages</w:t>
        </w:r>
        <w:proofErr w:type="spellEnd"/>
        <w:r w:rsidR="00F9570F">
          <w:rPr>
            <w:rFonts w:cstheme="minorHAnsi"/>
            <w:highlight w:val="yellow"/>
          </w:rPr>
          <w:t xml:space="preserve"> </w:t>
        </w:r>
      </w:ins>
      <w:r w:rsidR="003631BD" w:rsidRPr="009B48D8">
        <w:rPr>
          <w:rFonts w:cstheme="minorHAnsi"/>
          <w:highlight w:val="yellow"/>
        </w:rPr>
        <w:t>(2006)</w:t>
      </w:r>
      <w:r w:rsidR="003631BD" w:rsidRPr="009B48D8">
        <w:rPr>
          <w:rFonts w:cstheme="minorHAnsi"/>
        </w:rPr>
        <w:t xml:space="preserve"> examined </w:t>
      </w:r>
      <w:r w:rsidR="003631BD" w:rsidRPr="009B48D8">
        <w:rPr>
          <w:rFonts w:cstheme="minorHAnsi"/>
        </w:rPr>
        <w:lastRenderedPageBreak/>
        <w:t>how US medical students feelings towards UHC change from their first to their fourth year. Medical student focus groups struggled to come to consensus on terms related to UHC such as “fee for service,” “managed care,” “single-payer,” “multi-</w:t>
      </w:r>
      <w:proofErr w:type="spellStart"/>
      <w:r w:rsidR="003631BD" w:rsidRPr="009B48D8">
        <w:rPr>
          <w:rFonts w:cstheme="minorHAnsi"/>
        </w:rPr>
        <w:t>payer</w:t>
      </w:r>
      <w:proofErr w:type="spellEnd"/>
      <w:r w:rsidR="003631BD" w:rsidRPr="009B48D8">
        <w:rPr>
          <w:rFonts w:cstheme="minorHAnsi"/>
        </w:rPr>
        <w:t>,” and “universal health care”</w:t>
      </w:r>
      <w:r w:rsidR="00667174" w:rsidRPr="009B48D8">
        <w:rPr>
          <w:rFonts w:cstheme="minorHAnsi"/>
        </w:rPr>
        <w:t>.</w:t>
      </w:r>
      <w:r w:rsidR="003631BD" w:rsidRPr="009B48D8">
        <w:rPr>
          <w:rFonts w:cstheme="minorHAnsi"/>
        </w:rPr>
        <w:t xml:space="preserve"> </w:t>
      </w:r>
      <w:r w:rsidR="00455A01" w:rsidRPr="009B48D8">
        <w:rPr>
          <w:rFonts w:cstheme="minorHAnsi"/>
        </w:rPr>
        <w:t xml:space="preserve">This inability to come to consensus illustrates a lack of understanding </w:t>
      </w:r>
      <w:r w:rsidR="00742F2F" w:rsidRPr="009B48D8">
        <w:rPr>
          <w:rFonts w:cstheme="minorHAnsi"/>
        </w:rPr>
        <w:t xml:space="preserve">UHC. </w:t>
      </w:r>
      <w:r w:rsidR="003631BD" w:rsidRPr="009B48D8">
        <w:rPr>
          <w:rFonts w:cstheme="minorHAnsi"/>
        </w:rPr>
        <w:t xml:space="preserve">Furthermore, the authors note that ‘complex policy terms’ were not able to be defined in the questionnaire, </w:t>
      </w:r>
      <w:r w:rsidR="00742F2F" w:rsidRPr="009B48D8">
        <w:rPr>
          <w:rFonts w:cstheme="minorHAnsi"/>
        </w:rPr>
        <w:t xml:space="preserve">indicating a </w:t>
      </w:r>
      <w:r w:rsidR="003631BD" w:rsidRPr="009B48D8">
        <w:rPr>
          <w:rFonts w:cstheme="minorHAnsi"/>
        </w:rPr>
        <w:t xml:space="preserve">need to explain the concepts of UHC </w:t>
      </w:r>
      <w:r w:rsidR="00742F2F" w:rsidRPr="009B48D8">
        <w:rPr>
          <w:rFonts w:cstheme="minorHAnsi"/>
        </w:rPr>
        <w:t>in a simpler fashion</w:t>
      </w:r>
      <w:r w:rsidR="003631BD" w:rsidRPr="009B48D8">
        <w:rPr>
          <w:rFonts w:cstheme="minorHAnsi"/>
        </w:rPr>
        <w:t xml:space="preserve">. </w:t>
      </w:r>
      <w:r w:rsidR="00742F2F" w:rsidRPr="009B48D8">
        <w:rPr>
          <w:rFonts w:cstheme="minorHAnsi"/>
        </w:rPr>
        <w:t xml:space="preserve">Academic understanding and analysis of UHC has also been harmed due to a lack of a shared etymology </w:t>
      </w:r>
      <w:r w:rsidR="00742F2F" w:rsidRPr="009B48D8">
        <w:rPr>
          <w:rFonts w:cstheme="minorHAnsi"/>
          <w:highlight w:val="yellow"/>
        </w:rPr>
        <w:t>(Hsiao 2016).</w:t>
      </w:r>
      <w:r w:rsidR="00742F2F" w:rsidRPr="009B48D8">
        <w:rPr>
          <w:rFonts w:cstheme="minorHAnsi"/>
        </w:rPr>
        <w:t xml:space="preserve"> </w:t>
      </w:r>
      <w:r w:rsidR="00522C14" w:rsidRPr="009B48D8">
        <w:rPr>
          <w:rFonts w:cstheme="minorHAnsi"/>
        </w:rPr>
        <w:t>Approximately</w:t>
      </w:r>
      <w:commentRangeStart w:id="95"/>
      <w:commentRangeStart w:id="96"/>
      <w:r w:rsidR="00C844DA" w:rsidRPr="009B48D8">
        <w:rPr>
          <w:rFonts w:cstheme="minorHAnsi"/>
        </w:rPr>
        <w:t xml:space="preserve"> 50% of those that oppose UHC believe that it would make healthcare simpler and easier to understand, conversely,</w:t>
      </w:r>
      <w:r w:rsidR="00742F2F" w:rsidRPr="009B48D8">
        <w:rPr>
          <w:rFonts w:cstheme="minorHAnsi"/>
        </w:rPr>
        <w:t xml:space="preserve"> we see that 89.4% </w:t>
      </w:r>
      <w:r w:rsidR="00C844DA" w:rsidRPr="009B48D8">
        <w:rPr>
          <w:rFonts w:cstheme="minorHAnsi"/>
        </w:rPr>
        <w:t>who support UHC do so</w:t>
      </w:r>
      <w:r w:rsidR="00742F2F" w:rsidRPr="009B48D8">
        <w:rPr>
          <w:rFonts w:cstheme="minorHAnsi"/>
        </w:rPr>
        <w:t xml:space="preserve"> because they believe the health care system would be simpler and easier to understand</w:t>
      </w:r>
      <w:r w:rsidR="00C844DA" w:rsidRPr="009B48D8">
        <w:rPr>
          <w:rFonts w:cstheme="minorHAnsi"/>
        </w:rPr>
        <w:t xml:space="preserve"> </w:t>
      </w:r>
      <w:r w:rsidR="00C844DA" w:rsidRPr="009B48D8">
        <w:rPr>
          <w:rFonts w:cstheme="minorHAnsi"/>
          <w:highlight w:val="yellow"/>
        </w:rPr>
        <w:t>(</w:t>
      </w:r>
      <w:proofErr w:type="spellStart"/>
      <w:r w:rsidR="00C844DA" w:rsidRPr="009B48D8">
        <w:rPr>
          <w:rFonts w:cstheme="minorHAnsi"/>
          <w:highlight w:val="yellow"/>
        </w:rPr>
        <w:t>Holahan</w:t>
      </w:r>
      <w:proofErr w:type="spellEnd"/>
      <w:r w:rsidR="00C844DA" w:rsidRPr="009B48D8">
        <w:rPr>
          <w:rFonts w:cstheme="minorHAnsi"/>
          <w:highlight w:val="yellow"/>
        </w:rPr>
        <w:t xml:space="preserve"> 2019)</w:t>
      </w:r>
      <w:r w:rsidR="00C844DA" w:rsidRPr="009B48D8">
        <w:rPr>
          <w:rFonts w:cstheme="minorHAnsi"/>
        </w:rPr>
        <w:t>.</w:t>
      </w:r>
      <w:commentRangeEnd w:id="95"/>
      <w:r w:rsidR="00C844DA" w:rsidRPr="009B48D8">
        <w:rPr>
          <w:rStyle w:val="CommentReference"/>
          <w:rFonts w:cstheme="minorHAnsi"/>
          <w:sz w:val="24"/>
          <w:szCs w:val="24"/>
        </w:rPr>
        <w:commentReference w:id="95"/>
      </w:r>
      <w:commentRangeEnd w:id="96"/>
      <w:r w:rsidR="00F85926">
        <w:rPr>
          <w:rStyle w:val="CommentReference"/>
        </w:rPr>
        <w:commentReference w:id="96"/>
      </w:r>
      <w:r w:rsidR="00742F2F" w:rsidRPr="009B48D8">
        <w:rPr>
          <w:rFonts w:cstheme="minorHAnsi"/>
        </w:rPr>
        <w:t xml:space="preserve"> </w:t>
      </w:r>
    </w:p>
    <w:p w14:paraId="1DAB0ACF" w14:textId="64486ABA" w:rsidR="003631BD" w:rsidRPr="009B48D8" w:rsidRDefault="00C844DA" w:rsidP="00C92D0F">
      <w:pPr>
        <w:pStyle w:val="BodyText"/>
        <w:spacing w:line="480" w:lineRule="auto"/>
        <w:ind w:firstLine="720"/>
        <w:rPr>
          <w:rFonts w:cstheme="minorHAnsi"/>
        </w:rPr>
      </w:pPr>
      <w:commentRangeStart w:id="97"/>
      <w:r w:rsidRPr="009B48D8">
        <w:rPr>
          <w:rFonts w:cstheme="minorHAnsi"/>
        </w:rPr>
        <w:t xml:space="preserve">Significant </w:t>
      </w:r>
      <w:commentRangeEnd w:id="97"/>
      <w:r w:rsidR="00F85926">
        <w:rPr>
          <w:rStyle w:val="CommentReference"/>
        </w:rPr>
        <w:commentReference w:id="97"/>
      </w:r>
      <w:r w:rsidRPr="009B48D8">
        <w:rPr>
          <w:rFonts w:cstheme="minorHAnsi"/>
        </w:rPr>
        <w:t>differences exist between those that support and oppose UHC based on perceived equity as well</w:t>
      </w:r>
      <w:ins w:id="98" w:author="Shaffer, Victoria A." w:date="2021-08-18T13:34:00Z">
        <w:r w:rsidR="00F85926">
          <w:rPr>
            <w:rFonts w:cstheme="minorHAnsi"/>
          </w:rPr>
          <w:t>.</w:t>
        </w:r>
      </w:ins>
      <w:del w:id="99" w:author="Shaffer, Victoria A." w:date="2021-08-18T13:34:00Z">
        <w:r w:rsidRPr="009B48D8" w:rsidDel="00F85926">
          <w:rPr>
            <w:rFonts w:cstheme="minorHAnsi"/>
          </w:rPr>
          <w:delText>;</w:delText>
        </w:r>
      </w:del>
      <w:r w:rsidRPr="009B48D8">
        <w:rPr>
          <w:rFonts w:cstheme="minorHAnsi"/>
        </w:rPr>
        <w:t xml:space="preserve"> Those that support UHC are 91% likely to do so because they believe equitable coverage for everyone is important, while only 45% of those that oppose </w:t>
      </w:r>
      <w:r w:rsidR="00960C7D" w:rsidRPr="009B48D8">
        <w:rPr>
          <w:rFonts w:cstheme="minorHAnsi"/>
        </w:rPr>
        <w:t xml:space="preserve">believe </w:t>
      </w:r>
      <w:r w:rsidR="00855297" w:rsidRPr="009B48D8">
        <w:rPr>
          <w:rFonts w:cstheme="minorHAnsi"/>
        </w:rPr>
        <w:t>the same</w:t>
      </w:r>
      <w:r w:rsidRPr="009B48D8">
        <w:rPr>
          <w:rFonts w:cstheme="minorHAnsi"/>
        </w:rPr>
        <w:t xml:space="preserve"> </w:t>
      </w:r>
      <w:r w:rsidRPr="009B48D8">
        <w:rPr>
          <w:rFonts w:cstheme="minorHAnsi"/>
          <w:highlight w:val="yellow"/>
        </w:rPr>
        <w:t>(</w:t>
      </w:r>
      <w:proofErr w:type="spellStart"/>
      <w:r w:rsidRPr="009B48D8">
        <w:rPr>
          <w:rFonts w:cstheme="minorHAnsi"/>
          <w:highlight w:val="yellow"/>
        </w:rPr>
        <w:t>Holahan</w:t>
      </w:r>
      <w:proofErr w:type="spellEnd"/>
      <w:r w:rsidRPr="009B48D8">
        <w:rPr>
          <w:rFonts w:cstheme="minorHAnsi"/>
          <w:highlight w:val="yellow"/>
        </w:rPr>
        <w:t xml:space="preserve"> 2019)</w:t>
      </w:r>
      <w:r w:rsidRPr="009B48D8">
        <w:rPr>
          <w:rFonts w:cstheme="minorHAnsi"/>
        </w:rPr>
        <w:t xml:space="preserve">. Furthermore, when </w:t>
      </w:r>
      <w:r w:rsidR="003631BD" w:rsidRPr="009B48D8">
        <w:rPr>
          <w:rFonts w:cstheme="minorHAnsi"/>
          <w:highlight w:val="yellow"/>
        </w:rPr>
        <w:t xml:space="preserve">Shen et al. (2016) </w:t>
      </w:r>
      <w:r w:rsidRPr="009B48D8">
        <w:rPr>
          <w:rFonts w:cstheme="minorHAnsi"/>
        </w:rPr>
        <w:t>examined</w:t>
      </w:r>
      <w:r w:rsidR="003631BD" w:rsidRPr="009B48D8">
        <w:rPr>
          <w:rFonts w:cstheme="minorHAnsi"/>
        </w:rPr>
        <w:t xml:space="preserve"> </w:t>
      </w:r>
      <w:r w:rsidRPr="009B48D8">
        <w:rPr>
          <w:rFonts w:cstheme="minorHAnsi"/>
        </w:rPr>
        <w:t>the impact of racism on</w:t>
      </w:r>
      <w:r w:rsidR="003631BD" w:rsidRPr="009B48D8">
        <w:rPr>
          <w:rFonts w:cstheme="minorHAnsi"/>
        </w:rPr>
        <w:t xml:space="preserve"> support for UHC</w:t>
      </w:r>
      <w:r w:rsidRPr="009B48D8">
        <w:rPr>
          <w:rFonts w:cstheme="minorHAnsi"/>
        </w:rPr>
        <w:t xml:space="preserve">, they instead found that perceived inequity was the </w:t>
      </w:r>
      <w:commentRangeStart w:id="100"/>
      <w:r w:rsidRPr="009B48D8">
        <w:rPr>
          <w:rFonts w:cstheme="minorHAnsi"/>
        </w:rPr>
        <w:t>cause</w:t>
      </w:r>
      <w:commentRangeEnd w:id="100"/>
      <w:r w:rsidR="00F85926">
        <w:rPr>
          <w:rStyle w:val="CommentReference"/>
        </w:rPr>
        <w:commentReference w:id="100"/>
      </w:r>
      <w:r w:rsidR="003631BD" w:rsidRPr="009B48D8">
        <w:rPr>
          <w:rFonts w:cstheme="minorHAnsi"/>
        </w:rPr>
        <w:t>. The authors hypothesized that Whites oppose</w:t>
      </w:r>
      <w:r w:rsidR="00D81C81" w:rsidRPr="009B48D8">
        <w:rPr>
          <w:rFonts w:cstheme="minorHAnsi"/>
        </w:rPr>
        <w:t>d</w:t>
      </w:r>
      <w:r w:rsidR="003631BD" w:rsidRPr="009B48D8">
        <w:rPr>
          <w:rFonts w:cstheme="minorHAnsi"/>
        </w:rPr>
        <w:t xml:space="preserve"> government programs designed to eliminate racial inequity because it </w:t>
      </w:r>
      <w:r w:rsidR="00C369DF" w:rsidRPr="009B48D8">
        <w:rPr>
          <w:rFonts w:cstheme="minorHAnsi"/>
        </w:rPr>
        <w:t>constitute</w:t>
      </w:r>
      <w:r w:rsidR="00EE2622" w:rsidRPr="009B48D8">
        <w:rPr>
          <w:rFonts w:cstheme="minorHAnsi"/>
        </w:rPr>
        <w:t>d</w:t>
      </w:r>
      <w:r w:rsidR="003631BD" w:rsidRPr="009B48D8">
        <w:rPr>
          <w:rFonts w:cstheme="minorHAnsi"/>
        </w:rPr>
        <w:t xml:space="preserve"> </w:t>
      </w:r>
      <w:r w:rsidR="00C369DF" w:rsidRPr="009B48D8">
        <w:rPr>
          <w:rFonts w:cstheme="minorHAnsi"/>
        </w:rPr>
        <w:t xml:space="preserve">unjust </w:t>
      </w:r>
      <w:r w:rsidR="003631BD" w:rsidRPr="009B48D8">
        <w:rPr>
          <w:rFonts w:cstheme="minorHAnsi"/>
        </w:rPr>
        <w:t xml:space="preserve">government assistance. This is </w:t>
      </w:r>
      <w:r w:rsidR="004567B3" w:rsidRPr="009B48D8">
        <w:rPr>
          <w:rFonts w:cstheme="minorHAnsi"/>
        </w:rPr>
        <w:t xml:space="preserve">particularly </w:t>
      </w:r>
      <w:r w:rsidR="003631BD" w:rsidRPr="009B48D8">
        <w:rPr>
          <w:rFonts w:cstheme="minorHAnsi"/>
        </w:rPr>
        <w:t xml:space="preserve">relevant as </w:t>
      </w:r>
      <w:r w:rsidR="004567B3" w:rsidRPr="009B48D8">
        <w:rPr>
          <w:rFonts w:cstheme="minorHAnsi"/>
        </w:rPr>
        <w:t xml:space="preserve">government aid has historically benefited </w:t>
      </w:r>
      <w:r w:rsidR="003631BD" w:rsidRPr="009B48D8">
        <w:rPr>
          <w:rFonts w:cstheme="minorHAnsi"/>
        </w:rPr>
        <w:t xml:space="preserve">disadvantaged groups that </w:t>
      </w:r>
      <w:r w:rsidR="004567B3" w:rsidRPr="009B48D8">
        <w:rPr>
          <w:rFonts w:cstheme="minorHAnsi"/>
        </w:rPr>
        <w:t xml:space="preserve">simultaneously suffer from low </w:t>
      </w:r>
      <w:r w:rsidR="003631BD" w:rsidRPr="009B48D8">
        <w:rPr>
          <w:rFonts w:cstheme="minorHAnsi"/>
        </w:rPr>
        <w:t>rates</w:t>
      </w:r>
      <w:r w:rsidR="004567B3" w:rsidRPr="009B48D8">
        <w:rPr>
          <w:rFonts w:cstheme="minorHAnsi"/>
        </w:rPr>
        <w:t xml:space="preserve"> of insurance</w:t>
      </w:r>
      <w:r w:rsidR="003631BD" w:rsidRPr="009B48D8">
        <w:rPr>
          <w:rFonts w:cstheme="minorHAnsi"/>
        </w:rPr>
        <w:t xml:space="preserve"> compared to </w:t>
      </w:r>
      <w:r w:rsidR="004567B3" w:rsidRPr="009B48D8">
        <w:rPr>
          <w:rFonts w:cstheme="minorHAnsi"/>
        </w:rPr>
        <w:t>W</w:t>
      </w:r>
      <w:r w:rsidR="003631BD" w:rsidRPr="009B48D8">
        <w:rPr>
          <w:rFonts w:cstheme="minorHAnsi"/>
        </w:rPr>
        <w:t xml:space="preserve">hites (11.7% for </w:t>
      </w:r>
      <w:r w:rsidR="004567B3" w:rsidRPr="009B48D8">
        <w:rPr>
          <w:rFonts w:cstheme="minorHAnsi"/>
        </w:rPr>
        <w:t>W</w:t>
      </w:r>
      <w:r w:rsidR="003631BD" w:rsidRPr="009B48D8">
        <w:rPr>
          <w:rFonts w:cstheme="minorHAnsi"/>
        </w:rPr>
        <w:t xml:space="preserve">hites, 20.8% for </w:t>
      </w:r>
      <w:r w:rsidR="004567B3" w:rsidRPr="009B48D8">
        <w:rPr>
          <w:rFonts w:cstheme="minorHAnsi"/>
        </w:rPr>
        <w:t>B</w:t>
      </w:r>
      <w:r w:rsidR="003631BD" w:rsidRPr="009B48D8">
        <w:rPr>
          <w:rFonts w:cstheme="minorHAnsi"/>
        </w:rPr>
        <w:t xml:space="preserve">lacks, 30.7% for Hispanics). </w:t>
      </w:r>
      <w:r w:rsidR="006F1177" w:rsidRPr="009B48D8">
        <w:rPr>
          <w:rFonts w:cstheme="minorHAnsi"/>
        </w:rPr>
        <w:t>W</w:t>
      </w:r>
      <w:r w:rsidR="003631BD" w:rsidRPr="009B48D8">
        <w:rPr>
          <w:rFonts w:cstheme="minorHAnsi"/>
        </w:rPr>
        <w:t xml:space="preserve">hile UHC </w:t>
      </w:r>
      <w:r w:rsidR="006F1177" w:rsidRPr="009B48D8">
        <w:rPr>
          <w:rFonts w:cstheme="minorHAnsi"/>
        </w:rPr>
        <w:t>is not designed to specifically</w:t>
      </w:r>
      <w:r w:rsidR="003631BD" w:rsidRPr="009B48D8">
        <w:rPr>
          <w:rFonts w:cstheme="minorHAnsi"/>
        </w:rPr>
        <w:t xml:space="preserve"> benefit</w:t>
      </w:r>
      <w:r w:rsidR="006F1177" w:rsidRPr="009B48D8">
        <w:rPr>
          <w:rFonts w:cstheme="minorHAnsi"/>
        </w:rPr>
        <w:t xml:space="preserve"> B</w:t>
      </w:r>
      <w:r w:rsidR="003631BD" w:rsidRPr="009B48D8">
        <w:rPr>
          <w:rFonts w:cstheme="minorHAnsi"/>
        </w:rPr>
        <w:t>lacks</w:t>
      </w:r>
      <w:r w:rsidR="008804D9" w:rsidRPr="009B48D8">
        <w:rPr>
          <w:rFonts w:cstheme="minorHAnsi"/>
        </w:rPr>
        <w:t xml:space="preserve">, </w:t>
      </w:r>
      <w:del w:id="101" w:author="Shaffer, Victoria A." w:date="2021-08-18T13:35:00Z">
        <w:r w:rsidR="008804D9" w:rsidRPr="009B48D8" w:rsidDel="00F85926">
          <w:rPr>
            <w:rFonts w:cstheme="minorHAnsi"/>
          </w:rPr>
          <w:delText xml:space="preserve">racist </w:delText>
        </w:r>
      </w:del>
      <w:r w:rsidR="008804D9" w:rsidRPr="009B48D8">
        <w:rPr>
          <w:rFonts w:cstheme="minorHAnsi"/>
        </w:rPr>
        <w:t xml:space="preserve">individuals </w:t>
      </w:r>
      <w:ins w:id="102" w:author="Shaffer, Victoria A." w:date="2021-08-18T13:35:00Z">
        <w:r w:rsidR="00F85926">
          <w:rPr>
            <w:rFonts w:cstheme="minorHAnsi"/>
          </w:rPr>
          <w:t xml:space="preserve">harboring racist </w:t>
        </w:r>
        <w:proofErr w:type="spellStart"/>
        <w:r w:rsidR="00F85926">
          <w:rPr>
            <w:rFonts w:cstheme="minorHAnsi"/>
          </w:rPr>
          <w:t xml:space="preserve">beliefs </w:t>
        </w:r>
      </w:ins>
      <w:proofErr w:type="spellEnd"/>
      <w:r w:rsidR="008804D9" w:rsidRPr="009B48D8">
        <w:rPr>
          <w:rFonts w:cstheme="minorHAnsi"/>
        </w:rPr>
        <w:t xml:space="preserve">may assume that is the case. </w:t>
      </w:r>
      <w:r w:rsidR="00F53BA5" w:rsidRPr="009B48D8">
        <w:rPr>
          <w:rFonts w:cstheme="minorHAnsi"/>
        </w:rPr>
        <w:t>Crucially</w:t>
      </w:r>
      <w:r w:rsidR="00667174" w:rsidRPr="009B48D8">
        <w:rPr>
          <w:rFonts w:cstheme="minorHAnsi"/>
        </w:rPr>
        <w:t xml:space="preserve">, the </w:t>
      </w:r>
      <w:r w:rsidR="003631BD" w:rsidRPr="009B48D8">
        <w:rPr>
          <w:rFonts w:cstheme="minorHAnsi"/>
        </w:rPr>
        <w:t xml:space="preserve">saliency of whether the individual purported to benefit from UHC was a ‘free-rider’ </w:t>
      </w:r>
      <w:r w:rsidR="00F53BA5" w:rsidRPr="009B48D8">
        <w:rPr>
          <w:rFonts w:cstheme="minorHAnsi"/>
        </w:rPr>
        <w:t>(</w:t>
      </w:r>
      <w:r w:rsidR="003631BD" w:rsidRPr="009B48D8">
        <w:rPr>
          <w:rFonts w:cstheme="minorHAnsi"/>
        </w:rPr>
        <w:t>unfairly benefitting from UHC</w:t>
      </w:r>
      <w:r w:rsidR="00F53BA5" w:rsidRPr="009B48D8">
        <w:rPr>
          <w:rFonts w:cstheme="minorHAnsi"/>
        </w:rPr>
        <w:t>)</w:t>
      </w:r>
      <w:r w:rsidR="004453CB" w:rsidRPr="009B48D8">
        <w:rPr>
          <w:rFonts w:cstheme="minorHAnsi"/>
        </w:rPr>
        <w:t xml:space="preserve"> was what predicted </w:t>
      </w:r>
      <w:r w:rsidR="004453CB" w:rsidRPr="009B48D8">
        <w:rPr>
          <w:rFonts w:cstheme="minorHAnsi"/>
        </w:rPr>
        <w:lastRenderedPageBreak/>
        <w:t>opposition to UHC</w:t>
      </w:r>
      <w:r w:rsidR="003631BD" w:rsidRPr="009B48D8">
        <w:rPr>
          <w:rFonts w:cstheme="minorHAnsi"/>
        </w:rPr>
        <w:t xml:space="preserve">. This was unrelated to race. This </w:t>
      </w:r>
      <w:r w:rsidR="00056B30" w:rsidRPr="009B48D8">
        <w:rPr>
          <w:rFonts w:cstheme="minorHAnsi"/>
        </w:rPr>
        <w:t>illustrates the importance of perceived equity on support for</w:t>
      </w:r>
      <w:r w:rsidR="003631BD" w:rsidRPr="009B48D8">
        <w:rPr>
          <w:rFonts w:cstheme="minorHAnsi"/>
        </w:rPr>
        <w:t xml:space="preserve"> UHC. Determining how </w:t>
      </w:r>
      <w:r w:rsidR="00056B30" w:rsidRPr="009B48D8">
        <w:rPr>
          <w:rFonts w:cstheme="minorHAnsi"/>
        </w:rPr>
        <w:t xml:space="preserve">address both perceptions of equity and </w:t>
      </w:r>
      <w:r w:rsidR="00397AF7" w:rsidRPr="009B48D8">
        <w:rPr>
          <w:rFonts w:cstheme="minorHAnsi"/>
        </w:rPr>
        <w:t>develop an</w:t>
      </w:r>
      <w:r w:rsidR="00056B30" w:rsidRPr="009B48D8">
        <w:rPr>
          <w:rFonts w:cstheme="minorHAnsi"/>
        </w:rPr>
        <w:t xml:space="preserve"> accurate understanding of UHC </w:t>
      </w:r>
      <w:del w:id="103" w:author="Shaffer, Victoria A." w:date="2021-08-18T13:36:00Z">
        <w:r w:rsidR="00056B30" w:rsidRPr="009B48D8" w:rsidDel="00F85926">
          <w:rPr>
            <w:rFonts w:cstheme="minorHAnsi"/>
          </w:rPr>
          <w:delText>in order to</w:delText>
        </w:r>
      </w:del>
      <w:ins w:id="104" w:author="Shaffer, Victoria A." w:date="2021-08-18T13:36:00Z">
        <w:r w:rsidR="00F85926" w:rsidRPr="009B48D8">
          <w:rPr>
            <w:rFonts w:cstheme="minorHAnsi"/>
          </w:rPr>
          <w:t>to</w:t>
        </w:r>
      </w:ins>
      <w:r w:rsidR="00056B30" w:rsidRPr="009B48D8">
        <w:rPr>
          <w:rFonts w:cstheme="minorHAnsi"/>
        </w:rPr>
        <w:t xml:space="preserve"> improve support </w:t>
      </w:r>
      <w:r w:rsidR="003631BD" w:rsidRPr="009B48D8">
        <w:rPr>
          <w:rFonts w:cstheme="minorHAnsi"/>
        </w:rPr>
        <w:t>is a challenge.</w:t>
      </w:r>
    </w:p>
    <w:p w14:paraId="45CA7679" w14:textId="7EC4ADC4" w:rsidR="003631BD" w:rsidRPr="009B48D8" w:rsidRDefault="00375CBE" w:rsidP="006F3FBD">
      <w:pPr>
        <w:pStyle w:val="Heading2"/>
        <w:spacing w:line="480" w:lineRule="auto"/>
        <w:rPr>
          <w:rFonts w:asciiTheme="minorHAnsi" w:hAnsiTheme="minorHAnsi" w:cstheme="minorHAnsi"/>
          <w:color w:val="auto"/>
          <w:sz w:val="24"/>
          <w:szCs w:val="24"/>
        </w:rPr>
      </w:pPr>
      <w:bookmarkStart w:id="105" w:name="X421a737d2f49057daf7f78b83ef8a65f22eea3d"/>
      <w:bookmarkEnd w:id="89"/>
      <w:r w:rsidRPr="009B48D8">
        <w:rPr>
          <w:rFonts w:asciiTheme="minorHAnsi" w:hAnsiTheme="minorHAnsi" w:cstheme="minorHAnsi"/>
          <w:color w:val="auto"/>
          <w:sz w:val="24"/>
          <w:szCs w:val="24"/>
        </w:rPr>
        <w:t>Effect of a Health Benefits Package</w:t>
      </w:r>
    </w:p>
    <w:p w14:paraId="7540C023" w14:textId="50BC0C26" w:rsidR="00A14913" w:rsidRPr="009B48D8" w:rsidRDefault="00564D31" w:rsidP="00564D31">
      <w:pPr>
        <w:pStyle w:val="FirstParagraph"/>
        <w:spacing w:line="480" w:lineRule="auto"/>
        <w:ind w:firstLine="720"/>
        <w:rPr>
          <w:rFonts w:cstheme="minorHAnsi"/>
        </w:rPr>
      </w:pPr>
      <w:commentRangeStart w:id="106"/>
      <w:r w:rsidRPr="009B48D8">
        <w:rPr>
          <w:rFonts w:cstheme="minorHAnsi"/>
        </w:rPr>
        <w:t xml:space="preserve">A potential intervention that has not yet been examined in the literature </w:t>
      </w:r>
      <w:commentRangeEnd w:id="106"/>
      <w:r w:rsidR="009B72F0">
        <w:rPr>
          <w:rStyle w:val="CommentReference"/>
        </w:rPr>
        <w:commentReference w:id="106"/>
      </w:r>
      <w:r w:rsidRPr="009B48D8">
        <w:rPr>
          <w:rFonts w:cstheme="minorHAnsi"/>
        </w:rPr>
        <w:t xml:space="preserve">is </w:t>
      </w:r>
      <w:r w:rsidR="001F1CE3" w:rsidRPr="009B48D8">
        <w:rPr>
          <w:rFonts w:cstheme="minorHAnsi"/>
        </w:rPr>
        <w:t>presenting UHC through the framework of a health benefits package (HBP).  A HBP is defined by three factors</w:t>
      </w:r>
      <w:r w:rsidR="007356AC" w:rsidRPr="009B48D8">
        <w:rPr>
          <w:rFonts w:cstheme="minorHAnsi"/>
        </w:rPr>
        <w:t xml:space="preserve"> </w:t>
      </w:r>
      <w:r w:rsidR="007356AC" w:rsidRPr="009B48D8">
        <w:rPr>
          <w:rFonts w:cstheme="minorHAnsi"/>
          <w:highlight w:val="yellow"/>
        </w:rPr>
        <w:t>(Glassman et al., 2016)</w:t>
      </w:r>
      <w:r w:rsidR="003631BD" w:rsidRPr="009B48D8">
        <w:rPr>
          <w:rFonts w:cstheme="minorHAnsi"/>
        </w:rPr>
        <w:t>. First, HBPs</w:t>
      </w:r>
      <w:r w:rsidR="001F1CE3" w:rsidRPr="009B48D8">
        <w:rPr>
          <w:rFonts w:cstheme="minorHAnsi"/>
        </w:rPr>
        <w:t xml:space="preserve"> are a comprehensive portfolio of services (e.g., dental, mental health</w:t>
      </w:r>
      <w:r w:rsidR="003631BD" w:rsidRPr="009B48D8">
        <w:rPr>
          <w:rFonts w:cstheme="minorHAnsi"/>
        </w:rPr>
        <w:t>,</w:t>
      </w:r>
      <w:r w:rsidR="001F1CE3" w:rsidRPr="009B48D8">
        <w:rPr>
          <w:rFonts w:cstheme="minorHAnsi"/>
        </w:rPr>
        <w:t xml:space="preserve"> pharmaceuticals)</w:t>
      </w:r>
      <w:r w:rsidR="003631BD" w:rsidRPr="009B48D8">
        <w:rPr>
          <w:rFonts w:cstheme="minorHAnsi"/>
        </w:rPr>
        <w:t xml:space="preserve"> </w:t>
      </w:r>
      <w:r w:rsidR="00166FD6" w:rsidRPr="009B48D8">
        <w:rPr>
          <w:rFonts w:cstheme="minorHAnsi"/>
        </w:rPr>
        <w:t>as compared to programs</w:t>
      </w:r>
      <w:r w:rsidR="001F1CE3" w:rsidRPr="009B48D8">
        <w:rPr>
          <w:rFonts w:cstheme="minorHAnsi"/>
        </w:rPr>
        <w:t xml:space="preserve"> that only cover </w:t>
      </w:r>
      <w:r w:rsidR="00A14B33" w:rsidRPr="009B48D8">
        <w:rPr>
          <w:rFonts w:cstheme="minorHAnsi"/>
        </w:rPr>
        <w:t xml:space="preserve">a single service </w:t>
      </w:r>
      <w:r w:rsidR="001F1CE3" w:rsidRPr="009B48D8">
        <w:rPr>
          <w:rFonts w:cstheme="minorHAnsi"/>
        </w:rPr>
        <w:t xml:space="preserve">(e.g., </w:t>
      </w:r>
      <w:proofErr w:type="spellStart"/>
      <w:r w:rsidR="001F1CE3" w:rsidRPr="009B48D8">
        <w:rPr>
          <w:rFonts w:cstheme="minorHAnsi"/>
        </w:rPr>
        <w:t>GoodRx</w:t>
      </w:r>
      <w:proofErr w:type="spellEnd"/>
      <w:r w:rsidR="001F1CE3" w:rsidRPr="009B48D8">
        <w:rPr>
          <w:rFonts w:cstheme="minorHAnsi"/>
        </w:rPr>
        <w:t xml:space="preserve"> and pharmaceuticals</w:t>
      </w:r>
      <w:r w:rsidR="00A14B33" w:rsidRPr="009B48D8">
        <w:rPr>
          <w:rFonts w:cstheme="minorHAnsi"/>
        </w:rPr>
        <w:t>).</w:t>
      </w:r>
      <w:r w:rsidR="003631BD" w:rsidRPr="009B48D8">
        <w:rPr>
          <w:rFonts w:cstheme="minorHAnsi"/>
        </w:rPr>
        <w:t xml:space="preserve"> </w:t>
      </w:r>
      <w:r w:rsidR="00A14B33" w:rsidRPr="009B48D8">
        <w:rPr>
          <w:rFonts w:cstheme="minorHAnsi"/>
        </w:rPr>
        <w:t>T</w:t>
      </w:r>
      <w:r w:rsidR="003631BD" w:rsidRPr="009B48D8">
        <w:rPr>
          <w:rFonts w:cstheme="minorHAnsi"/>
        </w:rPr>
        <w:t xml:space="preserve">his allows assessment of </w:t>
      </w:r>
      <w:r w:rsidR="00A14B33" w:rsidRPr="009B48D8">
        <w:rPr>
          <w:rFonts w:cstheme="minorHAnsi"/>
        </w:rPr>
        <w:t>cost effectiveness by allowing several types of services to be directly compared to one another</w:t>
      </w:r>
      <w:r w:rsidR="003631BD" w:rsidRPr="009B48D8">
        <w:rPr>
          <w:rFonts w:cstheme="minorHAnsi"/>
        </w:rPr>
        <w:t xml:space="preserve">. Second, HBPs are </w:t>
      </w:r>
      <w:r w:rsidR="00445B17" w:rsidRPr="009B48D8">
        <w:rPr>
          <w:rFonts w:cstheme="minorHAnsi"/>
        </w:rPr>
        <w:t xml:space="preserve">designed and priced </w:t>
      </w:r>
      <w:r w:rsidR="003631BD" w:rsidRPr="009B48D8">
        <w:rPr>
          <w:rFonts w:cstheme="minorHAnsi"/>
        </w:rPr>
        <w:t xml:space="preserve">using actuarially informed estimates of supply and demand. Third, HBPs constrain the services made available through the public health system, but </w:t>
      </w:r>
      <w:r w:rsidR="00CF4CC9" w:rsidRPr="009B48D8">
        <w:rPr>
          <w:rFonts w:cstheme="minorHAnsi"/>
        </w:rPr>
        <w:t xml:space="preserve">by </w:t>
      </w:r>
      <w:r w:rsidR="003631BD" w:rsidRPr="009B48D8">
        <w:rPr>
          <w:rFonts w:cstheme="minorHAnsi"/>
        </w:rPr>
        <w:t xml:space="preserve">doing so, guarantee that at least certain services will be made available. </w:t>
      </w:r>
    </w:p>
    <w:p w14:paraId="7E410C10" w14:textId="7142C36F" w:rsidR="00F723BD" w:rsidRPr="009B48D8" w:rsidRDefault="00A14913" w:rsidP="00564D31">
      <w:pPr>
        <w:pStyle w:val="FirstParagraph"/>
        <w:spacing w:line="480" w:lineRule="auto"/>
        <w:ind w:firstLine="720"/>
        <w:rPr>
          <w:rFonts w:cstheme="minorHAnsi"/>
        </w:rPr>
      </w:pPr>
      <w:r w:rsidRPr="009B48D8">
        <w:rPr>
          <w:rFonts w:cstheme="minorHAnsi"/>
        </w:rPr>
        <w:t xml:space="preserve">In the American system of health care, many experts agree that efficiency and quality of care are unlikely to be improved without an HBP like system, combining a well-defined framework with the legal </w:t>
      </w:r>
      <w:r w:rsidR="008773DC" w:rsidRPr="009B48D8">
        <w:rPr>
          <w:rFonts w:cstheme="minorHAnsi"/>
        </w:rPr>
        <w:t>specificity</w:t>
      </w:r>
      <w:r w:rsidRPr="009B48D8">
        <w:rPr>
          <w:rFonts w:cstheme="minorHAnsi"/>
        </w:rPr>
        <w:t xml:space="preserve"> necessary for regulation </w:t>
      </w:r>
      <w:r w:rsidRPr="009B48D8">
        <w:rPr>
          <w:rFonts w:cstheme="minorHAnsi"/>
          <w:highlight w:val="yellow"/>
        </w:rPr>
        <w:t>(</w:t>
      </w:r>
      <w:proofErr w:type="spellStart"/>
      <w:r w:rsidRPr="009B48D8">
        <w:rPr>
          <w:rFonts w:cstheme="minorHAnsi"/>
          <w:highlight w:val="yellow"/>
        </w:rPr>
        <w:t>Chalkidou</w:t>
      </w:r>
      <w:proofErr w:type="spellEnd"/>
      <w:r w:rsidRPr="009B48D8">
        <w:rPr>
          <w:rFonts w:cstheme="minorHAnsi"/>
          <w:highlight w:val="yellow"/>
        </w:rPr>
        <w:t>, Marquez, and Dhillon et al., 2014)</w:t>
      </w:r>
      <w:r w:rsidRPr="009B48D8">
        <w:rPr>
          <w:rFonts w:cstheme="minorHAnsi"/>
        </w:rPr>
        <w:t xml:space="preserve">. </w:t>
      </w:r>
      <w:r w:rsidR="00954A84" w:rsidRPr="009B48D8">
        <w:rPr>
          <w:rFonts w:cstheme="minorHAnsi"/>
        </w:rPr>
        <w:t xml:space="preserve">Since HBPs </w:t>
      </w:r>
      <w:r w:rsidR="003631BD" w:rsidRPr="009B48D8">
        <w:rPr>
          <w:rFonts w:cstheme="minorHAnsi"/>
        </w:rPr>
        <w:t xml:space="preserve">create explicit entitlements for patients, </w:t>
      </w:r>
      <w:r w:rsidR="00F27F56" w:rsidRPr="009B48D8">
        <w:rPr>
          <w:rFonts w:cstheme="minorHAnsi"/>
        </w:rPr>
        <w:t xml:space="preserve">they </w:t>
      </w:r>
      <w:r w:rsidR="00A6620B" w:rsidRPr="009B48D8">
        <w:rPr>
          <w:rFonts w:cstheme="minorHAnsi"/>
        </w:rPr>
        <w:t>reduce</w:t>
      </w:r>
      <w:r w:rsidR="003631BD" w:rsidRPr="009B48D8">
        <w:rPr>
          <w:rFonts w:cstheme="minorHAnsi"/>
        </w:rPr>
        <w:t xml:space="preserve"> confusion as to what is being offered</w:t>
      </w:r>
      <w:r w:rsidR="00934C07" w:rsidRPr="009B48D8">
        <w:rPr>
          <w:rFonts w:cstheme="minorHAnsi"/>
        </w:rPr>
        <w:t>.</w:t>
      </w:r>
      <w:r w:rsidR="003631BD" w:rsidRPr="009B48D8">
        <w:rPr>
          <w:rFonts w:cstheme="minorHAnsi"/>
        </w:rPr>
        <w:t xml:space="preserve"> </w:t>
      </w:r>
      <w:r w:rsidR="00934C07" w:rsidRPr="009B48D8">
        <w:rPr>
          <w:rFonts w:cstheme="minorHAnsi"/>
        </w:rPr>
        <w:t xml:space="preserve">Furthermore, HBPs </w:t>
      </w:r>
      <w:r w:rsidR="00456887" w:rsidRPr="009B48D8">
        <w:rPr>
          <w:rFonts w:cstheme="minorHAnsi"/>
        </w:rPr>
        <w:t xml:space="preserve">help </w:t>
      </w:r>
      <w:r w:rsidR="003631BD" w:rsidRPr="009B48D8">
        <w:rPr>
          <w:rFonts w:cstheme="minorHAnsi"/>
        </w:rPr>
        <w:t>ensure fairness and equity</w:t>
      </w:r>
      <w:del w:id="107" w:author="Shaffer, Victoria A." w:date="2021-08-18T13:41:00Z">
        <w:r w:rsidR="003631BD" w:rsidRPr="009B48D8" w:rsidDel="001B63D6">
          <w:rPr>
            <w:rFonts w:cstheme="minorHAnsi"/>
          </w:rPr>
          <w:delText>,</w:delText>
        </w:r>
      </w:del>
      <w:r w:rsidR="003631BD" w:rsidRPr="009B48D8">
        <w:rPr>
          <w:rFonts w:cstheme="minorHAnsi"/>
        </w:rPr>
        <w:t xml:space="preserve"> by preventing discretionary variation in access to care that would otherwise be largely determined by clinical professionals</w:t>
      </w:r>
      <w:r w:rsidR="00934C07" w:rsidRPr="009B48D8">
        <w:rPr>
          <w:rFonts w:cstheme="minorHAnsi"/>
        </w:rPr>
        <w:t xml:space="preserve">. </w:t>
      </w:r>
      <w:commentRangeStart w:id="108"/>
      <w:r w:rsidR="00B96E08" w:rsidRPr="009B48D8">
        <w:rPr>
          <w:rFonts w:cstheme="minorHAnsi"/>
        </w:rPr>
        <w:t>In countries with</w:t>
      </w:r>
      <w:r w:rsidR="00273844" w:rsidRPr="009B48D8">
        <w:rPr>
          <w:rFonts w:cstheme="minorHAnsi"/>
        </w:rPr>
        <w:t xml:space="preserve"> UHC without an HBP linked to cost, such as Ghana, Uganda, and Peru</w:t>
      </w:r>
      <w:ins w:id="109" w:author="Shaffer, Victoria A." w:date="2021-08-18T13:41:00Z">
        <w:r w:rsidR="001B63D6">
          <w:rPr>
            <w:rFonts w:cstheme="minorHAnsi"/>
          </w:rPr>
          <w:t>,</w:t>
        </w:r>
      </w:ins>
      <w:r w:rsidR="00B96E08" w:rsidRPr="009B48D8">
        <w:rPr>
          <w:rFonts w:cstheme="minorHAnsi"/>
        </w:rPr>
        <w:t xml:space="preserve"> </w:t>
      </w:r>
      <w:ins w:id="110" w:author="Shaffer, Victoria A." w:date="2021-08-18T13:42:00Z">
        <w:r w:rsidR="001B63D6">
          <w:rPr>
            <w:rFonts w:cstheme="minorHAnsi"/>
          </w:rPr>
          <w:t xml:space="preserve">there are </w:t>
        </w:r>
      </w:ins>
      <w:del w:id="111" w:author="Shaffer, Victoria A." w:date="2021-08-18T13:42:00Z">
        <w:r w:rsidR="00B96E08" w:rsidRPr="009B48D8" w:rsidDel="001B63D6">
          <w:rPr>
            <w:rFonts w:cstheme="minorHAnsi"/>
          </w:rPr>
          <w:delText xml:space="preserve">this results in </w:delText>
        </w:r>
      </w:del>
      <w:r w:rsidR="00273844" w:rsidRPr="009B48D8">
        <w:rPr>
          <w:rFonts w:cstheme="minorHAnsi"/>
        </w:rPr>
        <w:t xml:space="preserve">significant </w:t>
      </w:r>
      <w:commentRangeStart w:id="112"/>
      <w:r w:rsidR="00273844" w:rsidRPr="009B48D8">
        <w:rPr>
          <w:rFonts w:cstheme="minorHAnsi"/>
        </w:rPr>
        <w:t xml:space="preserve">fiscal imbalances </w:t>
      </w:r>
      <w:commentRangeEnd w:id="112"/>
      <w:r w:rsidR="001B63D6">
        <w:rPr>
          <w:rStyle w:val="CommentReference"/>
        </w:rPr>
        <w:commentReference w:id="112"/>
      </w:r>
      <w:r w:rsidR="00273844" w:rsidRPr="009B48D8">
        <w:rPr>
          <w:rFonts w:cstheme="minorHAnsi"/>
        </w:rPr>
        <w:t>and implicit rationing</w:t>
      </w:r>
      <w:r w:rsidR="00B96E08" w:rsidRPr="009B48D8">
        <w:rPr>
          <w:rFonts w:cstheme="minorHAnsi"/>
        </w:rPr>
        <w:t xml:space="preserve"> with</w:t>
      </w:r>
      <w:r w:rsidR="00273844" w:rsidRPr="009B48D8">
        <w:rPr>
          <w:rFonts w:cstheme="minorHAnsi"/>
        </w:rPr>
        <w:t xml:space="preserve"> </w:t>
      </w:r>
      <w:r w:rsidR="00B96E08" w:rsidRPr="009B48D8">
        <w:rPr>
          <w:rFonts w:cstheme="minorHAnsi"/>
        </w:rPr>
        <w:t xml:space="preserve">consequently </w:t>
      </w:r>
      <w:r w:rsidR="00273844" w:rsidRPr="009B48D8">
        <w:rPr>
          <w:rFonts w:cstheme="minorHAnsi"/>
        </w:rPr>
        <w:t xml:space="preserve">lower </w:t>
      </w:r>
      <w:r w:rsidR="00273844" w:rsidRPr="009B48D8">
        <w:rPr>
          <w:rFonts w:cstheme="minorHAnsi"/>
        </w:rPr>
        <w:lastRenderedPageBreak/>
        <w:t xml:space="preserve">quality </w:t>
      </w:r>
      <w:commentRangeStart w:id="113"/>
      <w:r w:rsidR="00273844" w:rsidRPr="009B48D8">
        <w:rPr>
          <w:rFonts w:cstheme="minorHAnsi"/>
        </w:rPr>
        <w:t>healthcare outcomes</w:t>
      </w:r>
      <w:commentRangeEnd w:id="113"/>
      <w:r w:rsidR="001B63D6">
        <w:rPr>
          <w:rStyle w:val="CommentReference"/>
        </w:rPr>
        <w:commentReference w:id="113"/>
      </w:r>
      <w:r w:rsidR="00273844" w:rsidRPr="009B48D8">
        <w:rPr>
          <w:rFonts w:cstheme="minorHAnsi"/>
        </w:rPr>
        <w:t>.</w:t>
      </w:r>
      <w:commentRangeEnd w:id="108"/>
      <w:r w:rsidR="009072C9" w:rsidRPr="009B48D8">
        <w:rPr>
          <w:rStyle w:val="CommentReference"/>
          <w:rFonts w:cstheme="minorHAnsi"/>
          <w:sz w:val="24"/>
          <w:szCs w:val="24"/>
        </w:rPr>
        <w:commentReference w:id="108"/>
      </w:r>
      <w:r w:rsidR="00273844" w:rsidRPr="009B48D8">
        <w:rPr>
          <w:rFonts w:cstheme="minorHAnsi"/>
        </w:rPr>
        <w:t xml:space="preserve"> </w:t>
      </w:r>
      <w:commentRangeStart w:id="114"/>
      <w:r w:rsidR="00273844" w:rsidRPr="009B48D8">
        <w:rPr>
          <w:rFonts w:cstheme="minorHAnsi"/>
        </w:rPr>
        <w:t>In comparison</w:t>
      </w:r>
      <w:commentRangeEnd w:id="114"/>
      <w:r w:rsidR="00DC1AEE">
        <w:rPr>
          <w:rStyle w:val="CommentReference"/>
        </w:rPr>
        <w:commentReference w:id="114"/>
      </w:r>
      <w:r w:rsidR="002B4194" w:rsidRPr="009B48D8">
        <w:rPr>
          <w:rFonts w:cstheme="minorHAnsi"/>
        </w:rPr>
        <w:t>, countries that have UHC with an HBP tend to be well received.</w:t>
      </w:r>
      <w:r w:rsidR="00273844" w:rsidRPr="009B48D8">
        <w:rPr>
          <w:rFonts w:cstheme="minorHAnsi"/>
        </w:rPr>
        <w:t xml:space="preserve"> </w:t>
      </w:r>
      <w:r w:rsidR="00934C07" w:rsidRPr="009B48D8">
        <w:rPr>
          <w:rFonts w:cstheme="minorHAnsi"/>
        </w:rPr>
        <w:t>For example, 78% of Swiss citizens surveyed perceived their HBP based system as one that is fair for the ill, due to a combination of appropriate levels of coverage</w:t>
      </w:r>
      <w:del w:id="115" w:author="Shaffer, Victoria A." w:date="2021-08-18T13:44:00Z">
        <w:r w:rsidR="00934C07" w:rsidRPr="009B48D8" w:rsidDel="00645150">
          <w:rPr>
            <w:rFonts w:cstheme="minorHAnsi"/>
          </w:rPr>
          <w:delText xml:space="preserve"> for all</w:delText>
        </w:r>
      </w:del>
      <w:r w:rsidR="00934C07" w:rsidRPr="009B48D8">
        <w:rPr>
          <w:rFonts w:cstheme="minorHAnsi"/>
        </w:rPr>
        <w:t xml:space="preserve">, equal protection to all Swiss citizens, and </w:t>
      </w:r>
      <w:del w:id="116" w:author="Shaffer, Victoria A." w:date="2021-08-18T13:44:00Z">
        <w:r w:rsidR="00934C07" w:rsidRPr="009B48D8" w:rsidDel="00645150">
          <w:rPr>
            <w:rFonts w:cstheme="minorHAnsi"/>
          </w:rPr>
          <w:delText xml:space="preserve">improving </w:delText>
        </w:r>
      </w:del>
      <w:ins w:id="117" w:author="Shaffer, Victoria A." w:date="2021-08-18T13:44:00Z">
        <w:r w:rsidR="00645150">
          <w:rPr>
            <w:rFonts w:cstheme="minorHAnsi"/>
          </w:rPr>
          <w:t xml:space="preserve">increased </w:t>
        </w:r>
      </w:ins>
      <w:r w:rsidR="00934C07" w:rsidRPr="009B48D8">
        <w:rPr>
          <w:rFonts w:cstheme="minorHAnsi"/>
        </w:rPr>
        <w:t xml:space="preserve">knowledge </w:t>
      </w:r>
      <w:del w:id="118" w:author="Shaffer, Victoria A." w:date="2021-08-18T13:44:00Z">
        <w:r w:rsidR="00934C07" w:rsidRPr="009B48D8" w:rsidDel="00645150">
          <w:rPr>
            <w:rFonts w:cstheme="minorHAnsi"/>
          </w:rPr>
          <w:delText xml:space="preserve">of </w:delText>
        </w:r>
      </w:del>
      <w:ins w:id="119" w:author="Shaffer, Victoria A." w:date="2021-08-18T13:44:00Z">
        <w:r w:rsidR="00645150">
          <w:rPr>
            <w:rFonts w:cstheme="minorHAnsi"/>
          </w:rPr>
          <w:t xml:space="preserve">about </w:t>
        </w:r>
      </w:ins>
      <w:r w:rsidR="00934C07" w:rsidRPr="009B48D8">
        <w:rPr>
          <w:rFonts w:cstheme="minorHAnsi"/>
        </w:rPr>
        <w:t xml:space="preserve">the health system </w:t>
      </w:r>
      <w:del w:id="120" w:author="Shaffer, Victoria A." w:date="2021-08-18T13:44:00Z">
        <w:r w:rsidR="00934C07" w:rsidRPr="009B48D8" w:rsidDel="00645150">
          <w:rPr>
            <w:rFonts w:cstheme="minorHAnsi"/>
          </w:rPr>
          <w:delText xml:space="preserve">to excellent or very good levels </w:delText>
        </w:r>
      </w:del>
      <w:r w:rsidR="00934C07" w:rsidRPr="009B48D8">
        <w:rPr>
          <w:rFonts w:cstheme="minorHAnsi"/>
          <w:highlight w:val="yellow"/>
        </w:rPr>
        <w:t>(Hurst 2018)</w:t>
      </w:r>
      <w:r w:rsidR="003631BD" w:rsidRPr="009B48D8">
        <w:rPr>
          <w:rFonts w:cstheme="minorHAnsi"/>
        </w:rPr>
        <w:t>.</w:t>
      </w:r>
      <w:r w:rsidR="00934C07" w:rsidRPr="009B48D8">
        <w:rPr>
          <w:rFonts w:cstheme="minorHAnsi"/>
        </w:rPr>
        <w:t xml:space="preserve"> </w:t>
      </w:r>
      <w:r w:rsidR="002E6D05" w:rsidRPr="009B48D8">
        <w:rPr>
          <w:rFonts w:cstheme="minorHAnsi"/>
        </w:rPr>
        <w:t>As another example</w:t>
      </w:r>
      <w:r w:rsidR="00F723BD" w:rsidRPr="009B48D8">
        <w:rPr>
          <w:rFonts w:cstheme="minorHAnsi"/>
        </w:rPr>
        <w:t>, w</w:t>
      </w:r>
      <w:r w:rsidR="00934C07" w:rsidRPr="009B48D8">
        <w:rPr>
          <w:rFonts w:cstheme="minorHAnsi"/>
        </w:rPr>
        <w:t>hen a HBP was</w:t>
      </w:r>
      <w:r w:rsidR="00D400FD" w:rsidRPr="009B48D8">
        <w:rPr>
          <w:rFonts w:cstheme="minorHAnsi"/>
        </w:rPr>
        <w:t xml:space="preserve"> used</w:t>
      </w:r>
      <w:r w:rsidR="00934C07" w:rsidRPr="009B48D8">
        <w:rPr>
          <w:rFonts w:cstheme="minorHAnsi"/>
        </w:rPr>
        <w:t xml:space="preserve"> to </w:t>
      </w:r>
      <w:r w:rsidR="00F723BD" w:rsidRPr="009B48D8">
        <w:rPr>
          <w:rFonts w:cstheme="minorHAnsi"/>
        </w:rPr>
        <w:t>examine different configurations of</w:t>
      </w:r>
      <w:r w:rsidR="00934C07" w:rsidRPr="009B48D8">
        <w:rPr>
          <w:rFonts w:cstheme="minorHAnsi"/>
        </w:rPr>
        <w:t xml:space="preserve"> </w:t>
      </w:r>
      <w:commentRangeStart w:id="121"/>
      <w:r w:rsidR="00934C07" w:rsidRPr="009B48D8">
        <w:rPr>
          <w:rFonts w:cstheme="minorHAnsi"/>
        </w:rPr>
        <w:t>Medicare</w:t>
      </w:r>
      <w:r w:rsidR="00F723BD" w:rsidRPr="009B48D8">
        <w:rPr>
          <w:rFonts w:cstheme="minorHAnsi"/>
        </w:rPr>
        <w:t xml:space="preserve"> benefits</w:t>
      </w:r>
      <w:r w:rsidR="00934C07" w:rsidRPr="009B48D8">
        <w:rPr>
          <w:rFonts w:cstheme="minorHAnsi"/>
        </w:rPr>
        <w:t>,</w:t>
      </w:r>
      <w:commentRangeEnd w:id="121"/>
      <w:r w:rsidR="00645150">
        <w:rPr>
          <w:rStyle w:val="CommentReference"/>
        </w:rPr>
        <w:commentReference w:id="121"/>
      </w:r>
      <w:r w:rsidR="00934C07" w:rsidRPr="009B48D8">
        <w:rPr>
          <w:rFonts w:cstheme="minorHAnsi"/>
        </w:rPr>
        <w:t xml:space="preserve"> 83% of studied enrollees </w:t>
      </w:r>
      <w:r w:rsidR="00F723BD" w:rsidRPr="009B48D8">
        <w:rPr>
          <w:rFonts w:cstheme="minorHAnsi"/>
        </w:rPr>
        <w:t xml:space="preserve">agreed that the consensus plan provided was fair </w:t>
      </w:r>
      <w:r w:rsidR="00F723BD" w:rsidRPr="009B48D8">
        <w:rPr>
          <w:rFonts w:cstheme="minorHAnsi"/>
          <w:highlight w:val="yellow"/>
        </w:rPr>
        <w:t>(</w:t>
      </w:r>
      <w:proofErr w:type="spellStart"/>
      <w:r w:rsidR="00F723BD" w:rsidRPr="009B48D8">
        <w:rPr>
          <w:rFonts w:cstheme="minorHAnsi"/>
          <w:highlight w:val="yellow"/>
        </w:rPr>
        <w:t>Danis</w:t>
      </w:r>
      <w:proofErr w:type="spellEnd"/>
      <w:r w:rsidR="00F723BD" w:rsidRPr="009B48D8">
        <w:rPr>
          <w:rFonts w:cstheme="minorHAnsi"/>
          <w:highlight w:val="yellow"/>
        </w:rPr>
        <w:t xml:space="preserve"> 2004)</w:t>
      </w:r>
      <w:r w:rsidR="00F723BD" w:rsidRPr="009B48D8">
        <w:rPr>
          <w:rFonts w:cstheme="minorHAnsi"/>
        </w:rPr>
        <w:t xml:space="preserve">. </w:t>
      </w:r>
      <w:r w:rsidR="002E6D05" w:rsidRPr="009B48D8">
        <w:rPr>
          <w:rFonts w:cstheme="minorHAnsi"/>
        </w:rPr>
        <w:t xml:space="preserve">Furthermore, 66% agreed strongly, and a further 30% agreed somewhat that the HBP was easy to understand. </w:t>
      </w:r>
      <w:r w:rsidR="00A35CBF" w:rsidRPr="009B48D8">
        <w:rPr>
          <w:rFonts w:cstheme="minorHAnsi"/>
        </w:rPr>
        <w:t xml:space="preserve">Most importantly, 86% of </w:t>
      </w:r>
      <w:del w:id="122" w:author="Shaffer, Victoria A." w:date="2021-08-18T13:45:00Z">
        <w:r w:rsidR="00A35CBF" w:rsidRPr="009B48D8" w:rsidDel="00645150">
          <w:rPr>
            <w:rFonts w:cstheme="minorHAnsi"/>
          </w:rPr>
          <w:delText xml:space="preserve">those studied </w:delText>
        </w:r>
      </w:del>
      <w:ins w:id="123" w:author="Shaffer, Victoria A." w:date="2021-08-18T13:45:00Z">
        <w:r w:rsidR="00645150">
          <w:rPr>
            <w:rFonts w:cstheme="minorHAnsi"/>
          </w:rPr>
          <w:t xml:space="preserve">participants </w:t>
        </w:r>
      </w:ins>
      <w:r w:rsidR="00A35CBF" w:rsidRPr="009B48D8">
        <w:rPr>
          <w:rFonts w:cstheme="minorHAnsi"/>
        </w:rPr>
        <w:t xml:space="preserve">believed that the presented HBP was one they were satisfied with. </w:t>
      </w:r>
      <w:r w:rsidR="00F723BD" w:rsidRPr="009B48D8">
        <w:rPr>
          <w:rFonts w:cstheme="minorHAnsi"/>
        </w:rPr>
        <w:t xml:space="preserve">Presenting otherwise complex trade-offs of health benefits in a simple, easy to understand </w:t>
      </w:r>
      <w:r w:rsidR="007356AC" w:rsidRPr="009B48D8">
        <w:rPr>
          <w:rFonts w:cstheme="minorHAnsi"/>
        </w:rPr>
        <w:t>fashion</w:t>
      </w:r>
      <w:r w:rsidR="00F723BD" w:rsidRPr="009B48D8">
        <w:rPr>
          <w:rFonts w:cstheme="minorHAnsi"/>
        </w:rPr>
        <w:t xml:space="preserve"> </w:t>
      </w:r>
      <w:r w:rsidR="00A35CBF" w:rsidRPr="009B48D8">
        <w:rPr>
          <w:rFonts w:cstheme="minorHAnsi"/>
        </w:rPr>
        <w:t>was extremely beneficial</w:t>
      </w:r>
      <w:r w:rsidRPr="009B48D8">
        <w:rPr>
          <w:rFonts w:cstheme="minorHAnsi"/>
        </w:rPr>
        <w:t>.</w:t>
      </w:r>
    </w:p>
    <w:p w14:paraId="45044B6B" w14:textId="5476992A" w:rsidR="00A300C3" w:rsidRPr="009B48D8" w:rsidRDefault="00A300C3" w:rsidP="00A300C3">
      <w:pPr>
        <w:pStyle w:val="Heading2"/>
        <w:spacing w:line="480" w:lineRule="auto"/>
        <w:rPr>
          <w:rFonts w:asciiTheme="minorHAnsi" w:hAnsiTheme="minorHAnsi" w:cstheme="minorHAnsi"/>
          <w:color w:val="auto"/>
          <w:sz w:val="24"/>
          <w:szCs w:val="24"/>
        </w:rPr>
      </w:pPr>
      <w:commentRangeStart w:id="124"/>
      <w:r w:rsidRPr="009B48D8">
        <w:rPr>
          <w:rFonts w:asciiTheme="minorHAnsi" w:hAnsiTheme="minorHAnsi" w:cstheme="minorHAnsi"/>
          <w:color w:val="auto"/>
          <w:sz w:val="24"/>
          <w:szCs w:val="24"/>
        </w:rPr>
        <w:t>Previous US Attempts towards UHC</w:t>
      </w:r>
      <w:commentRangeEnd w:id="124"/>
      <w:r w:rsidR="00645150">
        <w:rPr>
          <w:rStyle w:val="CommentReference"/>
          <w:rFonts w:asciiTheme="minorHAnsi" w:eastAsiaTheme="minorHAnsi" w:hAnsiTheme="minorHAnsi" w:cstheme="minorBidi"/>
          <w:b w:val="0"/>
          <w:bCs w:val="0"/>
          <w:color w:val="auto"/>
        </w:rPr>
        <w:commentReference w:id="124"/>
      </w:r>
    </w:p>
    <w:p w14:paraId="53EE28BC" w14:textId="0827851C" w:rsidR="00A300C3" w:rsidRPr="009B48D8" w:rsidDel="00C62299" w:rsidRDefault="00A300C3">
      <w:pPr>
        <w:pStyle w:val="BodyText"/>
        <w:spacing w:line="480" w:lineRule="auto"/>
        <w:rPr>
          <w:del w:id="125" w:author="Shaffer, Victoria A." w:date="2021-08-18T13:55:00Z"/>
          <w:rFonts w:cstheme="minorHAnsi"/>
          <w:highlight w:val="yellow"/>
        </w:rPr>
      </w:pPr>
      <w:r w:rsidRPr="009B48D8">
        <w:rPr>
          <w:rFonts w:cstheme="minorHAnsi"/>
        </w:rPr>
        <w:tab/>
      </w:r>
      <w:ins w:id="126" w:author="Shaffer, Victoria A." w:date="2021-08-18T13:48:00Z">
        <w:r w:rsidR="009D49C8">
          <w:rPr>
            <w:rFonts w:cstheme="minorHAnsi"/>
          </w:rPr>
          <w:t xml:space="preserve">There have been </w:t>
        </w:r>
      </w:ins>
      <w:del w:id="127" w:author="Shaffer, Victoria A." w:date="2021-08-18T13:48:00Z">
        <w:r w:rsidRPr="009B48D8" w:rsidDel="009D49C8">
          <w:rPr>
            <w:rFonts w:cstheme="minorHAnsi"/>
          </w:rPr>
          <w:delText xml:space="preserve">Several movements attempting </w:delText>
        </w:r>
      </w:del>
      <w:ins w:id="128" w:author="Shaffer, Victoria A." w:date="2021-08-18T13:48:00Z">
        <w:r w:rsidR="009D49C8">
          <w:rPr>
            <w:rFonts w:cstheme="minorHAnsi"/>
          </w:rPr>
          <w:t xml:space="preserve">several attempts </w:t>
        </w:r>
      </w:ins>
      <w:r w:rsidRPr="009B48D8">
        <w:rPr>
          <w:rFonts w:cstheme="minorHAnsi"/>
        </w:rPr>
        <w:t xml:space="preserve">to implement UHC in the United States </w:t>
      </w:r>
      <w:del w:id="129" w:author="Shaffer, Victoria A." w:date="2021-08-18T13:48:00Z">
        <w:r w:rsidRPr="009B48D8" w:rsidDel="009D49C8">
          <w:rPr>
            <w:rFonts w:cstheme="minorHAnsi"/>
          </w:rPr>
          <w:delText xml:space="preserve">have been </w:delText>
        </w:r>
      </w:del>
      <w:del w:id="130" w:author="Shaffer, Victoria A." w:date="2021-08-18T13:45:00Z">
        <w:r w:rsidRPr="009B48D8" w:rsidDel="00645150">
          <w:rPr>
            <w:rFonts w:cstheme="minorHAnsi"/>
          </w:rPr>
          <w:delText xml:space="preserve">tried </w:delText>
        </w:r>
      </w:del>
      <w:del w:id="131" w:author="Shaffer, Victoria A." w:date="2021-08-18T13:46:00Z">
        <w:r w:rsidRPr="009B48D8" w:rsidDel="00645150">
          <w:rPr>
            <w:rFonts w:cstheme="minorHAnsi"/>
          </w:rPr>
          <w:delText xml:space="preserve">before </w:delText>
        </w:r>
      </w:del>
      <w:r w:rsidRPr="009B48D8">
        <w:rPr>
          <w:rFonts w:cstheme="minorHAnsi"/>
        </w:rPr>
        <w:t xml:space="preserve">at the state </w:t>
      </w:r>
      <w:commentRangeStart w:id="132"/>
      <w:r w:rsidRPr="009B48D8">
        <w:rPr>
          <w:rFonts w:cstheme="minorHAnsi"/>
        </w:rPr>
        <w:t>level</w:t>
      </w:r>
      <w:commentRangeEnd w:id="132"/>
      <w:r w:rsidR="009D49C8">
        <w:rPr>
          <w:rStyle w:val="CommentReference"/>
        </w:rPr>
        <w:commentReference w:id="132"/>
      </w:r>
      <w:ins w:id="133" w:author="Shaffer, Victoria A." w:date="2021-08-18T13:49:00Z">
        <w:r w:rsidR="009D49C8">
          <w:rPr>
            <w:rFonts w:cstheme="minorHAnsi"/>
          </w:rPr>
          <w:t>; however,</w:t>
        </w:r>
      </w:ins>
      <w:del w:id="134" w:author="Shaffer, Victoria A." w:date="2021-08-18T13:49:00Z">
        <w:r w:rsidRPr="009B48D8" w:rsidDel="009D49C8">
          <w:rPr>
            <w:rFonts w:cstheme="minorHAnsi"/>
          </w:rPr>
          <w:delText>. So far,</w:delText>
        </w:r>
      </w:del>
      <w:r w:rsidRPr="009B48D8">
        <w:rPr>
          <w:rFonts w:cstheme="minorHAnsi"/>
        </w:rPr>
        <w:t xml:space="preserve"> none have been successful</w:t>
      </w:r>
      <w:ins w:id="135" w:author="Shaffer, Victoria A." w:date="2021-08-18T13:49:00Z">
        <w:r w:rsidR="009D49C8">
          <w:rPr>
            <w:rFonts w:cstheme="minorHAnsi"/>
          </w:rPr>
          <w:t xml:space="preserve"> to date</w:t>
        </w:r>
      </w:ins>
      <w:r w:rsidRPr="009B48D8">
        <w:rPr>
          <w:rFonts w:cstheme="minorHAnsi"/>
        </w:rPr>
        <w:t xml:space="preserve">. </w:t>
      </w:r>
      <w:ins w:id="136" w:author="Shaffer, Victoria A." w:date="2021-08-18T13:56:00Z">
        <w:r w:rsidR="00C62299">
          <w:rPr>
            <w:rFonts w:cstheme="minorHAnsi"/>
          </w:rPr>
          <w:t xml:space="preserve">In 2011, </w:t>
        </w:r>
      </w:ins>
      <w:del w:id="137" w:author="Shaffer, Victoria A." w:date="2021-08-18T13:56:00Z">
        <w:r w:rsidRPr="009B48D8" w:rsidDel="00C62299">
          <w:rPr>
            <w:rFonts w:cstheme="minorHAnsi"/>
          </w:rPr>
          <w:delText xml:space="preserve">The </w:delText>
        </w:r>
      </w:del>
      <w:del w:id="138" w:author="Shaffer, Victoria A." w:date="2021-08-18T13:57:00Z">
        <w:r w:rsidRPr="009B48D8" w:rsidDel="00C62299">
          <w:rPr>
            <w:rFonts w:cstheme="minorHAnsi"/>
          </w:rPr>
          <w:delText xml:space="preserve">furthest that UHC has progressed has been in Vermont, where </w:delText>
        </w:r>
      </w:del>
      <w:r w:rsidRPr="009B48D8">
        <w:rPr>
          <w:rFonts w:cstheme="minorHAnsi"/>
        </w:rPr>
        <w:t xml:space="preserve">the local legislature </w:t>
      </w:r>
      <w:ins w:id="139" w:author="Shaffer, Victoria A." w:date="2021-08-18T13:57:00Z">
        <w:r w:rsidR="00C62299">
          <w:rPr>
            <w:rFonts w:cstheme="minorHAnsi"/>
          </w:rPr>
          <w:t xml:space="preserve">in the state of Vermont </w:t>
        </w:r>
      </w:ins>
      <w:r w:rsidRPr="009B48D8">
        <w:rPr>
          <w:rFonts w:cstheme="minorHAnsi"/>
        </w:rPr>
        <w:t xml:space="preserve">enacted a bill in 2011 guaranteeing UHC for all Vermont residents </w:t>
      </w:r>
      <w:r w:rsidRPr="009B48D8">
        <w:rPr>
          <w:rFonts w:cstheme="minorHAnsi"/>
          <w:highlight w:val="yellow"/>
        </w:rPr>
        <w:t>(State of Vermont Health Care Financing Plan Beginning Calendar</w:t>
      </w:r>
      <w:ins w:id="140" w:author="Shaffer, Victoria A." w:date="2021-08-18T13:55:00Z">
        <w:r w:rsidR="00C62299">
          <w:rPr>
            <w:rFonts w:cstheme="minorHAnsi"/>
            <w:highlight w:val="yellow"/>
          </w:rPr>
          <w:t xml:space="preserve"> </w:t>
        </w:r>
      </w:ins>
    </w:p>
    <w:p w14:paraId="775CC936" w14:textId="31073AE2" w:rsidR="00A300C3" w:rsidRPr="009B48D8" w:rsidDel="00C62299" w:rsidRDefault="00A300C3" w:rsidP="00A300C3">
      <w:pPr>
        <w:pStyle w:val="BodyText"/>
        <w:spacing w:line="480" w:lineRule="auto"/>
        <w:rPr>
          <w:del w:id="141" w:author="Shaffer, Victoria A." w:date="2021-08-18T13:56:00Z"/>
          <w:rFonts w:cstheme="minorHAnsi"/>
          <w:highlight w:val="yellow"/>
        </w:rPr>
      </w:pPr>
      <w:r w:rsidRPr="009B48D8">
        <w:rPr>
          <w:rFonts w:cstheme="minorHAnsi"/>
          <w:highlight w:val="yellow"/>
        </w:rPr>
        <w:t>Year 2017 Analysis, 2013)</w:t>
      </w:r>
      <w:r w:rsidRPr="009B48D8">
        <w:rPr>
          <w:rFonts w:cstheme="minorHAnsi"/>
        </w:rPr>
        <w:t>. This bill, known as “Green Mountain Care”</w:t>
      </w:r>
      <w:ins w:id="142" w:author="Shaffer, Victoria A." w:date="2021-08-18T13:57:00Z">
        <w:r w:rsidR="00C62299">
          <w:rPr>
            <w:rFonts w:cstheme="minorHAnsi"/>
          </w:rPr>
          <w:t>,</w:t>
        </w:r>
      </w:ins>
      <w:r w:rsidRPr="009B48D8">
        <w:rPr>
          <w:rFonts w:cstheme="minorHAnsi"/>
        </w:rPr>
        <w:t xml:space="preserve"> was perceived as </w:t>
      </w:r>
      <w:del w:id="143" w:author="Shaffer, Victoria A." w:date="2021-08-18T13:57:00Z">
        <w:r w:rsidRPr="009B48D8" w:rsidDel="00C62299">
          <w:rPr>
            <w:rFonts w:cstheme="minorHAnsi"/>
          </w:rPr>
          <w:delText xml:space="preserve">not just </w:delText>
        </w:r>
      </w:del>
      <w:ins w:id="144" w:author="Shaffer, Victoria A." w:date="2021-08-18T13:57:00Z">
        <w:r w:rsidR="00C62299">
          <w:rPr>
            <w:rFonts w:cstheme="minorHAnsi"/>
          </w:rPr>
          <w:t xml:space="preserve">both </w:t>
        </w:r>
      </w:ins>
      <w:r w:rsidRPr="009B48D8">
        <w:rPr>
          <w:rFonts w:cstheme="minorHAnsi"/>
        </w:rPr>
        <w:t>a tool to improve health outcomes in Vermont</w:t>
      </w:r>
      <w:ins w:id="145" w:author="Shaffer, Victoria A." w:date="2021-08-18T13:57:00Z">
        <w:r w:rsidR="00C62299">
          <w:rPr>
            <w:rFonts w:cstheme="minorHAnsi"/>
          </w:rPr>
          <w:t xml:space="preserve"> and</w:t>
        </w:r>
      </w:ins>
      <w:del w:id="146" w:author="Shaffer, Victoria A." w:date="2021-08-18T13:57:00Z">
        <w:r w:rsidRPr="009B48D8" w:rsidDel="00C62299">
          <w:rPr>
            <w:rFonts w:cstheme="minorHAnsi"/>
          </w:rPr>
          <w:delText>,</w:delText>
        </w:r>
      </w:del>
      <w:r w:rsidRPr="009B48D8">
        <w:rPr>
          <w:rFonts w:cstheme="minorHAnsi"/>
        </w:rPr>
        <w:t xml:space="preserve"> </w:t>
      </w:r>
      <w:del w:id="147" w:author="Shaffer, Victoria A." w:date="2021-08-18T13:57:00Z">
        <w:r w:rsidRPr="009B48D8" w:rsidDel="00C62299">
          <w:rPr>
            <w:rFonts w:cstheme="minorHAnsi"/>
          </w:rPr>
          <w:delText xml:space="preserve">but also as </w:delText>
        </w:r>
      </w:del>
      <w:r w:rsidRPr="009B48D8">
        <w:rPr>
          <w:rFonts w:cstheme="minorHAnsi"/>
        </w:rPr>
        <w:t xml:space="preserve">a way to reduce medical costs and strengthen the </w:t>
      </w:r>
      <w:proofErr w:type="gramStart"/>
      <w:r w:rsidRPr="009B48D8">
        <w:rPr>
          <w:rFonts w:cstheme="minorHAnsi"/>
        </w:rPr>
        <w:t>economy as a whole</w:t>
      </w:r>
      <w:proofErr w:type="gramEnd"/>
      <w:r w:rsidRPr="009B48D8">
        <w:rPr>
          <w:rFonts w:cstheme="minorHAnsi"/>
        </w:rPr>
        <w:t xml:space="preserve">. Three different independent organizations projected this to be the case, with </w:t>
      </w:r>
      <w:r w:rsidR="00EE3945" w:rsidRPr="009B48D8">
        <w:rPr>
          <w:rFonts w:cstheme="minorHAnsi"/>
        </w:rPr>
        <w:t>a consensus</w:t>
      </w:r>
      <w:r w:rsidRPr="009B48D8">
        <w:rPr>
          <w:rFonts w:cstheme="minorHAnsi"/>
        </w:rPr>
        <w:t xml:space="preserve"> that immediate healthcare costs for Vermont would be lowered by 8-12% and another 12-14% over the next 10 years </w:t>
      </w:r>
      <w:r w:rsidRPr="009B48D8">
        <w:rPr>
          <w:rFonts w:cstheme="minorHAnsi"/>
          <w:highlight w:val="yellow"/>
        </w:rPr>
        <w:t>(Hsiao</w:t>
      </w:r>
      <w:r w:rsidR="00E543F8" w:rsidRPr="009B48D8">
        <w:rPr>
          <w:rFonts w:cstheme="minorHAnsi"/>
          <w:highlight w:val="yellow"/>
        </w:rPr>
        <w:t>,</w:t>
      </w:r>
      <w:r w:rsidRPr="009B48D8">
        <w:rPr>
          <w:rFonts w:cstheme="minorHAnsi"/>
          <w:highlight w:val="yellow"/>
        </w:rPr>
        <w:t xml:space="preserve"> 2011</w:t>
      </w:r>
      <w:r w:rsidR="00E543F8" w:rsidRPr="009B48D8">
        <w:rPr>
          <w:rFonts w:cstheme="minorHAnsi"/>
          <w:highlight w:val="yellow"/>
        </w:rPr>
        <w:t>;</w:t>
      </w:r>
      <w:r w:rsidRPr="009B48D8">
        <w:rPr>
          <w:rFonts w:cstheme="minorHAnsi"/>
          <w:highlight w:val="yellow"/>
        </w:rPr>
        <w:t xml:space="preserve"> Green Mountain Care Financing Report</w:t>
      </w:r>
      <w:r w:rsidR="00E543F8" w:rsidRPr="009B48D8">
        <w:rPr>
          <w:rFonts w:cstheme="minorHAnsi"/>
          <w:highlight w:val="yellow"/>
        </w:rPr>
        <w:t>,</w:t>
      </w:r>
      <w:r w:rsidRPr="009B48D8">
        <w:rPr>
          <w:rFonts w:cstheme="minorHAnsi"/>
          <w:highlight w:val="yellow"/>
        </w:rPr>
        <w:t xml:space="preserve"> 2014</w:t>
      </w:r>
      <w:r w:rsidR="00E543F8" w:rsidRPr="009B48D8">
        <w:rPr>
          <w:rFonts w:cstheme="minorHAnsi"/>
          <w:highlight w:val="yellow"/>
        </w:rPr>
        <w:t>;</w:t>
      </w:r>
      <w:r w:rsidRPr="009B48D8">
        <w:rPr>
          <w:rFonts w:cstheme="minorHAnsi"/>
          <w:highlight w:val="yellow"/>
        </w:rPr>
        <w:t xml:space="preserve"> State of Vermont Health Care Financing Plan Beginning Calendar</w:t>
      </w:r>
      <w:ins w:id="148" w:author="Shaffer, Victoria A." w:date="2021-08-18T13:56:00Z">
        <w:r w:rsidR="00C62299">
          <w:rPr>
            <w:rFonts w:cstheme="minorHAnsi"/>
            <w:highlight w:val="yellow"/>
          </w:rPr>
          <w:t xml:space="preserve"> </w:t>
        </w:r>
      </w:ins>
    </w:p>
    <w:p w14:paraId="64DEBFDD" w14:textId="60D16EAF" w:rsidR="00A300C3" w:rsidRPr="009B48D8" w:rsidRDefault="00A300C3" w:rsidP="00A300C3">
      <w:pPr>
        <w:pStyle w:val="BodyText"/>
        <w:spacing w:line="480" w:lineRule="auto"/>
        <w:rPr>
          <w:rFonts w:cstheme="minorHAnsi"/>
        </w:rPr>
      </w:pPr>
      <w:r w:rsidRPr="009B48D8">
        <w:rPr>
          <w:rFonts w:cstheme="minorHAnsi"/>
          <w:highlight w:val="yellow"/>
        </w:rPr>
        <w:t>Year 2017 Analysis</w:t>
      </w:r>
      <w:r w:rsidR="00E543F8" w:rsidRPr="009B48D8">
        <w:rPr>
          <w:rFonts w:cstheme="minorHAnsi"/>
          <w:highlight w:val="yellow"/>
        </w:rPr>
        <w:t>,</w:t>
      </w:r>
      <w:r w:rsidRPr="009B48D8">
        <w:rPr>
          <w:rFonts w:cstheme="minorHAnsi"/>
          <w:highlight w:val="yellow"/>
        </w:rPr>
        <w:t xml:space="preserve"> 2013)</w:t>
      </w:r>
      <w:r w:rsidRPr="009B48D8">
        <w:rPr>
          <w:rFonts w:cstheme="minorHAnsi"/>
        </w:rPr>
        <w:t>.</w:t>
      </w:r>
      <w:r w:rsidR="00EE3945" w:rsidRPr="009B48D8">
        <w:rPr>
          <w:rFonts w:cstheme="minorHAnsi"/>
        </w:rPr>
        <w:t xml:space="preserve"> Combined with the fact that cost </w:t>
      </w:r>
      <w:r w:rsidR="00EE3945" w:rsidRPr="009B48D8">
        <w:rPr>
          <w:rFonts w:cstheme="minorHAnsi"/>
        </w:rPr>
        <w:lastRenderedPageBreak/>
        <w:t>increases were estimated to be on</w:t>
      </w:r>
      <w:r w:rsidRPr="009B48D8">
        <w:rPr>
          <w:rFonts w:cstheme="minorHAnsi"/>
        </w:rPr>
        <w:t xml:space="preserve">ly 9.4% </w:t>
      </w:r>
      <w:r w:rsidR="00EE3945" w:rsidRPr="009B48D8">
        <w:rPr>
          <w:rFonts w:cstheme="minorHAnsi"/>
        </w:rPr>
        <w:t xml:space="preserve">for employers </w:t>
      </w:r>
      <w:r w:rsidRPr="009B48D8">
        <w:rPr>
          <w:rFonts w:cstheme="minorHAnsi"/>
        </w:rPr>
        <w:t xml:space="preserve">and </w:t>
      </w:r>
      <w:r w:rsidR="00EE3945" w:rsidRPr="009B48D8">
        <w:rPr>
          <w:rFonts w:cstheme="minorHAnsi"/>
        </w:rPr>
        <w:t xml:space="preserve">3.1% for </w:t>
      </w:r>
      <w:r w:rsidRPr="009B48D8">
        <w:rPr>
          <w:rFonts w:cstheme="minorHAnsi"/>
        </w:rPr>
        <w:t>individuals</w:t>
      </w:r>
      <w:r w:rsidR="00EE3945" w:rsidRPr="009B48D8">
        <w:rPr>
          <w:rFonts w:cstheme="minorHAnsi"/>
        </w:rPr>
        <w:t xml:space="preserve">, total savings across the system were estimated to be $378 million over 5 years. Difficulties arose in implementation however, due to a combination of reduced federal revenue and increased scope of coverage to nonresidents working in Vermont (McDonough 2015). The plan was eventually abandoned in 2014, not due to lack of public support, </w:t>
      </w:r>
      <w:del w:id="149" w:author="Shaffer, Victoria A." w:date="2021-08-18T13:58:00Z">
        <w:r w:rsidR="00EE3945" w:rsidRPr="009B48D8" w:rsidDel="00C62299">
          <w:rPr>
            <w:rFonts w:cstheme="minorHAnsi"/>
          </w:rPr>
          <w:delText xml:space="preserve">of which there was a plurality (40% supported, 39% opposed, 21% unsure), </w:delText>
        </w:r>
      </w:del>
      <w:r w:rsidR="00EE3945" w:rsidRPr="009B48D8">
        <w:rPr>
          <w:rFonts w:cstheme="minorHAnsi"/>
        </w:rPr>
        <w:t>but instead due to proportionally larger taxes on business</w:t>
      </w:r>
      <w:del w:id="150" w:author="Shaffer, Victoria A." w:date="2021-08-18T13:58:00Z">
        <w:r w:rsidR="00EE3945" w:rsidRPr="009B48D8" w:rsidDel="00C62299">
          <w:rPr>
            <w:rFonts w:cstheme="minorHAnsi"/>
          </w:rPr>
          <w:delText>,</w:delText>
        </w:r>
      </w:del>
      <w:r w:rsidR="00EE3945" w:rsidRPr="009B48D8">
        <w:rPr>
          <w:rFonts w:cstheme="minorHAnsi"/>
        </w:rPr>
        <w:t xml:space="preserve"> and </w:t>
      </w:r>
      <w:commentRangeStart w:id="151"/>
      <w:r w:rsidR="00EE3945" w:rsidRPr="009B48D8">
        <w:rPr>
          <w:rFonts w:cstheme="minorHAnsi"/>
        </w:rPr>
        <w:t>an inability to convey that these taxes would functionally replace current premium costs</w:t>
      </w:r>
      <w:commentRangeEnd w:id="151"/>
      <w:r w:rsidR="00BD21A0">
        <w:rPr>
          <w:rStyle w:val="CommentReference"/>
        </w:rPr>
        <w:commentReference w:id="151"/>
      </w:r>
      <w:r w:rsidR="004F2578" w:rsidRPr="009B48D8">
        <w:rPr>
          <w:rFonts w:cstheme="minorHAnsi"/>
        </w:rPr>
        <w:t xml:space="preserve"> </w:t>
      </w:r>
      <w:r w:rsidR="004F2578" w:rsidRPr="009B48D8">
        <w:rPr>
          <w:rFonts w:cstheme="minorHAnsi"/>
          <w:highlight w:val="yellow"/>
        </w:rPr>
        <w:t>(Fox 2015)</w:t>
      </w:r>
      <w:r w:rsidR="004F2578" w:rsidRPr="009B48D8">
        <w:rPr>
          <w:rFonts w:cstheme="minorHAnsi"/>
        </w:rPr>
        <w:t>.</w:t>
      </w:r>
    </w:p>
    <w:p w14:paraId="6A928620" w14:textId="7537804B" w:rsidR="004F2578" w:rsidRPr="009B48D8" w:rsidRDefault="004F2578" w:rsidP="00C92D0F">
      <w:pPr>
        <w:pStyle w:val="BodyText"/>
        <w:spacing w:line="480" w:lineRule="auto"/>
        <w:rPr>
          <w:rFonts w:cstheme="minorHAnsi"/>
        </w:rPr>
      </w:pPr>
      <w:r w:rsidRPr="009B48D8">
        <w:rPr>
          <w:rFonts w:cstheme="minorHAnsi"/>
        </w:rPr>
        <w:tab/>
        <w:t xml:space="preserve">Oregon </w:t>
      </w:r>
      <w:r w:rsidR="005D20E8" w:rsidRPr="009B48D8">
        <w:rPr>
          <w:rFonts w:cstheme="minorHAnsi"/>
        </w:rPr>
        <w:t xml:space="preserve">is another state where UHC expansion has been debated and examined. The Oregon </w:t>
      </w:r>
      <w:r w:rsidRPr="009B48D8">
        <w:rPr>
          <w:rFonts w:cstheme="minorHAnsi"/>
        </w:rPr>
        <w:t xml:space="preserve">Medicaid lottery in 2008 </w:t>
      </w:r>
      <w:r w:rsidR="005D20E8" w:rsidRPr="009B48D8">
        <w:rPr>
          <w:rFonts w:cstheme="minorHAnsi"/>
        </w:rPr>
        <w:t xml:space="preserve">was the first time in the US where a randomized controlled study on UHC was possible. Data from roughly 6,000 adults who were selected to apply for Medicaid, and 6,000 who were not, allowed for objective evaluation </w:t>
      </w:r>
      <w:r w:rsidR="005D20E8" w:rsidRPr="009B48D8">
        <w:rPr>
          <w:rFonts w:cstheme="minorHAnsi"/>
          <w:highlight w:val="yellow"/>
        </w:rPr>
        <w:t>(Baicker, 2013)</w:t>
      </w:r>
      <w:r w:rsidR="005D20E8" w:rsidRPr="009B48D8">
        <w:rPr>
          <w:rFonts w:cstheme="minorHAnsi"/>
        </w:rPr>
        <w:t xml:space="preserve">. </w:t>
      </w:r>
      <w:commentRangeStart w:id="152"/>
      <w:r w:rsidR="005D20E8" w:rsidRPr="009B48D8">
        <w:rPr>
          <w:rFonts w:cstheme="minorHAnsi"/>
        </w:rPr>
        <w:t xml:space="preserve">Researchers found no significant improvements </w:t>
      </w:r>
      <w:commentRangeEnd w:id="152"/>
      <w:r w:rsidR="009C6AD7">
        <w:rPr>
          <w:rStyle w:val="CommentReference"/>
        </w:rPr>
        <w:commentReference w:id="152"/>
      </w:r>
      <w:r w:rsidR="005D20E8" w:rsidRPr="009B48D8">
        <w:rPr>
          <w:rFonts w:cstheme="minorHAnsi"/>
        </w:rPr>
        <w:t xml:space="preserve">in direct measurements of health, such as blood pressure, cholesterol, blood sugar, tobacco use, or obesity </w:t>
      </w:r>
      <w:r w:rsidR="005D20E8" w:rsidRPr="009B48D8">
        <w:rPr>
          <w:rFonts w:cstheme="minorHAnsi"/>
          <w:highlight w:val="yellow"/>
        </w:rPr>
        <w:t>(James 2015)</w:t>
      </w:r>
      <w:r w:rsidR="005D20E8" w:rsidRPr="009B48D8">
        <w:rPr>
          <w:rFonts w:cstheme="minorHAnsi"/>
        </w:rPr>
        <w:t xml:space="preserve">. However, significant benefits arose in the form of greater management for continuing conditions, lower depression, and most significantly, an almost complete elimination of catastrophic out of pocket medical expenses, leading to lower medical </w:t>
      </w:r>
      <w:r w:rsidR="006E2639" w:rsidRPr="009B48D8">
        <w:rPr>
          <w:rFonts w:cstheme="minorHAnsi"/>
        </w:rPr>
        <w:t>debt</w:t>
      </w:r>
      <w:r w:rsidR="005D20E8" w:rsidRPr="009B48D8">
        <w:rPr>
          <w:rFonts w:cstheme="minorHAnsi"/>
        </w:rPr>
        <w:t>.</w:t>
      </w:r>
      <w:r w:rsidR="006E2639" w:rsidRPr="009B48D8">
        <w:rPr>
          <w:rFonts w:cstheme="minorHAnsi"/>
        </w:rPr>
        <w:t xml:space="preserve"> </w:t>
      </w:r>
      <w:r w:rsidR="0038191A" w:rsidRPr="009B48D8">
        <w:rPr>
          <w:rFonts w:cstheme="minorHAnsi"/>
        </w:rPr>
        <w:t xml:space="preserve">The primary concern from critics </w:t>
      </w:r>
      <w:r w:rsidR="000D3DCC" w:rsidRPr="009B48D8">
        <w:rPr>
          <w:rFonts w:cstheme="minorHAnsi"/>
        </w:rPr>
        <w:t>was</w:t>
      </w:r>
      <w:r w:rsidR="0038191A" w:rsidRPr="009B48D8">
        <w:rPr>
          <w:rFonts w:cstheme="minorHAnsi"/>
        </w:rPr>
        <w:t xml:space="preserve"> </w:t>
      </w:r>
      <w:commentRangeStart w:id="153"/>
      <w:r w:rsidR="0038191A" w:rsidRPr="009B48D8">
        <w:rPr>
          <w:rFonts w:cstheme="minorHAnsi"/>
        </w:rPr>
        <w:t>the existence of such a severe disparity between the objective health outcomes</w:t>
      </w:r>
      <w:del w:id="154" w:author="Shaffer, Victoria A." w:date="2021-08-18T14:09:00Z">
        <w:r w:rsidR="0038191A" w:rsidRPr="009B48D8" w:rsidDel="009C6AD7">
          <w:rPr>
            <w:rFonts w:cstheme="minorHAnsi"/>
          </w:rPr>
          <w:delText>,</w:delText>
        </w:r>
      </w:del>
      <w:r w:rsidR="0038191A" w:rsidRPr="009B48D8">
        <w:rPr>
          <w:rFonts w:cstheme="minorHAnsi"/>
        </w:rPr>
        <w:t xml:space="preserve"> </w:t>
      </w:r>
      <w:commentRangeEnd w:id="153"/>
      <w:r w:rsidR="009C6AD7">
        <w:rPr>
          <w:rStyle w:val="CommentReference"/>
        </w:rPr>
        <w:commentReference w:id="153"/>
      </w:r>
      <w:r w:rsidR="0038191A" w:rsidRPr="009B48D8">
        <w:rPr>
          <w:rFonts w:cstheme="minorHAnsi"/>
        </w:rPr>
        <w:t xml:space="preserve">and inherently noisy self-reported health data. Given these concerns, UHC </w:t>
      </w:r>
      <w:r w:rsidR="00C85274" w:rsidRPr="009B48D8">
        <w:rPr>
          <w:rFonts w:cstheme="minorHAnsi"/>
        </w:rPr>
        <w:t>was</w:t>
      </w:r>
      <w:r w:rsidR="0038191A" w:rsidRPr="009B48D8">
        <w:rPr>
          <w:rFonts w:cstheme="minorHAnsi"/>
        </w:rPr>
        <w:t xml:space="preserve"> seen as politically infeasible, even though</w:t>
      </w:r>
      <w:r w:rsidR="006E2639" w:rsidRPr="009B48D8">
        <w:rPr>
          <w:rFonts w:cstheme="minorHAnsi"/>
        </w:rPr>
        <w:t xml:space="preserve"> 62% of Oregon voters woul</w:t>
      </w:r>
      <w:r w:rsidR="0038191A" w:rsidRPr="009B48D8">
        <w:rPr>
          <w:rFonts w:cstheme="minorHAnsi"/>
        </w:rPr>
        <w:t xml:space="preserve">d </w:t>
      </w:r>
      <w:r w:rsidR="001C1AED" w:rsidRPr="009B48D8">
        <w:rPr>
          <w:rFonts w:cstheme="minorHAnsi"/>
        </w:rPr>
        <w:t>“</w:t>
      </w:r>
      <w:r w:rsidR="0038191A" w:rsidRPr="009B48D8">
        <w:rPr>
          <w:rFonts w:cstheme="minorHAnsi"/>
        </w:rPr>
        <w:t>definitely</w:t>
      </w:r>
      <w:r w:rsidR="001C1AED" w:rsidRPr="009B48D8">
        <w:rPr>
          <w:rFonts w:cstheme="minorHAnsi"/>
        </w:rPr>
        <w:t>”</w:t>
      </w:r>
      <w:r w:rsidR="0038191A" w:rsidRPr="009B48D8">
        <w:rPr>
          <w:rFonts w:cstheme="minorHAnsi"/>
        </w:rPr>
        <w:t xml:space="preserve"> or </w:t>
      </w:r>
      <w:r w:rsidR="001C1AED" w:rsidRPr="009B48D8">
        <w:rPr>
          <w:rFonts w:cstheme="minorHAnsi"/>
        </w:rPr>
        <w:t>“</w:t>
      </w:r>
      <w:r w:rsidR="0038191A" w:rsidRPr="009B48D8">
        <w:rPr>
          <w:rFonts w:cstheme="minorHAnsi"/>
        </w:rPr>
        <w:t>probably</w:t>
      </w:r>
      <w:r w:rsidR="001C1AED" w:rsidRPr="009B48D8">
        <w:rPr>
          <w:rFonts w:cstheme="minorHAnsi"/>
        </w:rPr>
        <w:t>”</w:t>
      </w:r>
      <w:r w:rsidR="0038191A" w:rsidRPr="009B48D8">
        <w:rPr>
          <w:rFonts w:cstheme="minorHAnsi"/>
        </w:rPr>
        <w:t xml:space="preserve"> support a UHC plan that would double or triple state taxes</w:t>
      </w:r>
      <w:r w:rsidR="001C1AED" w:rsidRPr="009B48D8">
        <w:rPr>
          <w:rFonts w:cstheme="minorHAnsi"/>
        </w:rPr>
        <w:t xml:space="preserve"> </w:t>
      </w:r>
      <w:r w:rsidR="001C1AED" w:rsidRPr="009B48D8">
        <w:rPr>
          <w:rFonts w:cstheme="minorHAnsi"/>
          <w:highlight w:val="yellow"/>
        </w:rPr>
        <w:t>(Rosenberg 2020)</w:t>
      </w:r>
      <w:r w:rsidR="0038191A" w:rsidRPr="009B48D8">
        <w:rPr>
          <w:rFonts w:cstheme="minorHAnsi"/>
        </w:rPr>
        <w:t xml:space="preserve">. </w:t>
      </w:r>
    </w:p>
    <w:p w14:paraId="6A276435"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155" w:name="communicating-the-health-benefit-plan"/>
      <w:bookmarkEnd w:id="105"/>
      <w:commentRangeStart w:id="156"/>
      <w:r w:rsidRPr="009B48D8">
        <w:rPr>
          <w:rFonts w:asciiTheme="minorHAnsi" w:hAnsiTheme="minorHAnsi" w:cstheme="minorHAnsi"/>
          <w:color w:val="auto"/>
          <w:sz w:val="24"/>
          <w:szCs w:val="24"/>
        </w:rPr>
        <w:lastRenderedPageBreak/>
        <w:t>Communicating the Health Benefit Plan</w:t>
      </w:r>
      <w:commentRangeEnd w:id="156"/>
      <w:r w:rsidR="00163980">
        <w:rPr>
          <w:rStyle w:val="CommentReference"/>
          <w:rFonts w:asciiTheme="minorHAnsi" w:eastAsiaTheme="minorHAnsi" w:hAnsiTheme="minorHAnsi" w:cstheme="minorBidi"/>
          <w:b w:val="0"/>
          <w:bCs w:val="0"/>
          <w:color w:val="auto"/>
        </w:rPr>
        <w:commentReference w:id="156"/>
      </w:r>
    </w:p>
    <w:p w14:paraId="4152C070" w14:textId="77777777" w:rsidR="00163980" w:rsidRDefault="003631BD">
      <w:pPr>
        <w:pStyle w:val="FirstParagraph"/>
        <w:spacing w:line="480" w:lineRule="auto"/>
        <w:ind w:firstLine="720"/>
        <w:rPr>
          <w:ins w:id="157" w:author="Shaffer, Victoria A." w:date="2021-08-18T15:23:00Z"/>
          <w:rFonts w:cstheme="minorHAnsi"/>
        </w:rPr>
      </w:pPr>
      <w:r w:rsidRPr="009B48D8">
        <w:rPr>
          <w:rFonts w:cstheme="minorHAnsi"/>
        </w:rPr>
        <w:t xml:space="preserve">When communicating the essence of an HBP, it is important to ensure that what is being presented is clear and easy to understand, as well as emphasizing the necessary nature of tradeoffs or compromises in medical care. Developed by </w:t>
      </w:r>
      <w:proofErr w:type="spellStart"/>
      <w:r w:rsidRPr="009B48D8">
        <w:rPr>
          <w:rFonts w:cstheme="minorHAnsi"/>
          <w:highlight w:val="yellow"/>
        </w:rPr>
        <w:t>Goold</w:t>
      </w:r>
      <w:proofErr w:type="spellEnd"/>
      <w:r w:rsidRPr="009B48D8">
        <w:rPr>
          <w:rFonts w:cstheme="minorHAnsi"/>
          <w:highlight w:val="yellow"/>
        </w:rPr>
        <w:t xml:space="preserve"> et al. (200</w:t>
      </w:r>
      <w:r w:rsidR="00F94330" w:rsidRPr="009B48D8">
        <w:rPr>
          <w:rFonts w:cstheme="minorHAnsi"/>
          <w:highlight w:val="yellow"/>
        </w:rPr>
        <w:t>0</w:t>
      </w:r>
      <w:r w:rsidRPr="009B48D8">
        <w:rPr>
          <w:rFonts w:cstheme="minorHAnsi"/>
          <w:highlight w:val="yellow"/>
        </w:rPr>
        <w:t>)</w:t>
      </w:r>
      <w:r w:rsidRPr="009B48D8">
        <w:rPr>
          <w:rFonts w:cstheme="minorHAnsi"/>
        </w:rPr>
        <w:t xml:space="preserve">, the Choosing Healthplans All Together exercise exhibits these traits perfectly. The central tenet of the CHAT exercise is </w:t>
      </w:r>
      <w:r w:rsidR="0073469B" w:rsidRPr="009B48D8">
        <w:rPr>
          <w:rFonts w:cstheme="minorHAnsi"/>
          <w:color w:val="000000"/>
        </w:rPr>
        <w:t>for participants to construct their own HBP by allocating a limited set of resources to benefit types (e.g., dental</w:t>
      </w:r>
      <w:r w:rsidR="00756C97" w:rsidRPr="009B48D8">
        <w:rPr>
          <w:rFonts w:cstheme="minorHAnsi"/>
          <w:color w:val="000000"/>
        </w:rPr>
        <w:t>, fertility treatments, long-term care</w:t>
      </w:r>
      <w:r w:rsidR="0073469B" w:rsidRPr="009B48D8">
        <w:rPr>
          <w:rFonts w:cstheme="minorHAnsi"/>
          <w:color w:val="000000"/>
        </w:rPr>
        <w:t>) and choosing scope of coverage (</w:t>
      </w:r>
      <w:del w:id="158" w:author="Shaffer, Victoria A." w:date="2021-08-18T15:21:00Z">
        <w:r w:rsidR="00756C97" w:rsidRPr="009B48D8" w:rsidDel="00163980">
          <w:rPr>
            <w:rFonts w:cstheme="minorHAnsi"/>
          </w:rPr>
          <w:delText>e.g.</w:delText>
        </w:r>
      </w:del>
      <w:ins w:id="159" w:author="Shaffer, Victoria A." w:date="2021-08-18T15:21:00Z">
        <w:r w:rsidR="00163980" w:rsidRPr="009B48D8">
          <w:rPr>
            <w:rFonts w:cstheme="minorHAnsi"/>
          </w:rPr>
          <w:t>e.g.,</w:t>
        </w:r>
      </w:ins>
      <w:r w:rsidR="00756C97" w:rsidRPr="009B48D8">
        <w:rPr>
          <w:rFonts w:cstheme="minorHAnsi"/>
        </w:rPr>
        <w:t xml:space="preserve"> generics instead of name-brand drugs, </w:t>
      </w:r>
      <w:proofErr w:type="gramStart"/>
      <w:r w:rsidR="00756C97" w:rsidRPr="009B48D8">
        <w:rPr>
          <w:rFonts w:cstheme="minorHAnsi"/>
        </w:rPr>
        <w:t>amount</w:t>
      </w:r>
      <w:proofErr w:type="gramEnd"/>
      <w:r w:rsidR="00756C97" w:rsidRPr="009B48D8">
        <w:rPr>
          <w:rFonts w:cstheme="minorHAnsi"/>
        </w:rPr>
        <w:t xml:space="preserve"> of copayments, etc.)</w:t>
      </w:r>
      <w:r w:rsidR="00EE1D38" w:rsidRPr="009B48D8">
        <w:rPr>
          <w:rFonts w:cstheme="minorHAnsi"/>
        </w:rPr>
        <w:t>.</w:t>
      </w:r>
      <w:r w:rsidRPr="009B48D8">
        <w:rPr>
          <w:rFonts w:cstheme="minorHAnsi"/>
        </w:rPr>
        <w:t xml:space="preserve"> The purpose of the exercise was initially to help explain how trade-offs in medicine are necessary,</w:t>
      </w:r>
      <w:r w:rsidR="002F7E82" w:rsidRPr="009B48D8">
        <w:rPr>
          <w:rFonts w:cstheme="minorHAnsi"/>
        </w:rPr>
        <w:t xml:space="preserve"> as well as to determine what the subjects prioritize </w:t>
      </w:r>
      <w:r w:rsidR="001D25AB" w:rsidRPr="009B48D8">
        <w:rPr>
          <w:rFonts w:cstheme="minorHAnsi"/>
        </w:rPr>
        <w:t xml:space="preserve">in healthcare </w:t>
      </w:r>
      <w:r w:rsidR="002F7E82" w:rsidRPr="009B48D8">
        <w:rPr>
          <w:rFonts w:cstheme="minorHAnsi"/>
        </w:rPr>
        <w:t>given limited resources</w:t>
      </w:r>
      <w:r w:rsidRPr="009B48D8">
        <w:rPr>
          <w:rFonts w:cstheme="minorHAnsi"/>
        </w:rPr>
        <w:t xml:space="preserve">. Conveniently, the final chosen plan is clear and explicit in what care is offered and at what level, neatly answering the issue of consumer confusion at the specifics. </w:t>
      </w:r>
    </w:p>
    <w:p w14:paraId="6EEEEB25" w14:textId="5555721D" w:rsidR="00A53696" w:rsidRPr="009B48D8" w:rsidRDefault="00163980">
      <w:pPr>
        <w:pStyle w:val="FirstParagraph"/>
        <w:spacing w:line="480" w:lineRule="auto"/>
        <w:ind w:firstLine="720"/>
        <w:rPr>
          <w:rFonts w:cstheme="minorHAnsi"/>
        </w:rPr>
      </w:pPr>
      <w:ins w:id="160" w:author="Shaffer, Victoria A." w:date="2021-08-18T15:23:00Z">
        <w:r>
          <w:rPr>
            <w:rFonts w:cstheme="minorHAnsi"/>
          </w:rPr>
          <w:t xml:space="preserve">The </w:t>
        </w:r>
      </w:ins>
      <w:r w:rsidR="003631BD" w:rsidRPr="009B48D8">
        <w:rPr>
          <w:rFonts w:cstheme="minorHAnsi"/>
        </w:rPr>
        <w:t xml:space="preserve">CHAT </w:t>
      </w:r>
      <w:ins w:id="161" w:author="Shaffer, Victoria A." w:date="2021-08-18T15:23:00Z">
        <w:r>
          <w:rPr>
            <w:rFonts w:cstheme="minorHAnsi"/>
          </w:rPr>
          <w:t xml:space="preserve">exercise </w:t>
        </w:r>
      </w:ins>
      <w:del w:id="162" w:author="Shaffer, Victoria A." w:date="2021-08-18T15:23:00Z">
        <w:r w:rsidR="003631BD" w:rsidRPr="009B48D8" w:rsidDel="00163980">
          <w:rPr>
            <w:rFonts w:cstheme="minorHAnsi"/>
          </w:rPr>
          <w:delText xml:space="preserve">is </w:delText>
        </w:r>
        <w:r w:rsidR="00D927C0" w:rsidRPr="009B48D8" w:rsidDel="00163980">
          <w:rPr>
            <w:rFonts w:cstheme="minorHAnsi"/>
          </w:rPr>
          <w:delText xml:space="preserve">also considered extremely </w:delText>
        </w:r>
        <w:r w:rsidR="003631BD" w:rsidRPr="009B48D8" w:rsidDel="00163980">
          <w:rPr>
            <w:rFonts w:cstheme="minorHAnsi"/>
          </w:rPr>
          <w:delText>understandable</w:delText>
        </w:r>
      </w:del>
      <w:ins w:id="163" w:author="Shaffer, Victoria A." w:date="2021-08-18T15:23:00Z">
        <w:r>
          <w:rPr>
            <w:rFonts w:cstheme="minorHAnsi"/>
          </w:rPr>
          <w:t>has been a successful method of explain how HBPs are constructed</w:t>
        </w:r>
      </w:ins>
      <w:r w:rsidR="003631BD" w:rsidRPr="009B48D8">
        <w:rPr>
          <w:rFonts w:cstheme="minorHAnsi"/>
        </w:rPr>
        <w:t xml:space="preserve">, with </w:t>
      </w:r>
      <w:r w:rsidR="004E283E" w:rsidRPr="009B48D8">
        <w:rPr>
          <w:rFonts w:cstheme="minorHAnsi"/>
        </w:rPr>
        <w:t xml:space="preserve">over </w:t>
      </w:r>
      <w:r w:rsidR="003631BD" w:rsidRPr="009B48D8">
        <w:rPr>
          <w:rFonts w:cstheme="minorHAnsi"/>
        </w:rPr>
        <w:t>9</w:t>
      </w:r>
      <w:r w:rsidR="004E283E" w:rsidRPr="009B48D8">
        <w:rPr>
          <w:rFonts w:cstheme="minorHAnsi"/>
        </w:rPr>
        <w:t>5</w:t>
      </w:r>
      <w:r w:rsidR="003631BD" w:rsidRPr="009B48D8">
        <w:rPr>
          <w:rFonts w:cstheme="minorHAnsi"/>
        </w:rPr>
        <w:t xml:space="preserve">% of participants finding the task easy to do </w:t>
      </w:r>
      <w:r w:rsidR="004E283E" w:rsidRPr="009B48D8">
        <w:rPr>
          <w:rFonts w:cstheme="minorHAnsi"/>
        </w:rPr>
        <w:t xml:space="preserve">across several different implementations of the exercise </w:t>
      </w:r>
      <w:r w:rsidR="003631BD" w:rsidRPr="009B48D8">
        <w:rPr>
          <w:rFonts w:cstheme="minorHAnsi"/>
          <w:highlight w:val="yellow"/>
        </w:rPr>
        <w:t>(</w:t>
      </w:r>
      <w:proofErr w:type="spellStart"/>
      <w:r w:rsidR="003631BD" w:rsidRPr="009B48D8">
        <w:rPr>
          <w:rFonts w:cstheme="minorHAnsi"/>
          <w:highlight w:val="yellow"/>
        </w:rPr>
        <w:t>Danis</w:t>
      </w:r>
      <w:proofErr w:type="spellEnd"/>
      <w:r w:rsidR="003631BD" w:rsidRPr="009B48D8">
        <w:rPr>
          <w:rFonts w:cstheme="minorHAnsi"/>
          <w:highlight w:val="yellow"/>
        </w:rPr>
        <w:t xml:space="preserve">, Biddle, and </w:t>
      </w:r>
      <w:proofErr w:type="spellStart"/>
      <w:r w:rsidR="003631BD" w:rsidRPr="009B48D8">
        <w:rPr>
          <w:rFonts w:cstheme="minorHAnsi"/>
          <w:highlight w:val="yellow"/>
        </w:rPr>
        <w:t>Goold</w:t>
      </w:r>
      <w:proofErr w:type="spellEnd"/>
      <w:r w:rsidR="004E283E" w:rsidRPr="009B48D8">
        <w:rPr>
          <w:rFonts w:cstheme="minorHAnsi"/>
          <w:highlight w:val="yellow"/>
        </w:rPr>
        <w:t>,</w:t>
      </w:r>
      <w:r w:rsidR="003631BD" w:rsidRPr="009B48D8">
        <w:rPr>
          <w:rFonts w:cstheme="minorHAnsi"/>
          <w:highlight w:val="yellow"/>
        </w:rPr>
        <w:t xml:space="preserve"> 2002</w:t>
      </w:r>
      <w:r w:rsidR="004E283E" w:rsidRPr="009B48D8">
        <w:rPr>
          <w:rFonts w:cstheme="minorHAnsi"/>
          <w:highlight w:val="yellow"/>
        </w:rPr>
        <w:t xml:space="preserve">; </w:t>
      </w:r>
      <w:r w:rsidR="007425C8" w:rsidRPr="009B48D8">
        <w:rPr>
          <w:rFonts w:cstheme="minorHAnsi"/>
          <w:highlight w:val="yellow"/>
        </w:rPr>
        <w:t xml:space="preserve">Danis,2002; </w:t>
      </w:r>
      <w:proofErr w:type="spellStart"/>
      <w:r w:rsidR="004E283E" w:rsidRPr="009B48D8">
        <w:rPr>
          <w:rFonts w:cstheme="minorHAnsi"/>
          <w:highlight w:val="yellow"/>
        </w:rPr>
        <w:t>Danis</w:t>
      </w:r>
      <w:proofErr w:type="spellEnd"/>
      <w:r w:rsidR="00F94330" w:rsidRPr="009B48D8">
        <w:rPr>
          <w:rFonts w:cstheme="minorHAnsi"/>
          <w:highlight w:val="yellow"/>
        </w:rPr>
        <w:t>,</w:t>
      </w:r>
      <w:r w:rsidR="004E283E" w:rsidRPr="009B48D8">
        <w:rPr>
          <w:rFonts w:cstheme="minorHAnsi"/>
          <w:highlight w:val="yellow"/>
        </w:rPr>
        <w:t xml:space="preserve"> 2004</w:t>
      </w:r>
      <w:del w:id="164" w:author="Shaffer, Victoria A." w:date="2021-08-18T15:21:00Z">
        <w:r w:rsidR="00F94330" w:rsidRPr="009B48D8" w:rsidDel="00163980">
          <w:rPr>
            <w:rFonts w:cstheme="minorHAnsi"/>
            <w:highlight w:val="yellow"/>
          </w:rPr>
          <w:delText xml:space="preserve">; </w:delText>
        </w:r>
      </w:del>
      <w:r w:rsidR="003631BD" w:rsidRPr="009B48D8">
        <w:rPr>
          <w:rFonts w:cstheme="minorHAnsi"/>
          <w:highlight w:val="yellow"/>
        </w:rPr>
        <w:t>)</w:t>
      </w:r>
      <w:r w:rsidR="003631BD" w:rsidRPr="009B48D8">
        <w:rPr>
          <w:rFonts w:cstheme="minorHAnsi"/>
        </w:rPr>
        <w:t xml:space="preserve">. CHAT </w:t>
      </w:r>
      <w:r w:rsidR="00636FF4" w:rsidRPr="009B48D8">
        <w:rPr>
          <w:rFonts w:cstheme="minorHAnsi"/>
        </w:rPr>
        <w:t>has also</w:t>
      </w:r>
      <w:r w:rsidR="003631BD" w:rsidRPr="009B48D8">
        <w:rPr>
          <w:rFonts w:cstheme="minorHAnsi"/>
        </w:rPr>
        <w:t xml:space="preserve"> been adapted twice to </w:t>
      </w:r>
      <w:ins w:id="165" w:author="Shaffer, Victoria A." w:date="2021-08-18T15:23:00Z">
        <w:r>
          <w:rPr>
            <w:rFonts w:cstheme="minorHAnsi"/>
          </w:rPr>
          <w:t xml:space="preserve">explore </w:t>
        </w:r>
      </w:ins>
      <w:ins w:id="166" w:author="Shaffer, Victoria A." w:date="2021-08-18T15:24:00Z">
        <w:r>
          <w:rPr>
            <w:rFonts w:cstheme="minorHAnsi"/>
          </w:rPr>
          <w:t xml:space="preserve">trade-offs in </w:t>
        </w:r>
      </w:ins>
      <w:del w:id="167" w:author="Shaffer, Victoria A." w:date="2021-08-18T15:24:00Z">
        <w:r w:rsidR="003631BD" w:rsidRPr="009B48D8" w:rsidDel="00163980">
          <w:rPr>
            <w:rFonts w:cstheme="minorHAnsi"/>
          </w:rPr>
          <w:delText xml:space="preserve">the </w:delText>
        </w:r>
      </w:del>
      <w:r w:rsidR="003631BD" w:rsidRPr="009B48D8">
        <w:rPr>
          <w:rFonts w:cstheme="minorHAnsi"/>
        </w:rPr>
        <w:t xml:space="preserve">specific </w:t>
      </w:r>
      <w:del w:id="168" w:author="Shaffer, Victoria A." w:date="2021-08-18T15:24:00Z">
        <w:r w:rsidR="003631BD" w:rsidRPr="009B48D8" w:rsidDel="00163980">
          <w:rPr>
            <w:rFonts w:cstheme="minorHAnsi"/>
          </w:rPr>
          <w:delText xml:space="preserve">scenario of a </w:delText>
        </w:r>
      </w:del>
      <w:r w:rsidR="003631BD" w:rsidRPr="009B48D8">
        <w:rPr>
          <w:rFonts w:cstheme="minorHAnsi"/>
        </w:rPr>
        <w:t>government funded health plan</w:t>
      </w:r>
      <w:ins w:id="169" w:author="Shaffer, Victoria A." w:date="2021-08-18T15:24:00Z">
        <w:r>
          <w:rPr>
            <w:rFonts w:cstheme="minorHAnsi"/>
          </w:rPr>
          <w:t>s</w:t>
        </w:r>
      </w:ins>
      <w:r w:rsidR="003631BD" w:rsidRPr="009B48D8">
        <w:rPr>
          <w:rFonts w:cstheme="minorHAnsi"/>
        </w:rPr>
        <w:t xml:space="preserve">. </w:t>
      </w:r>
      <w:ins w:id="170" w:author="Shaffer, Victoria A." w:date="2021-08-18T15:24:00Z">
        <w:r>
          <w:rPr>
            <w:rFonts w:cstheme="minorHAnsi"/>
          </w:rPr>
          <w:t xml:space="preserve">First, </w:t>
        </w:r>
      </w:ins>
      <w:del w:id="171" w:author="Shaffer, Victoria A." w:date="2021-08-18T15:24:00Z">
        <w:r w:rsidR="003631BD" w:rsidRPr="009B48D8" w:rsidDel="00163980">
          <w:rPr>
            <w:rFonts w:cstheme="minorHAnsi"/>
          </w:rPr>
          <w:delText xml:space="preserve">The first, by </w:delText>
        </w:r>
      </w:del>
      <w:proofErr w:type="spellStart"/>
      <w:r w:rsidR="003631BD" w:rsidRPr="009B48D8">
        <w:rPr>
          <w:rFonts w:cstheme="minorHAnsi"/>
          <w:highlight w:val="yellow"/>
        </w:rPr>
        <w:t>Danis</w:t>
      </w:r>
      <w:proofErr w:type="spellEnd"/>
      <w:r w:rsidR="003631BD" w:rsidRPr="009B48D8">
        <w:rPr>
          <w:rFonts w:cstheme="minorHAnsi"/>
          <w:highlight w:val="yellow"/>
        </w:rPr>
        <w:t xml:space="preserve"> </w:t>
      </w:r>
      <w:del w:id="172" w:author="Shaffer, Victoria A." w:date="2021-08-18T15:24:00Z">
        <w:r w:rsidR="003631BD" w:rsidRPr="009B48D8" w:rsidDel="00163980">
          <w:rPr>
            <w:rFonts w:cstheme="minorHAnsi"/>
            <w:highlight w:val="yellow"/>
          </w:rPr>
          <w:delText>et al.</w:delText>
        </w:r>
      </w:del>
      <w:ins w:id="173" w:author="Shaffer, Victoria A." w:date="2021-08-18T15:24:00Z">
        <w:r>
          <w:rPr>
            <w:rFonts w:cstheme="minorHAnsi"/>
            <w:highlight w:val="yellow"/>
          </w:rPr>
          <w:t>and colleagues</w:t>
        </w:r>
      </w:ins>
      <w:r w:rsidR="003631BD" w:rsidRPr="009B48D8">
        <w:rPr>
          <w:rFonts w:cstheme="minorHAnsi"/>
          <w:highlight w:val="yellow"/>
        </w:rPr>
        <w:t xml:space="preserve"> (2004)</w:t>
      </w:r>
      <w:del w:id="174" w:author="Shaffer, Victoria A." w:date="2021-08-18T15:24:00Z">
        <w:r w:rsidR="003631BD" w:rsidRPr="009B48D8" w:rsidDel="00163980">
          <w:rPr>
            <w:rFonts w:cstheme="minorHAnsi"/>
          </w:rPr>
          <w:delText>,</w:delText>
        </w:r>
      </w:del>
      <w:r w:rsidR="003631BD" w:rsidRPr="009B48D8">
        <w:rPr>
          <w:rFonts w:cstheme="minorHAnsi"/>
        </w:rPr>
        <w:t xml:space="preserve"> </w:t>
      </w:r>
      <w:r w:rsidR="0073469B" w:rsidRPr="009B48D8">
        <w:rPr>
          <w:rFonts w:cstheme="minorHAnsi"/>
        </w:rPr>
        <w:t xml:space="preserve">used the CHAT framework to </w:t>
      </w:r>
      <w:ins w:id="175" w:author="Shaffer, Victoria A." w:date="2021-08-18T15:25:00Z">
        <w:r w:rsidR="00AF6246">
          <w:rPr>
            <w:rFonts w:cstheme="minorHAnsi"/>
          </w:rPr>
          <w:t xml:space="preserve">illustrate </w:t>
        </w:r>
        <w:r w:rsidR="00AF6246" w:rsidRPr="009B48D8">
          <w:rPr>
            <w:rFonts w:cstheme="minorHAnsi"/>
          </w:rPr>
          <w:t xml:space="preserve">the financial </w:t>
        </w:r>
      </w:ins>
      <w:ins w:id="176" w:author="Shaffer, Victoria A." w:date="2021-08-18T15:26:00Z">
        <w:r w:rsidR="00AF6246">
          <w:rPr>
            <w:rFonts w:cstheme="minorHAnsi"/>
          </w:rPr>
          <w:t>constraints</w:t>
        </w:r>
      </w:ins>
      <w:ins w:id="177" w:author="Shaffer, Victoria A." w:date="2021-08-18T15:25:00Z">
        <w:r w:rsidR="00AF6246" w:rsidRPr="009B48D8">
          <w:rPr>
            <w:rFonts w:cstheme="minorHAnsi"/>
          </w:rPr>
          <w:t xml:space="preserve"> of government funded Medicare</w:t>
        </w:r>
        <w:r w:rsidR="00AF6246" w:rsidRPr="009B48D8">
          <w:rPr>
            <w:rFonts w:cstheme="minorHAnsi"/>
          </w:rPr>
          <w:t xml:space="preserve"> </w:t>
        </w:r>
        <w:r w:rsidR="00AF6246">
          <w:rPr>
            <w:rFonts w:cstheme="minorHAnsi"/>
          </w:rPr>
          <w:t xml:space="preserve">and to assist </w:t>
        </w:r>
      </w:ins>
      <w:del w:id="178" w:author="Shaffer, Victoria A." w:date="2021-08-18T15:25:00Z">
        <w:r w:rsidR="0073469B" w:rsidRPr="009B48D8" w:rsidDel="00AF6246">
          <w:rPr>
            <w:rFonts w:cstheme="minorHAnsi"/>
          </w:rPr>
          <w:delText xml:space="preserve">allow </w:delText>
        </w:r>
      </w:del>
      <w:r w:rsidR="0073469B" w:rsidRPr="009B48D8">
        <w:rPr>
          <w:rFonts w:cstheme="minorHAnsi"/>
        </w:rPr>
        <w:t xml:space="preserve">Medicare enrollees </w:t>
      </w:r>
      <w:del w:id="179" w:author="Shaffer, Victoria A." w:date="2021-08-18T15:25:00Z">
        <w:r w:rsidR="0073469B" w:rsidRPr="009B48D8" w:rsidDel="00AF6246">
          <w:rPr>
            <w:rFonts w:cstheme="minorHAnsi"/>
          </w:rPr>
          <w:delText>to</w:delText>
        </w:r>
        <w:r w:rsidR="003631BD" w:rsidRPr="009B48D8" w:rsidDel="00AF6246">
          <w:rPr>
            <w:rFonts w:cstheme="minorHAnsi"/>
          </w:rPr>
          <w:delText xml:space="preserve"> come to </w:delText>
        </w:r>
      </w:del>
      <w:ins w:id="180" w:author="Shaffer, Victoria A." w:date="2021-08-18T15:25:00Z">
        <w:r w:rsidR="00AF6246">
          <w:rPr>
            <w:rFonts w:cstheme="minorHAnsi"/>
          </w:rPr>
          <w:t>i</w:t>
        </w:r>
      </w:ins>
      <w:ins w:id="181" w:author="Shaffer, Victoria A." w:date="2021-08-18T15:26:00Z">
        <w:r w:rsidR="00AF6246">
          <w:rPr>
            <w:rFonts w:cstheme="minorHAnsi"/>
          </w:rPr>
          <w:t xml:space="preserve">n developing </w:t>
        </w:r>
      </w:ins>
      <w:r w:rsidR="003631BD" w:rsidRPr="009B48D8">
        <w:rPr>
          <w:rFonts w:cstheme="minorHAnsi"/>
        </w:rPr>
        <w:t xml:space="preserve">a consensus </w:t>
      </w:r>
      <w:del w:id="182" w:author="Shaffer, Victoria A." w:date="2021-08-18T15:26:00Z">
        <w:r w:rsidR="003631BD" w:rsidRPr="009B48D8" w:rsidDel="00AF6246">
          <w:rPr>
            <w:rFonts w:cstheme="minorHAnsi"/>
          </w:rPr>
          <w:delText xml:space="preserve">on </w:delText>
        </w:r>
      </w:del>
      <w:ins w:id="183" w:author="Shaffer, Victoria A." w:date="2021-08-18T15:26:00Z">
        <w:r w:rsidR="00AF6246">
          <w:rPr>
            <w:rFonts w:cstheme="minorHAnsi"/>
          </w:rPr>
          <w:t xml:space="preserve">on </w:t>
        </w:r>
      </w:ins>
      <w:r w:rsidR="003631BD" w:rsidRPr="009B48D8">
        <w:rPr>
          <w:rFonts w:cstheme="minorHAnsi"/>
        </w:rPr>
        <w:t xml:space="preserve">what services they </w:t>
      </w:r>
      <w:ins w:id="184" w:author="Shaffer, Victoria A." w:date="2021-08-18T15:26:00Z">
        <w:r w:rsidR="00AF6246">
          <w:rPr>
            <w:rFonts w:cstheme="minorHAnsi"/>
          </w:rPr>
          <w:t xml:space="preserve">want to </w:t>
        </w:r>
      </w:ins>
      <w:r w:rsidR="003631BD" w:rsidRPr="009B48D8">
        <w:rPr>
          <w:rFonts w:cstheme="minorHAnsi"/>
        </w:rPr>
        <w:t>prioritize</w:t>
      </w:r>
      <w:del w:id="185" w:author="Shaffer, Victoria A." w:date="2021-08-18T15:26:00Z">
        <w:r w:rsidR="003631BD" w:rsidRPr="009B48D8" w:rsidDel="00AF6246">
          <w:rPr>
            <w:rFonts w:cstheme="minorHAnsi"/>
          </w:rPr>
          <w:delText>, under</w:delText>
        </w:r>
      </w:del>
      <w:del w:id="186" w:author="Shaffer, Victoria A." w:date="2021-08-18T15:25:00Z">
        <w:r w:rsidR="003631BD" w:rsidRPr="009B48D8" w:rsidDel="00AF6246">
          <w:rPr>
            <w:rFonts w:cstheme="minorHAnsi"/>
          </w:rPr>
          <w:delText xml:space="preserve"> the financial restraints of government funded Medicare</w:delText>
        </w:r>
      </w:del>
      <w:r w:rsidR="003631BD" w:rsidRPr="009B48D8">
        <w:rPr>
          <w:rFonts w:cstheme="minorHAnsi"/>
        </w:rPr>
        <w:t>.</w:t>
      </w:r>
      <w:r w:rsidR="00B52743" w:rsidRPr="009B48D8">
        <w:rPr>
          <w:rFonts w:cstheme="minorHAnsi"/>
        </w:rPr>
        <w:t xml:space="preserve"> </w:t>
      </w:r>
      <w:del w:id="187" w:author="Shaffer, Victoria A." w:date="2021-08-18T15:26:00Z">
        <w:r w:rsidR="00B52743" w:rsidRPr="009B48D8" w:rsidDel="00AF6246">
          <w:rPr>
            <w:rFonts w:cstheme="minorHAnsi"/>
          </w:rPr>
          <w:delText>This consensus consisted of the participants trading off</w:delText>
        </w:r>
        <w:r w:rsidR="0098663E" w:rsidRPr="009B48D8" w:rsidDel="00AF6246">
          <w:rPr>
            <w:rFonts w:cstheme="minorHAnsi"/>
          </w:rPr>
          <w:delText xml:space="preserve"> </w:delText>
        </w:r>
        <w:r w:rsidR="00B52743" w:rsidRPr="009B48D8" w:rsidDel="00AF6246">
          <w:rPr>
            <w:rFonts w:cstheme="minorHAnsi"/>
          </w:rPr>
          <w:delText>limited resources to determine which benefit categories and which level of coverage for those categories were most important.</w:delText>
        </w:r>
        <w:r w:rsidR="003631BD" w:rsidRPr="009B48D8" w:rsidDel="00AF6246">
          <w:rPr>
            <w:rFonts w:cstheme="minorHAnsi"/>
          </w:rPr>
          <w:delText xml:space="preserve"> </w:delText>
        </w:r>
      </w:del>
      <w:r w:rsidR="003631BD" w:rsidRPr="009B48D8">
        <w:rPr>
          <w:rFonts w:cstheme="minorHAnsi"/>
        </w:rPr>
        <w:t xml:space="preserve">While </w:t>
      </w:r>
      <w:r w:rsidR="0027582C" w:rsidRPr="009B48D8">
        <w:rPr>
          <w:rFonts w:cstheme="minorHAnsi"/>
        </w:rPr>
        <w:t>41%</w:t>
      </w:r>
      <w:r w:rsidR="003631BD" w:rsidRPr="009B48D8">
        <w:rPr>
          <w:rFonts w:cstheme="minorHAnsi"/>
        </w:rPr>
        <w:t xml:space="preserve"> of participants felt that </w:t>
      </w:r>
      <w:commentRangeStart w:id="188"/>
      <w:r w:rsidR="003631BD" w:rsidRPr="009B48D8">
        <w:rPr>
          <w:rFonts w:cstheme="minorHAnsi"/>
        </w:rPr>
        <w:t xml:space="preserve">what was chosen </w:t>
      </w:r>
      <w:commentRangeEnd w:id="188"/>
      <w:r w:rsidR="00AF6246">
        <w:rPr>
          <w:rStyle w:val="CommentReference"/>
        </w:rPr>
        <w:commentReference w:id="188"/>
      </w:r>
      <w:r w:rsidR="003631BD" w:rsidRPr="009B48D8">
        <w:rPr>
          <w:rFonts w:cstheme="minorHAnsi"/>
        </w:rPr>
        <w:t>was different than what they would have chosen for themselves</w:t>
      </w:r>
      <w:r w:rsidR="0027582C" w:rsidRPr="009B48D8">
        <w:rPr>
          <w:rFonts w:cstheme="minorHAnsi"/>
        </w:rPr>
        <w:t>,</w:t>
      </w:r>
      <w:r w:rsidR="003631BD" w:rsidRPr="009B48D8">
        <w:rPr>
          <w:rFonts w:cstheme="minorHAnsi"/>
        </w:rPr>
        <w:t xml:space="preserve"> 86% were still satisfied with the plan they </w:t>
      </w:r>
      <w:commentRangeStart w:id="189"/>
      <w:del w:id="190" w:author="Shaffer, Victoria A." w:date="2021-08-18T15:21:00Z">
        <w:r w:rsidR="0027582C" w:rsidRPr="009B48D8" w:rsidDel="00163980">
          <w:rPr>
            <w:rFonts w:cstheme="minorHAnsi"/>
          </w:rPr>
          <w:delText>recieved</w:delText>
        </w:r>
      </w:del>
      <w:ins w:id="191" w:author="Shaffer, Victoria A." w:date="2021-08-18T15:21:00Z">
        <w:r w:rsidRPr="009B48D8">
          <w:rPr>
            <w:rFonts w:cstheme="minorHAnsi"/>
          </w:rPr>
          <w:t>received</w:t>
        </w:r>
      </w:ins>
      <w:commentRangeEnd w:id="189"/>
      <w:ins w:id="192" w:author="Shaffer, Victoria A." w:date="2021-08-18T15:27:00Z">
        <w:r w:rsidR="00AF6246">
          <w:rPr>
            <w:rStyle w:val="CommentReference"/>
          </w:rPr>
          <w:commentReference w:id="189"/>
        </w:r>
      </w:ins>
      <w:r w:rsidR="003631BD" w:rsidRPr="009B48D8">
        <w:rPr>
          <w:rFonts w:cstheme="minorHAnsi"/>
        </w:rPr>
        <w:t xml:space="preserve">. The second adaptation, by </w:t>
      </w:r>
      <w:r w:rsidR="003631BD" w:rsidRPr="009B48D8">
        <w:rPr>
          <w:rFonts w:cstheme="minorHAnsi"/>
          <w:highlight w:val="yellow"/>
        </w:rPr>
        <w:t xml:space="preserve">Hurst, Schindler, and </w:t>
      </w:r>
      <w:proofErr w:type="spellStart"/>
      <w:r w:rsidR="003631BD" w:rsidRPr="009B48D8">
        <w:rPr>
          <w:rFonts w:cstheme="minorHAnsi"/>
          <w:highlight w:val="yellow"/>
        </w:rPr>
        <w:t>Goold</w:t>
      </w:r>
      <w:proofErr w:type="spellEnd"/>
      <w:r w:rsidR="003631BD" w:rsidRPr="009B48D8">
        <w:rPr>
          <w:rFonts w:cstheme="minorHAnsi"/>
          <w:highlight w:val="yellow"/>
        </w:rPr>
        <w:t xml:space="preserve"> (2018)</w:t>
      </w:r>
      <w:r w:rsidR="003631BD" w:rsidRPr="009B48D8">
        <w:rPr>
          <w:rFonts w:cstheme="minorHAnsi"/>
        </w:rPr>
        <w:t xml:space="preserve">, </w:t>
      </w:r>
      <w:ins w:id="193" w:author="Shaffer, Victoria A." w:date="2021-08-18T15:27:00Z">
        <w:r w:rsidR="00AF6246">
          <w:rPr>
            <w:rFonts w:cstheme="minorHAnsi"/>
          </w:rPr>
          <w:t xml:space="preserve">was used to examine </w:t>
        </w:r>
      </w:ins>
      <w:del w:id="194" w:author="Shaffer, Victoria A." w:date="2021-08-18T15:28:00Z">
        <w:r w:rsidR="003631BD" w:rsidRPr="009B48D8" w:rsidDel="00695DDE">
          <w:rPr>
            <w:rFonts w:cstheme="minorHAnsi"/>
          </w:rPr>
          <w:delText xml:space="preserve">was looking at what types of care that </w:delText>
        </w:r>
      </w:del>
      <w:ins w:id="195" w:author="Shaffer, Victoria A." w:date="2021-08-18T15:28:00Z">
        <w:r w:rsidR="00695DDE">
          <w:rPr>
            <w:rFonts w:cstheme="minorHAnsi"/>
          </w:rPr>
          <w:t xml:space="preserve">how </w:t>
        </w:r>
      </w:ins>
      <w:r w:rsidR="003631BD" w:rsidRPr="009B48D8">
        <w:rPr>
          <w:rFonts w:cstheme="minorHAnsi"/>
        </w:rPr>
        <w:t>Swiss citizens</w:t>
      </w:r>
      <w:ins w:id="196" w:author="Shaffer, Victoria A." w:date="2021-08-18T15:28:00Z">
        <w:r w:rsidR="00695DDE">
          <w:rPr>
            <w:rFonts w:cstheme="minorHAnsi"/>
          </w:rPr>
          <w:t xml:space="preserve"> would prioritize types of care</w:t>
        </w:r>
      </w:ins>
      <w:del w:id="197" w:author="Shaffer, Victoria A." w:date="2021-08-18T15:28:00Z">
        <w:r w:rsidR="003631BD" w:rsidRPr="009B48D8" w:rsidDel="00695DDE">
          <w:rPr>
            <w:rFonts w:cstheme="minorHAnsi"/>
          </w:rPr>
          <w:delText>’</w:delText>
        </w:r>
      </w:del>
      <w:r w:rsidR="003631BD" w:rsidRPr="009B48D8">
        <w:rPr>
          <w:rFonts w:cstheme="minorHAnsi"/>
        </w:rPr>
        <w:t xml:space="preserve"> </w:t>
      </w:r>
      <w:del w:id="198" w:author="Shaffer, Victoria A." w:date="2021-08-18T15:28:00Z">
        <w:r w:rsidR="003631BD" w:rsidRPr="009B48D8" w:rsidDel="00695DDE">
          <w:rPr>
            <w:rFonts w:cstheme="minorHAnsi"/>
          </w:rPr>
          <w:delText xml:space="preserve">citizens would prioritize </w:delText>
        </w:r>
      </w:del>
      <w:r w:rsidR="003631BD" w:rsidRPr="009B48D8">
        <w:rPr>
          <w:rFonts w:cstheme="minorHAnsi"/>
        </w:rPr>
        <w:t xml:space="preserve">in the already </w:t>
      </w:r>
      <w:r w:rsidR="003631BD" w:rsidRPr="009B48D8">
        <w:rPr>
          <w:rFonts w:cstheme="minorHAnsi"/>
        </w:rPr>
        <w:lastRenderedPageBreak/>
        <w:t xml:space="preserve">extant </w:t>
      </w:r>
      <w:r w:rsidR="00C24163" w:rsidRPr="009B48D8">
        <w:rPr>
          <w:rFonts w:cstheme="minorHAnsi"/>
        </w:rPr>
        <w:t xml:space="preserve">Swiss </w:t>
      </w:r>
      <w:r w:rsidR="003631BD" w:rsidRPr="009B48D8">
        <w:rPr>
          <w:rFonts w:cstheme="minorHAnsi"/>
        </w:rPr>
        <w:t>HBP</w:t>
      </w:r>
      <w:r w:rsidR="00C24163" w:rsidRPr="009B48D8">
        <w:rPr>
          <w:rFonts w:cstheme="minorHAnsi"/>
        </w:rPr>
        <w:t xml:space="preserve"> based UHC system</w:t>
      </w:r>
      <w:r w:rsidR="003631BD" w:rsidRPr="009B48D8">
        <w:rPr>
          <w:rFonts w:cstheme="minorHAnsi"/>
        </w:rPr>
        <w:t xml:space="preserve">. The participants had no trouble using the exercise to improve their understanding of the Swiss HBP, were easily able to make trade-offs and set priorities, and found </w:t>
      </w:r>
      <w:r w:rsidR="009112F5" w:rsidRPr="009B48D8">
        <w:rPr>
          <w:rFonts w:cstheme="minorHAnsi"/>
        </w:rPr>
        <w:t>that they were able to reach a strong consensus</w:t>
      </w:r>
      <w:r w:rsidR="00FC4FA0" w:rsidRPr="009B48D8">
        <w:rPr>
          <w:rFonts w:cstheme="minorHAnsi"/>
        </w:rPr>
        <w:t>.</w:t>
      </w:r>
      <w:r w:rsidR="009112F5" w:rsidRPr="009B48D8">
        <w:rPr>
          <w:rFonts w:cstheme="minorHAnsi"/>
        </w:rPr>
        <w:t xml:space="preserve"> </w:t>
      </w:r>
      <w:r w:rsidR="00FC4FA0" w:rsidRPr="009B48D8">
        <w:rPr>
          <w:rFonts w:cstheme="minorHAnsi"/>
        </w:rPr>
        <w:t>This was exceptionally</w:t>
      </w:r>
      <w:r w:rsidR="009112F5" w:rsidRPr="009B48D8">
        <w:rPr>
          <w:rFonts w:cstheme="minorHAnsi"/>
        </w:rPr>
        <w:t xml:space="preserve"> valuable </w:t>
      </w:r>
      <w:r w:rsidR="00FC4FA0" w:rsidRPr="009B48D8">
        <w:rPr>
          <w:rFonts w:cstheme="minorHAnsi"/>
        </w:rPr>
        <w:t>due to</w:t>
      </w:r>
      <w:r w:rsidR="009112F5" w:rsidRPr="009B48D8">
        <w:rPr>
          <w:rFonts w:cstheme="minorHAnsi"/>
        </w:rPr>
        <w:t xml:space="preserve"> the diversity of opinions </w:t>
      </w:r>
      <w:del w:id="199" w:author="Shaffer, Victoria A." w:date="2021-08-18T15:28:00Z">
        <w:r w:rsidR="005C31C0" w:rsidRPr="009B48D8" w:rsidDel="00695DDE">
          <w:rPr>
            <w:rFonts w:cstheme="minorHAnsi"/>
          </w:rPr>
          <w:delText xml:space="preserve">that were in </w:delText>
        </w:r>
        <w:r w:rsidR="00460C3D" w:rsidRPr="009B48D8" w:rsidDel="00695DDE">
          <w:rPr>
            <w:rFonts w:cstheme="minorHAnsi"/>
          </w:rPr>
          <w:delText>coexistence</w:delText>
        </w:r>
      </w:del>
      <w:ins w:id="200" w:author="Shaffer, Victoria A." w:date="2021-08-18T15:28:00Z">
        <w:r w:rsidR="00695DDE">
          <w:rPr>
            <w:rFonts w:cstheme="minorHAnsi"/>
          </w:rPr>
          <w:t>observed in the study</w:t>
        </w:r>
      </w:ins>
      <w:r w:rsidR="009112F5" w:rsidRPr="009B48D8">
        <w:rPr>
          <w:rFonts w:cstheme="minorHAnsi"/>
        </w:rPr>
        <w:t>.</w:t>
      </w:r>
      <w:r w:rsidR="003631BD" w:rsidRPr="009B48D8">
        <w:rPr>
          <w:rFonts w:cstheme="minorHAnsi"/>
        </w:rPr>
        <w:t xml:space="preserve"> </w:t>
      </w:r>
    </w:p>
    <w:p w14:paraId="043C25D7" w14:textId="4976EE92" w:rsidR="003631BD" w:rsidRPr="009B48D8" w:rsidRDefault="005C3D37" w:rsidP="00C92D0F">
      <w:pPr>
        <w:pStyle w:val="FirstParagraph"/>
        <w:spacing w:line="480" w:lineRule="auto"/>
        <w:ind w:firstLine="720"/>
        <w:rPr>
          <w:rFonts w:cstheme="minorHAnsi"/>
        </w:rPr>
      </w:pPr>
      <w:r w:rsidRPr="009B48D8">
        <w:rPr>
          <w:rFonts w:cstheme="minorHAnsi"/>
        </w:rPr>
        <w:t>It is important to note that the</w:t>
      </w:r>
      <w:r w:rsidR="003631BD" w:rsidRPr="009B48D8">
        <w:rPr>
          <w:rFonts w:cstheme="minorHAnsi"/>
        </w:rPr>
        <w:t xml:space="preserve"> CHAT exercise is particularly valuable </w:t>
      </w:r>
      <w:r w:rsidR="00C92D0F" w:rsidRPr="009B48D8">
        <w:rPr>
          <w:rFonts w:cstheme="minorHAnsi"/>
        </w:rPr>
        <w:t>because</w:t>
      </w:r>
      <w:r w:rsidR="003631BD" w:rsidRPr="009B48D8">
        <w:rPr>
          <w:rFonts w:cstheme="minorHAnsi"/>
        </w:rPr>
        <w:t xml:space="preserve"> it is a hands-on exercise as compared to a simple informational intervention. Work by </w:t>
      </w:r>
      <w:proofErr w:type="spellStart"/>
      <w:r w:rsidR="003631BD" w:rsidRPr="009B48D8">
        <w:rPr>
          <w:rFonts w:cstheme="minorHAnsi"/>
          <w:highlight w:val="yellow"/>
        </w:rPr>
        <w:t>Wegier</w:t>
      </w:r>
      <w:proofErr w:type="spellEnd"/>
      <w:r w:rsidR="003631BD" w:rsidRPr="009B48D8">
        <w:rPr>
          <w:rFonts w:cstheme="minorHAnsi"/>
          <w:highlight w:val="yellow"/>
        </w:rPr>
        <w:t xml:space="preserve"> et al. (2019)</w:t>
      </w:r>
      <w:r w:rsidR="003631BD" w:rsidRPr="009B48D8">
        <w:rPr>
          <w:rFonts w:cstheme="minorHAnsi"/>
        </w:rPr>
        <w:t xml:space="preserve"> found that a simulated experience </w:t>
      </w:r>
      <w:del w:id="201" w:author="Shaffer, Victoria A." w:date="2021-08-18T15:17:00Z">
        <w:r w:rsidR="003631BD" w:rsidRPr="009B48D8" w:rsidDel="00163980">
          <w:rPr>
            <w:rFonts w:cstheme="minorHAnsi"/>
          </w:rPr>
          <w:delText>lead</w:delText>
        </w:r>
      </w:del>
      <w:ins w:id="202" w:author="Shaffer, Victoria A." w:date="2021-08-18T15:17:00Z">
        <w:r w:rsidR="00163980" w:rsidRPr="009B48D8">
          <w:rPr>
            <w:rFonts w:cstheme="minorHAnsi"/>
          </w:rPr>
          <w:t>led</w:t>
        </w:r>
      </w:ins>
      <w:r w:rsidR="003631BD" w:rsidRPr="009B48D8">
        <w:rPr>
          <w:rFonts w:cstheme="minorHAnsi"/>
        </w:rPr>
        <w:t xml:space="preserve"> to more accurate understanding of information as compared to simply being given explicitly described statistics. </w:t>
      </w:r>
      <w:r w:rsidR="00377A58" w:rsidRPr="009B48D8">
        <w:rPr>
          <w:rFonts w:cstheme="minorHAnsi"/>
        </w:rPr>
        <w:t>Furthermore</w:t>
      </w:r>
      <w:r w:rsidR="003D5104" w:rsidRPr="009B48D8">
        <w:rPr>
          <w:rFonts w:cstheme="minorHAnsi"/>
        </w:rPr>
        <w:t>,</w:t>
      </w:r>
      <w:r w:rsidR="00377A58" w:rsidRPr="009B48D8">
        <w:rPr>
          <w:rFonts w:cstheme="minorHAnsi"/>
        </w:rPr>
        <w:t xml:space="preserve"> active instruction is particularly</w:t>
      </w:r>
      <w:r w:rsidR="003D5104" w:rsidRPr="009B48D8">
        <w:rPr>
          <w:rFonts w:cstheme="minorHAnsi"/>
        </w:rPr>
        <w:t xml:space="preserve"> time efficient and engaging when learning complex, numeracy-focused material </w:t>
      </w:r>
      <w:r w:rsidR="003D5104" w:rsidRPr="009B48D8">
        <w:rPr>
          <w:rFonts w:cstheme="minorHAnsi"/>
          <w:highlight w:val="yellow"/>
        </w:rPr>
        <w:t>(</w:t>
      </w:r>
      <w:proofErr w:type="spellStart"/>
      <w:r w:rsidR="003D5104" w:rsidRPr="009B48D8">
        <w:rPr>
          <w:rFonts w:cstheme="minorHAnsi"/>
          <w:highlight w:val="yellow"/>
        </w:rPr>
        <w:t>Haidet</w:t>
      </w:r>
      <w:proofErr w:type="spellEnd"/>
      <w:r w:rsidR="00BB2FF1" w:rsidRPr="009B48D8">
        <w:rPr>
          <w:rFonts w:cstheme="minorHAnsi"/>
          <w:highlight w:val="yellow"/>
        </w:rPr>
        <w:t>,</w:t>
      </w:r>
      <w:r w:rsidR="003D5104" w:rsidRPr="009B48D8">
        <w:rPr>
          <w:rFonts w:cstheme="minorHAnsi"/>
          <w:highlight w:val="yellow"/>
        </w:rPr>
        <w:t xml:space="preserve"> 2004)</w:t>
      </w:r>
      <w:r w:rsidR="00CB048B" w:rsidRPr="009B48D8">
        <w:rPr>
          <w:rFonts w:cstheme="minorHAnsi"/>
          <w:highlight w:val="yellow"/>
        </w:rPr>
        <w:t>.</w:t>
      </w:r>
      <w:r w:rsidR="00377A58" w:rsidRPr="009B48D8">
        <w:rPr>
          <w:rFonts w:cstheme="minorHAnsi"/>
        </w:rPr>
        <w:t xml:space="preserve"> </w:t>
      </w:r>
      <w:r w:rsidR="00EE4E8A" w:rsidRPr="009B48D8">
        <w:rPr>
          <w:rFonts w:cstheme="minorHAnsi"/>
        </w:rPr>
        <w:t xml:space="preserve"> Active instruction is also particularly effective at improving subject-specific knowledge gains</w:t>
      </w:r>
      <w:r w:rsidR="00BB2FF1" w:rsidRPr="009B48D8">
        <w:rPr>
          <w:rFonts w:cstheme="minorHAnsi"/>
        </w:rPr>
        <w:t xml:space="preserve"> </w:t>
      </w:r>
      <w:r w:rsidR="00BB2FF1" w:rsidRPr="009B48D8">
        <w:rPr>
          <w:rFonts w:cstheme="minorHAnsi"/>
          <w:highlight w:val="yellow"/>
        </w:rPr>
        <w:t>(Michel, 2009)</w:t>
      </w:r>
      <w:r w:rsidR="00EE4E8A" w:rsidRPr="009B48D8">
        <w:rPr>
          <w:rFonts w:cstheme="minorHAnsi"/>
          <w:highlight w:val="yellow"/>
        </w:rPr>
        <w:t>.</w:t>
      </w:r>
      <w:r w:rsidR="00EE4E8A" w:rsidRPr="009B48D8">
        <w:rPr>
          <w:rFonts w:cstheme="minorHAnsi"/>
        </w:rPr>
        <w:t xml:space="preserve"> </w:t>
      </w:r>
      <w:r w:rsidR="00CB048B" w:rsidRPr="009B48D8">
        <w:rPr>
          <w:rFonts w:cstheme="minorHAnsi"/>
        </w:rPr>
        <w:t>Th</w:t>
      </w:r>
      <w:r w:rsidR="00EE4E8A" w:rsidRPr="009B48D8">
        <w:rPr>
          <w:rFonts w:cstheme="minorHAnsi"/>
        </w:rPr>
        <w:t>ese</w:t>
      </w:r>
      <w:r w:rsidR="00CB048B" w:rsidRPr="009B48D8">
        <w:rPr>
          <w:rFonts w:cstheme="minorHAnsi"/>
        </w:rPr>
        <w:t xml:space="preserve"> </w:t>
      </w:r>
      <w:r w:rsidR="00EE4E8A" w:rsidRPr="009B48D8">
        <w:rPr>
          <w:rFonts w:cstheme="minorHAnsi"/>
        </w:rPr>
        <w:t>characteristics are an</w:t>
      </w:r>
      <w:r w:rsidR="00CB048B" w:rsidRPr="009B48D8">
        <w:rPr>
          <w:rFonts w:cstheme="minorHAnsi"/>
        </w:rPr>
        <w:t xml:space="preserve"> ideal match for the material presented in an HBP. </w:t>
      </w:r>
      <w:r w:rsidR="003631BD" w:rsidRPr="009B48D8">
        <w:rPr>
          <w:rFonts w:cstheme="minorHAnsi"/>
        </w:rPr>
        <w:t xml:space="preserve">Thus, </w:t>
      </w:r>
      <w:r w:rsidR="00C91053" w:rsidRPr="009B48D8">
        <w:rPr>
          <w:rFonts w:cstheme="minorHAnsi"/>
        </w:rPr>
        <w:t>it is reasonable to believe that active instruction will be more effective</w:t>
      </w:r>
      <w:r w:rsidR="003631BD" w:rsidRPr="009B48D8">
        <w:rPr>
          <w:rFonts w:cstheme="minorHAnsi"/>
        </w:rPr>
        <w:t xml:space="preserve"> than a simple ‘fact sheet’ for an HBP that would otherwise be presented to the public.</w:t>
      </w:r>
    </w:p>
    <w:bookmarkEnd w:id="48"/>
    <w:bookmarkEnd w:id="155"/>
    <w:p w14:paraId="46928242" w14:textId="45B41215" w:rsidR="00BB4DA1" w:rsidRPr="009B48D8" w:rsidRDefault="00BB4DA1" w:rsidP="00BB4DA1">
      <w:pPr>
        <w:pStyle w:val="Heading2"/>
        <w:spacing w:line="480" w:lineRule="auto"/>
        <w:rPr>
          <w:rFonts w:asciiTheme="minorHAnsi" w:hAnsiTheme="minorHAnsi" w:cstheme="minorHAnsi"/>
          <w:color w:val="auto"/>
          <w:sz w:val="24"/>
          <w:szCs w:val="24"/>
        </w:rPr>
      </w:pPr>
      <w:r w:rsidRPr="009B48D8">
        <w:rPr>
          <w:rFonts w:asciiTheme="minorHAnsi" w:hAnsiTheme="minorHAnsi" w:cstheme="minorHAnsi"/>
          <w:color w:val="auto"/>
          <w:sz w:val="24"/>
          <w:szCs w:val="24"/>
        </w:rPr>
        <w:t>The Present Research</w:t>
      </w:r>
    </w:p>
    <w:p w14:paraId="52E06903" w14:textId="4A07A49E" w:rsidR="00FC56D3" w:rsidRPr="009B48D8" w:rsidRDefault="00BB4DA1">
      <w:pPr>
        <w:spacing w:line="480" w:lineRule="auto"/>
        <w:rPr>
          <w:rFonts w:cstheme="minorHAnsi"/>
          <w:sz w:val="24"/>
          <w:szCs w:val="24"/>
        </w:rPr>
      </w:pPr>
      <w:r w:rsidRPr="009B48D8">
        <w:rPr>
          <w:rFonts w:cstheme="minorHAnsi"/>
          <w:sz w:val="24"/>
          <w:szCs w:val="24"/>
        </w:rPr>
        <w:tab/>
        <w:t xml:space="preserve">The goal of our two studies is to determine </w:t>
      </w:r>
      <w:del w:id="203" w:author="Shaffer, Victoria A." w:date="2021-08-18T13:59:00Z">
        <w:r w:rsidRPr="009B48D8" w:rsidDel="00BD21A0">
          <w:rPr>
            <w:rFonts w:cstheme="minorHAnsi"/>
            <w:sz w:val="24"/>
            <w:szCs w:val="24"/>
          </w:rPr>
          <w:delText>whether or not</w:delText>
        </w:r>
      </w:del>
      <w:ins w:id="204" w:author="Shaffer, Victoria A." w:date="2021-08-18T13:59:00Z">
        <w:r w:rsidR="00BD21A0" w:rsidRPr="009B48D8">
          <w:rPr>
            <w:rFonts w:cstheme="minorHAnsi"/>
            <w:sz w:val="24"/>
            <w:szCs w:val="24"/>
          </w:rPr>
          <w:t>whether</w:t>
        </w:r>
      </w:ins>
      <w:r w:rsidRPr="009B48D8">
        <w:rPr>
          <w:rFonts w:cstheme="minorHAnsi"/>
          <w:sz w:val="24"/>
          <w:szCs w:val="24"/>
        </w:rPr>
        <w:t xml:space="preserve"> exposure to UHC through the framework of an HBP can improve support for UHC. Based on previous research, we know that UHC is likely to benefit the US if implemented, and that HBP directly addresses some of the primary reasons that are foundati</w:t>
      </w:r>
      <w:r w:rsidR="006E7739" w:rsidRPr="009B48D8">
        <w:rPr>
          <w:rFonts w:cstheme="minorHAnsi"/>
          <w:sz w:val="24"/>
          <w:szCs w:val="24"/>
        </w:rPr>
        <w:t>onal</w:t>
      </w:r>
      <w:r w:rsidRPr="009B48D8">
        <w:rPr>
          <w:rFonts w:cstheme="minorHAnsi"/>
          <w:sz w:val="24"/>
          <w:szCs w:val="24"/>
        </w:rPr>
        <w:t xml:space="preserve"> to opposition of UHC. Regardless, no direct research has been done previously on the effects of HBP on UHC </w:t>
      </w:r>
      <w:r w:rsidR="00BF6E0F" w:rsidRPr="009B48D8">
        <w:rPr>
          <w:rFonts w:cstheme="minorHAnsi"/>
          <w:sz w:val="24"/>
          <w:szCs w:val="24"/>
        </w:rPr>
        <w:t>or the impact of passive versus active learning in this context</w:t>
      </w:r>
      <w:ins w:id="205" w:author="Shaffer, Victoria A." w:date="2021-08-18T15:29:00Z">
        <w:r w:rsidR="00695DDE">
          <w:rPr>
            <w:rFonts w:cstheme="minorHAnsi"/>
            <w:sz w:val="24"/>
            <w:szCs w:val="24"/>
          </w:rPr>
          <w:t>.</w:t>
        </w:r>
      </w:ins>
      <w:del w:id="206" w:author="Shaffer, Victoria A." w:date="2021-08-18T15:29:00Z">
        <w:r w:rsidR="00BF6E0F" w:rsidRPr="009B48D8" w:rsidDel="00695DDE">
          <w:rPr>
            <w:rFonts w:cstheme="minorHAnsi"/>
            <w:sz w:val="24"/>
            <w:szCs w:val="24"/>
          </w:rPr>
          <w:delText>,</w:delText>
        </w:r>
      </w:del>
    </w:p>
    <w:sectPr w:rsidR="00FC56D3" w:rsidRPr="009B48D8">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ean Duan" w:date="2021-07-22T12:57:00Z" w:initials="SD">
    <w:p w14:paraId="69B9246D" w14:textId="5D50D7B6" w:rsidR="00CD301C" w:rsidRDefault="00CD301C">
      <w:pPr>
        <w:pStyle w:val="CommentText"/>
      </w:pPr>
      <w:r>
        <w:rPr>
          <w:rStyle w:val="CommentReference"/>
        </w:rPr>
        <w:annotationRef/>
      </w:r>
      <w:r>
        <w:t>Is this something I should define more thoroughly? Literature indicates it to be a relatively common term, but readers may not comprehend why this is a problem.</w:t>
      </w:r>
    </w:p>
  </w:comment>
  <w:comment w:id="12" w:author="Shaffer, Victoria A." w:date="2021-08-18T13:08:00Z" w:initials="SVA">
    <w:p w14:paraId="0021C9DA" w14:textId="13263DB7" w:rsidR="003C6EB6" w:rsidRDefault="003C6EB6">
      <w:pPr>
        <w:pStyle w:val="CommentText"/>
      </w:pPr>
      <w:r>
        <w:rPr>
          <w:rStyle w:val="CommentReference"/>
        </w:rPr>
        <w:annotationRef/>
      </w:r>
      <w:r>
        <w:t xml:space="preserve">Yes, I would define this concept. I am not </w:t>
      </w:r>
      <w:r w:rsidR="00DB3624">
        <w:t>clear</w:t>
      </w:r>
      <w:r>
        <w:t xml:space="preserve"> on what it means.</w:t>
      </w:r>
      <w:r w:rsidR="00DB3624">
        <w:t xml:space="preserve"> I’m also not sure I understand what you’ve put in the parentheses. Is this the definition? If so, be explicit about that. </w:t>
      </w:r>
    </w:p>
  </w:comment>
  <w:comment w:id="31" w:author="Shaffer, Victoria A." w:date="2021-08-18T13:15:00Z" w:initials="SVA">
    <w:p w14:paraId="487D2B20" w14:textId="2E3B1DDC" w:rsidR="006A6A62" w:rsidRDefault="006A6A62">
      <w:pPr>
        <w:pStyle w:val="CommentText"/>
      </w:pPr>
      <w:r>
        <w:rPr>
          <w:rStyle w:val="CommentReference"/>
        </w:rPr>
        <w:annotationRef/>
      </w:r>
      <w:r>
        <w:t>Need a little transition here. Something like, “One potential solution to the skyrocketing but ineffective healthcare in the US is…</w:t>
      </w:r>
    </w:p>
  </w:comment>
  <w:comment w:id="33" w:author="Shaffer, Victoria A." w:date="2021-08-18T13:16:00Z" w:initials="SVA">
    <w:p w14:paraId="7B6DA81C" w14:textId="3A8AAAAB" w:rsidR="006A6A62" w:rsidRDefault="006A6A62">
      <w:pPr>
        <w:pStyle w:val="CommentText"/>
      </w:pPr>
      <w:r>
        <w:rPr>
          <w:rStyle w:val="CommentReference"/>
        </w:rPr>
        <w:annotationRef/>
      </w:r>
      <w:r>
        <w:t>Need transition here too. “For example, Taiwan implemented UHC in 2XXX…”</w:t>
      </w:r>
    </w:p>
  </w:comment>
  <w:comment w:id="34" w:author="Shaffer, Victoria A." w:date="2021-08-18T13:17:00Z" w:initials="SVA">
    <w:p w14:paraId="74C232AB" w14:textId="08534B2E" w:rsidR="006A6A62" w:rsidRDefault="006A6A62">
      <w:pPr>
        <w:pStyle w:val="CommentText"/>
      </w:pPr>
      <w:r>
        <w:rPr>
          <w:rStyle w:val="CommentReference"/>
        </w:rPr>
        <w:annotationRef/>
      </w:r>
      <w:r>
        <w:t>Monopoly?</w:t>
      </w:r>
    </w:p>
  </w:comment>
  <w:comment w:id="43" w:author="Shaffer, Victoria A." w:date="2021-08-18T13:19:00Z" w:initials="SVA">
    <w:p w14:paraId="6C0A429C" w14:textId="4F3184E4" w:rsidR="006A6A62" w:rsidRDefault="006A6A62">
      <w:pPr>
        <w:pStyle w:val="CommentText"/>
      </w:pPr>
      <w:r>
        <w:rPr>
          <w:rStyle w:val="CommentReference"/>
        </w:rPr>
        <w:annotationRef/>
      </w:r>
      <w:r>
        <w:t xml:space="preserve">You need a citation with some evidence to support this sentence. Can you write something like… only X% of adults in the US are in favor of </w:t>
      </w:r>
      <w:proofErr w:type="gramStart"/>
      <w:r>
        <w:t>UHC</w:t>
      </w:r>
      <w:proofErr w:type="gramEnd"/>
    </w:p>
  </w:comment>
  <w:comment w:id="46" w:author="Shaffer, Victoria A." w:date="2021-08-18T13:21:00Z" w:initials="SVA">
    <w:p w14:paraId="27A49EC0" w14:textId="0479173D" w:rsidR="006A6A62" w:rsidRDefault="006A6A62">
      <w:pPr>
        <w:pStyle w:val="CommentText"/>
      </w:pPr>
      <w:r>
        <w:rPr>
          <w:rStyle w:val="CommentReference"/>
        </w:rPr>
        <w:annotationRef/>
      </w:r>
      <w:r>
        <w:t>This is super vague. Be specific. What are you testing?</w:t>
      </w:r>
    </w:p>
  </w:comment>
  <w:comment w:id="49" w:author="Shaffer, Victoria A." w:date="2021-08-18T13:22:00Z" w:initials="SVA">
    <w:p w14:paraId="5C86BE2A" w14:textId="2B7FE527" w:rsidR="00573600" w:rsidRDefault="00573600">
      <w:pPr>
        <w:pStyle w:val="CommentText"/>
      </w:pPr>
      <w:r>
        <w:rPr>
          <w:rStyle w:val="CommentReference"/>
        </w:rPr>
        <w:annotationRef/>
      </w:r>
      <w:r>
        <w:t>?</w:t>
      </w:r>
    </w:p>
  </w:comment>
  <w:comment w:id="60" w:author="Shaffer, Victoria A." w:date="2021-08-18T13:26:00Z" w:initials="SVA">
    <w:p w14:paraId="189C3521" w14:textId="41B99549" w:rsidR="007E4557" w:rsidRDefault="007E4557">
      <w:pPr>
        <w:pStyle w:val="CommentText"/>
      </w:pPr>
      <w:r>
        <w:rPr>
          <w:rStyle w:val="CommentReference"/>
        </w:rPr>
        <w:annotationRef/>
      </w:r>
      <w:r>
        <w:t>Average of what?</w:t>
      </w:r>
    </w:p>
  </w:comment>
  <w:comment w:id="69" w:author="Shaffer, Victoria A." w:date="2021-08-18T13:27:00Z" w:initials="SVA">
    <w:p w14:paraId="1BCBA674" w14:textId="731F1082" w:rsidR="00B3508B" w:rsidRDefault="00B3508B">
      <w:pPr>
        <w:pStyle w:val="CommentText"/>
      </w:pPr>
      <w:r>
        <w:rPr>
          <w:rStyle w:val="CommentReference"/>
        </w:rPr>
        <w:annotationRef/>
      </w:r>
      <w:r>
        <w:t>?</w:t>
      </w:r>
    </w:p>
  </w:comment>
  <w:comment w:id="70" w:author="Shaffer, Victoria A." w:date="2021-08-18T13:28:00Z" w:initials="SVA">
    <w:p w14:paraId="09C9334E" w14:textId="5A14AB51" w:rsidR="00B3508B" w:rsidRDefault="00B3508B">
      <w:pPr>
        <w:pStyle w:val="CommentText"/>
      </w:pPr>
      <w:r>
        <w:rPr>
          <w:rStyle w:val="CommentReference"/>
        </w:rPr>
        <w:annotationRef/>
      </w:r>
      <w:r>
        <w:t>?</w:t>
      </w:r>
    </w:p>
  </w:comment>
  <w:comment w:id="72" w:author="Shaffer, Victoria A." w:date="2021-08-18T13:28:00Z" w:initials="SVA">
    <w:p w14:paraId="1E2B9276" w14:textId="66A2D50F" w:rsidR="003C760D" w:rsidRDefault="003C760D">
      <w:pPr>
        <w:pStyle w:val="CommentText"/>
      </w:pPr>
      <w:r>
        <w:rPr>
          <w:rStyle w:val="CommentReference"/>
        </w:rPr>
        <w:annotationRef/>
      </w:r>
      <w:r>
        <w:t>Quality of healthcare? Or health outcomes? Or both?</w:t>
      </w:r>
    </w:p>
  </w:comment>
  <w:comment w:id="88" w:author="Shaffer, Victoria A." w:date="2021-08-18T13:30:00Z" w:initials="SVA">
    <w:p w14:paraId="475EAB50" w14:textId="532405B0" w:rsidR="00190852" w:rsidRDefault="00190852">
      <w:pPr>
        <w:pStyle w:val="CommentText"/>
      </w:pPr>
      <w:r>
        <w:rPr>
          <w:rStyle w:val="CommentReference"/>
        </w:rPr>
        <w:annotationRef/>
      </w:r>
      <w:r>
        <w:t>You used this word again, so it must not be a typo. Please make sure to define the first time you use it. It is not a familiar word to me.</w:t>
      </w:r>
    </w:p>
  </w:comment>
  <w:comment w:id="90" w:author="Shaffer, Victoria A." w:date="2021-08-18T13:31:00Z" w:initials="SVA">
    <w:p w14:paraId="322FD532" w14:textId="0EF9A25D" w:rsidR="00F9570F" w:rsidRDefault="00F9570F">
      <w:pPr>
        <w:pStyle w:val="CommentText"/>
      </w:pPr>
      <w:r>
        <w:rPr>
          <w:rStyle w:val="CommentReference"/>
        </w:rPr>
        <w:annotationRef/>
      </w:r>
      <w:r>
        <w:t>Define acronym</w:t>
      </w:r>
    </w:p>
  </w:comment>
  <w:comment w:id="92" w:author="Shaffer, Victoria A." w:date="2021-08-18T13:32:00Z" w:initials="SVA">
    <w:p w14:paraId="19D68581" w14:textId="1AC1D083" w:rsidR="00F9570F" w:rsidRDefault="00F9570F">
      <w:pPr>
        <w:pStyle w:val="CommentText"/>
      </w:pPr>
      <w:r>
        <w:rPr>
          <w:rStyle w:val="CommentReference"/>
        </w:rPr>
        <w:annotationRef/>
      </w:r>
      <w:r>
        <w:t>Explain this more. Are you providing evidence that the Republican candidates shared misinformation?</w:t>
      </w:r>
    </w:p>
  </w:comment>
  <w:comment w:id="95" w:author="Sean Duan" w:date="2021-07-27T15:28:00Z" w:initials="SD">
    <w:p w14:paraId="5EC2F7A8" w14:textId="55E84D5E" w:rsidR="00C844DA" w:rsidRDefault="00C844DA">
      <w:pPr>
        <w:pStyle w:val="CommentText"/>
      </w:pPr>
      <w:r>
        <w:rPr>
          <w:rStyle w:val="CommentReference"/>
        </w:rPr>
        <w:annotationRef/>
      </w:r>
      <w:r>
        <w:t xml:space="preserve">This sentence, and the paragraph </w:t>
      </w:r>
      <w:proofErr w:type="gramStart"/>
      <w:r>
        <w:t>as a whole doesn’t</w:t>
      </w:r>
      <w:proofErr w:type="gramEnd"/>
      <w:r>
        <w:t xml:space="preserve"> flow super well, will revise later.</w:t>
      </w:r>
    </w:p>
  </w:comment>
  <w:comment w:id="96" w:author="Shaffer, Victoria A." w:date="2021-08-18T13:33:00Z" w:initials="SVA">
    <w:p w14:paraId="5C1E687D" w14:textId="5EB5520B" w:rsidR="00F85926" w:rsidRDefault="00F85926">
      <w:pPr>
        <w:pStyle w:val="CommentText"/>
      </w:pPr>
      <w:r>
        <w:rPr>
          <w:rStyle w:val="CommentReference"/>
        </w:rPr>
        <w:annotationRef/>
      </w:r>
      <w:r>
        <w:t>I also don’t understand the point you are trying to make here.</w:t>
      </w:r>
    </w:p>
  </w:comment>
  <w:comment w:id="97" w:author="Shaffer, Victoria A." w:date="2021-08-18T13:36:00Z" w:initials="SVA">
    <w:p w14:paraId="19153049" w14:textId="77777777" w:rsidR="00F85926" w:rsidRDefault="00F85926">
      <w:pPr>
        <w:pStyle w:val="CommentText"/>
      </w:pPr>
      <w:r>
        <w:rPr>
          <w:rStyle w:val="CommentReference"/>
        </w:rPr>
        <w:annotationRef/>
      </w:r>
      <w:r>
        <w:t xml:space="preserve">This paragraph needs a little more clarity. Is the only study on racism and universal health care? Are the authors really arguing that it isn’t really racism but the belief that people shouldn’t benefit from government assistance? This needs a little more finesse because I think there is probably a lot more complexity there. </w:t>
      </w:r>
    </w:p>
    <w:p w14:paraId="1DA5F170" w14:textId="77777777" w:rsidR="00F85926" w:rsidRDefault="00F85926">
      <w:pPr>
        <w:pStyle w:val="CommentText"/>
      </w:pPr>
    </w:p>
    <w:p w14:paraId="49335FC0" w14:textId="2BCC8878" w:rsidR="00F85926" w:rsidRDefault="00F85926">
      <w:pPr>
        <w:pStyle w:val="CommentText"/>
      </w:pPr>
      <w:r>
        <w:t>It may be better to put information in the section labeled “Inadequacies with our Current System” about the racial disparities in the uninsured and underinsured.</w:t>
      </w:r>
    </w:p>
  </w:comment>
  <w:comment w:id="100" w:author="Shaffer, Victoria A." w:date="2021-08-18T13:34:00Z" w:initials="SVA">
    <w:p w14:paraId="15FEC375" w14:textId="56D989F2" w:rsidR="00F85926" w:rsidRDefault="00F85926">
      <w:pPr>
        <w:pStyle w:val="CommentText"/>
      </w:pPr>
      <w:r>
        <w:rPr>
          <w:rStyle w:val="CommentReference"/>
        </w:rPr>
        <w:annotationRef/>
      </w:r>
      <w:proofErr w:type="spellStart"/>
      <w:r>
        <w:t>Me</w:t>
      </w:r>
      <w:proofErr w:type="spellEnd"/>
      <w:r>
        <w:t>chanisms through which racism impacted support for UHC?</w:t>
      </w:r>
    </w:p>
  </w:comment>
  <w:comment w:id="106" w:author="Shaffer, Victoria A." w:date="2021-08-18T13:39:00Z" w:initials="SVA">
    <w:p w14:paraId="2667B153" w14:textId="4EE3B72F" w:rsidR="009B72F0" w:rsidRDefault="009B72F0">
      <w:pPr>
        <w:pStyle w:val="CommentText"/>
      </w:pPr>
      <w:r>
        <w:rPr>
          <w:rStyle w:val="CommentReference"/>
        </w:rPr>
        <w:annotationRef/>
      </w:r>
      <w:r>
        <w:t>You haven’t discussed any interventions yet. You need a separate section that reviews the literature on previous interventions that were designed to increase support for UHC.</w:t>
      </w:r>
    </w:p>
  </w:comment>
  <w:comment w:id="112" w:author="Shaffer, Victoria A." w:date="2021-08-18T13:42:00Z" w:initials="SVA">
    <w:p w14:paraId="4A4AC597" w14:textId="00CB2877" w:rsidR="001B63D6" w:rsidRDefault="001B63D6">
      <w:pPr>
        <w:pStyle w:val="CommentText"/>
      </w:pPr>
      <w:r>
        <w:rPr>
          <w:rStyle w:val="CommentReference"/>
        </w:rPr>
        <w:annotationRef/>
      </w:r>
      <w:r>
        <w:t>Need to define this phrase</w:t>
      </w:r>
    </w:p>
  </w:comment>
  <w:comment w:id="113" w:author="Shaffer, Victoria A." w:date="2021-08-18T13:42:00Z" w:initials="SVA">
    <w:p w14:paraId="0CDC1F78" w14:textId="6170D7CC" w:rsidR="001B63D6" w:rsidRDefault="001B63D6">
      <w:pPr>
        <w:pStyle w:val="CommentText"/>
      </w:pPr>
      <w:r>
        <w:rPr>
          <w:rStyle w:val="CommentReference"/>
        </w:rPr>
        <w:annotationRef/>
      </w:r>
      <w:r>
        <w:t xml:space="preserve">Which ones? Give an </w:t>
      </w:r>
      <w:proofErr w:type="gramStart"/>
      <w:r>
        <w:t>e.g.</w:t>
      </w:r>
      <w:proofErr w:type="gramEnd"/>
      <w:r>
        <w:t xml:space="preserve"> here.</w:t>
      </w:r>
    </w:p>
  </w:comment>
  <w:comment w:id="108" w:author="Sean Duan" w:date="2021-08-03T15:30:00Z" w:initials="SD">
    <w:p w14:paraId="5308EEF9" w14:textId="60D4DDF0" w:rsidR="009072C9" w:rsidRDefault="009072C9">
      <w:pPr>
        <w:pStyle w:val="CommentText"/>
      </w:pPr>
      <w:r>
        <w:rPr>
          <w:rStyle w:val="CommentReference"/>
        </w:rPr>
        <w:annotationRef/>
      </w:r>
      <w:r>
        <w:t>Long and somewhat awk sentence</w:t>
      </w:r>
    </w:p>
  </w:comment>
  <w:comment w:id="114" w:author="Shaffer, Victoria A." w:date="2021-08-18T13:42:00Z" w:initials="SVA">
    <w:p w14:paraId="455D8F1A" w14:textId="45227743" w:rsidR="00DC1AEE" w:rsidRDefault="00DC1AEE">
      <w:pPr>
        <w:pStyle w:val="CommentText"/>
      </w:pPr>
      <w:r>
        <w:rPr>
          <w:rStyle w:val="CommentReference"/>
        </w:rPr>
        <w:annotationRef/>
      </w:r>
      <w:r>
        <w:t>This really isn’t comparable to your previous point which is about rationing and financial issues. This is a separate point.</w:t>
      </w:r>
    </w:p>
  </w:comment>
  <w:comment w:id="121" w:author="Shaffer, Victoria A." w:date="2021-08-18T13:45:00Z" w:initials="SVA">
    <w:p w14:paraId="5E7F8365" w14:textId="26A62E26" w:rsidR="00645150" w:rsidRDefault="00645150">
      <w:pPr>
        <w:pStyle w:val="CommentText"/>
      </w:pPr>
      <w:r>
        <w:rPr>
          <w:rStyle w:val="CommentReference"/>
        </w:rPr>
        <w:annotationRef/>
      </w:r>
      <w:r>
        <w:t>Is this in the US?</w:t>
      </w:r>
    </w:p>
  </w:comment>
  <w:comment w:id="124" w:author="Shaffer, Victoria A." w:date="2021-08-18T13:46:00Z" w:initials="SVA">
    <w:p w14:paraId="70665CAB" w14:textId="3FBF5222" w:rsidR="00645150" w:rsidRDefault="00645150">
      <w:pPr>
        <w:pStyle w:val="CommentText"/>
      </w:pPr>
      <w:r>
        <w:rPr>
          <w:rStyle w:val="CommentReference"/>
        </w:rPr>
        <w:annotationRef/>
      </w:r>
      <w:r>
        <w:t>I think the organization is a little tricky. I would probably change the opening sentence in the section on “Effect of a Health Benefits Package” to say something like</w:t>
      </w:r>
      <w:proofErr w:type="gramStart"/>
      <w:r>
        <w:t>…”One</w:t>
      </w:r>
      <w:proofErr w:type="gramEnd"/>
      <w:r>
        <w:t xml:space="preserve"> method of operationalizing UHC is to create an explicit Health Benefits Package (HBP)”. </w:t>
      </w:r>
      <w:r w:rsidR="009D49C8">
        <w:t>However, this section feels like it should come before the section on HBPs.</w:t>
      </w:r>
    </w:p>
  </w:comment>
  <w:comment w:id="132" w:author="Shaffer, Victoria A." w:date="2021-08-18T13:48:00Z" w:initials="SVA">
    <w:p w14:paraId="15834F43" w14:textId="5C87BD06" w:rsidR="009D49C8" w:rsidRDefault="009D49C8">
      <w:pPr>
        <w:pStyle w:val="CommentText"/>
      </w:pPr>
      <w:r>
        <w:rPr>
          <w:rStyle w:val="CommentReference"/>
        </w:rPr>
        <w:annotationRef/>
      </w:r>
      <w:r>
        <w:t xml:space="preserve">I would add an </w:t>
      </w:r>
      <w:proofErr w:type="gramStart"/>
      <w:r>
        <w:t>e.g.</w:t>
      </w:r>
      <w:proofErr w:type="gramEnd"/>
      <w:r>
        <w:t xml:space="preserve"> here</w:t>
      </w:r>
    </w:p>
  </w:comment>
  <w:comment w:id="151" w:author="Shaffer, Victoria A." w:date="2021-08-18T13:58:00Z" w:initials="SVA">
    <w:p w14:paraId="39ADFC95" w14:textId="192E2ECC" w:rsidR="00BD21A0" w:rsidRDefault="00BD21A0">
      <w:pPr>
        <w:pStyle w:val="CommentText"/>
      </w:pPr>
      <w:r>
        <w:rPr>
          <w:rStyle w:val="CommentReference"/>
        </w:rPr>
        <w:annotationRef/>
      </w:r>
      <w:proofErr w:type="gramStart"/>
      <w:r>
        <w:t>So</w:t>
      </w:r>
      <w:proofErr w:type="gramEnd"/>
      <w:r>
        <w:t xml:space="preserve"> they just didn’t explain it well to people???</w:t>
      </w:r>
    </w:p>
  </w:comment>
  <w:comment w:id="152" w:author="Shaffer, Victoria A." w:date="2021-08-18T14:09:00Z" w:initials="SVA">
    <w:p w14:paraId="7E4718B7" w14:textId="69EC2053" w:rsidR="009C6AD7" w:rsidRDefault="009C6AD7">
      <w:pPr>
        <w:pStyle w:val="CommentText"/>
      </w:pPr>
      <w:r>
        <w:rPr>
          <w:rStyle w:val="CommentReference"/>
        </w:rPr>
        <w:annotationRef/>
      </w:r>
      <w:r>
        <w:t xml:space="preserve">Over what </w:t>
      </w:r>
      <w:proofErr w:type="gramStart"/>
      <w:r>
        <w:t>period of time</w:t>
      </w:r>
      <w:proofErr w:type="gramEnd"/>
      <w:r>
        <w:t>?</w:t>
      </w:r>
    </w:p>
  </w:comment>
  <w:comment w:id="153" w:author="Shaffer, Victoria A." w:date="2021-08-18T14:10:00Z" w:initials="SVA">
    <w:p w14:paraId="22A10DA9" w14:textId="3F0C0D38" w:rsidR="009C6AD7" w:rsidRDefault="009C6AD7">
      <w:pPr>
        <w:pStyle w:val="CommentText"/>
      </w:pPr>
      <w:r>
        <w:rPr>
          <w:rStyle w:val="CommentReference"/>
        </w:rPr>
        <w:annotationRef/>
      </w:r>
      <w:r>
        <w:t xml:space="preserve">I don’t’ understand this. They think the data was </w:t>
      </w:r>
      <w:proofErr w:type="spellStart"/>
      <w:proofErr w:type="gramStart"/>
      <w:r>
        <w:t>to</w:t>
      </w:r>
      <w:proofErr w:type="spellEnd"/>
      <w:proofErr w:type="gramEnd"/>
      <w:r>
        <w:t xml:space="preserve"> good to be true (i.e. fake)?</w:t>
      </w:r>
    </w:p>
  </w:comment>
  <w:comment w:id="156" w:author="Shaffer, Victoria A." w:date="2021-08-18T15:17:00Z" w:initials="SVA">
    <w:p w14:paraId="4A6D4E42" w14:textId="77777777" w:rsidR="00163980" w:rsidRDefault="00163980">
      <w:pPr>
        <w:pStyle w:val="CommentText"/>
      </w:pPr>
      <w:r>
        <w:rPr>
          <w:rStyle w:val="CommentReference"/>
        </w:rPr>
        <w:annotationRef/>
      </w:r>
      <w:r>
        <w:t xml:space="preserve">I think this section is important here (and not as a part of the Study 1 Intro), but I think it needs a little reorganization. I think your sections you be ordered: 1) Previous US Attempts at UHC; 2) Effect of a Health Benefits Packages (although I think it could be simply titled ‘Health Benefit Packages’). Then include the section under the HBP heading. </w:t>
      </w:r>
    </w:p>
    <w:p w14:paraId="290FD1A4" w14:textId="77777777" w:rsidR="00163980" w:rsidRDefault="00163980">
      <w:pPr>
        <w:pStyle w:val="CommentText"/>
      </w:pPr>
    </w:p>
    <w:p w14:paraId="72AB3AEA" w14:textId="281640D5" w:rsidR="00163980" w:rsidRDefault="00163980">
      <w:pPr>
        <w:pStyle w:val="CommentText"/>
      </w:pPr>
      <w:r>
        <w:t>I would re-frame the first two sentences of this paragraph as an intervention that was designed to explain HBPs.</w:t>
      </w:r>
    </w:p>
  </w:comment>
  <w:comment w:id="188" w:author="Shaffer, Victoria A." w:date="2021-08-18T15:26:00Z" w:initials="SVA">
    <w:p w14:paraId="08296A33" w14:textId="394E428C" w:rsidR="00AF6246" w:rsidRDefault="00AF6246">
      <w:pPr>
        <w:pStyle w:val="CommentText"/>
      </w:pPr>
      <w:r>
        <w:rPr>
          <w:rStyle w:val="CommentReference"/>
        </w:rPr>
        <w:annotationRef/>
      </w:r>
      <w:r>
        <w:t>Chosen by whom? How does CHAT fit into this?</w:t>
      </w:r>
    </w:p>
  </w:comment>
  <w:comment w:id="189" w:author="Shaffer, Victoria A." w:date="2021-08-18T15:27:00Z" w:initials="SVA">
    <w:p w14:paraId="0A5BCA6E" w14:textId="25F74F75" w:rsidR="00AF6246" w:rsidRDefault="00AF6246">
      <w:pPr>
        <w:pStyle w:val="CommentText"/>
      </w:pPr>
      <w:r>
        <w:rPr>
          <w:rStyle w:val="CommentReference"/>
        </w:rPr>
        <w:annotationRef/>
      </w:r>
      <w:r>
        <w:t xml:space="preserve">They didn’t </w:t>
      </w:r>
      <w:proofErr w:type="gramStart"/>
      <w:r>
        <w:t>actually get</w:t>
      </w:r>
      <w:proofErr w:type="gramEnd"/>
      <w:r>
        <w:t xml:space="preserve"> a plan, right? They were just shown some group </w:t>
      </w:r>
      <w:proofErr w:type="gramStart"/>
      <w:r>
        <w:t>consensus?</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B9246D" w15:done="0"/>
  <w15:commentEx w15:paraId="0021C9DA" w15:paraIdParent="69B9246D" w15:done="0"/>
  <w15:commentEx w15:paraId="487D2B20" w15:done="0"/>
  <w15:commentEx w15:paraId="7B6DA81C" w15:done="0"/>
  <w15:commentEx w15:paraId="74C232AB" w15:done="0"/>
  <w15:commentEx w15:paraId="6C0A429C" w15:done="0"/>
  <w15:commentEx w15:paraId="27A49EC0" w15:done="0"/>
  <w15:commentEx w15:paraId="5C86BE2A" w15:done="0"/>
  <w15:commentEx w15:paraId="189C3521" w15:done="0"/>
  <w15:commentEx w15:paraId="1BCBA674" w15:done="0"/>
  <w15:commentEx w15:paraId="09C9334E" w15:done="0"/>
  <w15:commentEx w15:paraId="1E2B9276" w15:done="0"/>
  <w15:commentEx w15:paraId="475EAB50" w15:done="0"/>
  <w15:commentEx w15:paraId="322FD532" w15:done="0"/>
  <w15:commentEx w15:paraId="19D68581" w15:done="0"/>
  <w15:commentEx w15:paraId="5EC2F7A8" w15:done="0"/>
  <w15:commentEx w15:paraId="5C1E687D" w15:paraIdParent="5EC2F7A8" w15:done="0"/>
  <w15:commentEx w15:paraId="49335FC0" w15:done="0"/>
  <w15:commentEx w15:paraId="15FEC375" w15:done="0"/>
  <w15:commentEx w15:paraId="2667B153" w15:done="0"/>
  <w15:commentEx w15:paraId="4A4AC597" w15:done="0"/>
  <w15:commentEx w15:paraId="0CDC1F78" w15:done="0"/>
  <w15:commentEx w15:paraId="5308EEF9" w15:done="0"/>
  <w15:commentEx w15:paraId="455D8F1A" w15:done="0"/>
  <w15:commentEx w15:paraId="5E7F8365" w15:done="0"/>
  <w15:commentEx w15:paraId="70665CAB" w15:done="0"/>
  <w15:commentEx w15:paraId="15834F43" w15:done="0"/>
  <w15:commentEx w15:paraId="39ADFC95" w15:done="0"/>
  <w15:commentEx w15:paraId="7E4718B7" w15:done="0"/>
  <w15:commentEx w15:paraId="22A10DA9" w15:done="0"/>
  <w15:commentEx w15:paraId="72AB3AEA" w15:done="0"/>
  <w15:commentEx w15:paraId="08296A33" w15:done="0"/>
  <w15:commentEx w15:paraId="0A5BCA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3E9B7" w16cex:dateUtc="2021-07-22T17:57:00Z"/>
  <w16cex:commentExtensible w16cex:durableId="24C784D1" w16cex:dateUtc="2021-08-18T18:08:00Z"/>
  <w16cex:commentExtensible w16cex:durableId="24C7866B" w16cex:dateUtc="2021-08-18T18:15:00Z"/>
  <w16cex:commentExtensible w16cex:durableId="24C786B7" w16cex:dateUtc="2021-08-18T18:16:00Z"/>
  <w16cex:commentExtensible w16cex:durableId="24C78705" w16cex:dateUtc="2021-08-18T18:17:00Z"/>
  <w16cex:commentExtensible w16cex:durableId="24C78778" w16cex:dateUtc="2021-08-18T18:19:00Z"/>
  <w16cex:commentExtensible w16cex:durableId="24C787C9" w16cex:dateUtc="2021-08-18T18:21:00Z"/>
  <w16cex:commentExtensible w16cex:durableId="24C78832" w16cex:dateUtc="2021-08-18T18:22:00Z"/>
  <w16cex:commentExtensible w16cex:durableId="24C788F9" w16cex:dateUtc="2021-08-18T18:26:00Z"/>
  <w16cex:commentExtensible w16cex:durableId="24C78944" w16cex:dateUtc="2021-08-18T18:27:00Z"/>
  <w16cex:commentExtensible w16cex:durableId="24C78968" w16cex:dateUtc="2021-08-18T18:28:00Z"/>
  <w16cex:commentExtensible w16cex:durableId="24C78988" w16cex:dateUtc="2021-08-18T18:28:00Z"/>
  <w16cex:commentExtensible w16cex:durableId="24C78A0B" w16cex:dateUtc="2021-08-18T18:30:00Z"/>
  <w16cex:commentExtensible w16cex:durableId="24C78A39" w16cex:dateUtc="2021-08-18T18:31:00Z"/>
  <w16cex:commentExtensible w16cex:durableId="24C78A59" w16cex:dateUtc="2021-08-18T18:32:00Z"/>
  <w16cex:commentExtensible w16cex:durableId="24AAA49C" w16cex:dateUtc="2021-07-27T20:28:00Z"/>
  <w16cex:commentExtensible w16cex:durableId="24C78AB3" w16cex:dateUtc="2021-08-18T18:33:00Z"/>
  <w16cex:commentExtensible w16cex:durableId="24C78B4C" w16cex:dateUtc="2021-08-18T18:36:00Z"/>
  <w16cex:commentExtensible w16cex:durableId="24C78AFC" w16cex:dateUtc="2021-08-18T18:34:00Z"/>
  <w16cex:commentExtensible w16cex:durableId="24C78C21" w16cex:dateUtc="2021-08-18T18:39:00Z"/>
  <w16cex:commentExtensible w16cex:durableId="24C78CBA" w16cex:dateUtc="2021-08-18T18:42:00Z"/>
  <w16cex:commentExtensible w16cex:durableId="24C78CC6" w16cex:dateUtc="2021-08-18T18:42:00Z"/>
  <w16cex:commentExtensible w16cex:durableId="24B3DF99" w16cex:dateUtc="2021-08-03T20:30:00Z"/>
  <w16cex:commentExtensible w16cex:durableId="24C78CDF" w16cex:dateUtc="2021-08-18T18:42:00Z"/>
  <w16cex:commentExtensible w16cex:durableId="24C78D69" w16cex:dateUtc="2021-08-18T18:45:00Z"/>
  <w16cex:commentExtensible w16cex:durableId="24C78D9D" w16cex:dateUtc="2021-08-18T18:46:00Z"/>
  <w16cex:commentExtensible w16cex:durableId="24C78E42" w16cex:dateUtc="2021-08-18T18:48:00Z"/>
  <w16cex:commentExtensible w16cex:durableId="24C7909C" w16cex:dateUtc="2021-08-18T18:58:00Z"/>
  <w16cex:commentExtensible w16cex:durableId="24C7931F" w16cex:dateUtc="2021-08-18T19:09:00Z"/>
  <w16cex:commentExtensible w16cex:durableId="24C7933B" w16cex:dateUtc="2021-08-18T19:10:00Z"/>
  <w16cex:commentExtensible w16cex:durableId="24C7A31F" w16cex:dateUtc="2021-08-18T20:17:00Z"/>
  <w16cex:commentExtensible w16cex:durableId="24C7A538" w16cex:dateUtc="2021-08-18T20:26:00Z"/>
  <w16cex:commentExtensible w16cex:durableId="24C7A54D" w16cex:dateUtc="2021-08-18T2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B9246D" w16cid:durableId="24A3E9B7"/>
  <w16cid:commentId w16cid:paraId="0021C9DA" w16cid:durableId="24C784D1"/>
  <w16cid:commentId w16cid:paraId="487D2B20" w16cid:durableId="24C7866B"/>
  <w16cid:commentId w16cid:paraId="7B6DA81C" w16cid:durableId="24C786B7"/>
  <w16cid:commentId w16cid:paraId="74C232AB" w16cid:durableId="24C78705"/>
  <w16cid:commentId w16cid:paraId="6C0A429C" w16cid:durableId="24C78778"/>
  <w16cid:commentId w16cid:paraId="27A49EC0" w16cid:durableId="24C787C9"/>
  <w16cid:commentId w16cid:paraId="5C86BE2A" w16cid:durableId="24C78832"/>
  <w16cid:commentId w16cid:paraId="189C3521" w16cid:durableId="24C788F9"/>
  <w16cid:commentId w16cid:paraId="1BCBA674" w16cid:durableId="24C78944"/>
  <w16cid:commentId w16cid:paraId="09C9334E" w16cid:durableId="24C78968"/>
  <w16cid:commentId w16cid:paraId="1E2B9276" w16cid:durableId="24C78988"/>
  <w16cid:commentId w16cid:paraId="475EAB50" w16cid:durableId="24C78A0B"/>
  <w16cid:commentId w16cid:paraId="322FD532" w16cid:durableId="24C78A39"/>
  <w16cid:commentId w16cid:paraId="19D68581" w16cid:durableId="24C78A59"/>
  <w16cid:commentId w16cid:paraId="5EC2F7A8" w16cid:durableId="24AAA49C"/>
  <w16cid:commentId w16cid:paraId="5C1E687D" w16cid:durableId="24C78AB3"/>
  <w16cid:commentId w16cid:paraId="49335FC0" w16cid:durableId="24C78B4C"/>
  <w16cid:commentId w16cid:paraId="15FEC375" w16cid:durableId="24C78AFC"/>
  <w16cid:commentId w16cid:paraId="2667B153" w16cid:durableId="24C78C21"/>
  <w16cid:commentId w16cid:paraId="4A4AC597" w16cid:durableId="24C78CBA"/>
  <w16cid:commentId w16cid:paraId="0CDC1F78" w16cid:durableId="24C78CC6"/>
  <w16cid:commentId w16cid:paraId="5308EEF9" w16cid:durableId="24B3DF99"/>
  <w16cid:commentId w16cid:paraId="455D8F1A" w16cid:durableId="24C78CDF"/>
  <w16cid:commentId w16cid:paraId="5E7F8365" w16cid:durableId="24C78D69"/>
  <w16cid:commentId w16cid:paraId="70665CAB" w16cid:durableId="24C78D9D"/>
  <w16cid:commentId w16cid:paraId="15834F43" w16cid:durableId="24C78E42"/>
  <w16cid:commentId w16cid:paraId="39ADFC95" w16cid:durableId="24C7909C"/>
  <w16cid:commentId w16cid:paraId="7E4718B7" w16cid:durableId="24C7931F"/>
  <w16cid:commentId w16cid:paraId="22A10DA9" w16cid:durableId="24C7933B"/>
  <w16cid:commentId w16cid:paraId="72AB3AEA" w16cid:durableId="24C7A31F"/>
  <w16cid:commentId w16cid:paraId="08296A33" w16cid:durableId="24C7A538"/>
  <w16cid:commentId w16cid:paraId="0A5BCA6E" w16cid:durableId="24C7A5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77C6E" w14:textId="77777777" w:rsidR="006E39DB" w:rsidRDefault="006E39DB" w:rsidP="006A6A62">
      <w:pPr>
        <w:spacing w:after="0" w:line="240" w:lineRule="auto"/>
      </w:pPr>
      <w:r>
        <w:separator/>
      </w:r>
    </w:p>
  </w:endnote>
  <w:endnote w:type="continuationSeparator" w:id="0">
    <w:p w14:paraId="2AD8D8E7" w14:textId="77777777" w:rsidR="006E39DB" w:rsidRDefault="006E39DB" w:rsidP="006A6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207" w:author="Shaffer, Victoria A." w:date="2021-08-18T13:14:00Z"/>
  <w:sdt>
    <w:sdtPr>
      <w:rPr>
        <w:rStyle w:val="PageNumber"/>
      </w:rPr>
      <w:id w:val="-1317420442"/>
      <w:docPartObj>
        <w:docPartGallery w:val="Page Numbers (Bottom of Page)"/>
        <w:docPartUnique/>
      </w:docPartObj>
    </w:sdtPr>
    <w:sdtContent>
      <w:customXmlInsRangeEnd w:id="207"/>
      <w:p w14:paraId="094A8D22" w14:textId="1D390CC2" w:rsidR="006A6A62" w:rsidRDefault="006A6A62" w:rsidP="001C3F0C">
        <w:pPr>
          <w:pStyle w:val="Footer"/>
          <w:framePr w:wrap="none" w:vAnchor="text" w:hAnchor="margin" w:xAlign="right" w:y="1"/>
          <w:rPr>
            <w:ins w:id="208" w:author="Shaffer, Victoria A." w:date="2021-08-18T13:14:00Z"/>
            <w:rStyle w:val="PageNumber"/>
          </w:rPr>
        </w:pPr>
        <w:ins w:id="209" w:author="Shaffer, Victoria A." w:date="2021-08-18T13:14:00Z">
          <w:r>
            <w:rPr>
              <w:rStyle w:val="PageNumber"/>
            </w:rPr>
            <w:fldChar w:fldCharType="begin"/>
          </w:r>
          <w:r>
            <w:rPr>
              <w:rStyle w:val="PageNumber"/>
            </w:rPr>
            <w:instrText xml:space="preserve"> PAGE </w:instrText>
          </w:r>
          <w:r>
            <w:rPr>
              <w:rStyle w:val="PageNumber"/>
            </w:rPr>
            <w:fldChar w:fldCharType="end"/>
          </w:r>
        </w:ins>
      </w:p>
      <w:customXmlInsRangeStart w:id="210" w:author="Shaffer, Victoria A." w:date="2021-08-18T13:14:00Z"/>
    </w:sdtContent>
  </w:sdt>
  <w:customXmlInsRangeEnd w:id="210"/>
  <w:p w14:paraId="75718E51" w14:textId="77777777" w:rsidR="006A6A62" w:rsidRDefault="006A6A62" w:rsidP="006A6A62">
    <w:pPr>
      <w:pStyle w:val="Footer"/>
      <w:ind w:right="360"/>
      <w:pPrChange w:id="211" w:author="Shaffer, Victoria A." w:date="2021-08-18T13:14: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212" w:author="Shaffer, Victoria A." w:date="2021-08-18T13:14:00Z"/>
  <w:sdt>
    <w:sdtPr>
      <w:rPr>
        <w:rStyle w:val="PageNumber"/>
      </w:rPr>
      <w:id w:val="-1755280389"/>
      <w:docPartObj>
        <w:docPartGallery w:val="Page Numbers (Bottom of Page)"/>
        <w:docPartUnique/>
      </w:docPartObj>
    </w:sdtPr>
    <w:sdtContent>
      <w:customXmlInsRangeEnd w:id="212"/>
      <w:p w14:paraId="148D2F16" w14:textId="280AFC48" w:rsidR="006A6A62" w:rsidRDefault="006A6A62" w:rsidP="001C3F0C">
        <w:pPr>
          <w:pStyle w:val="Footer"/>
          <w:framePr w:wrap="none" w:vAnchor="text" w:hAnchor="margin" w:xAlign="right" w:y="1"/>
          <w:rPr>
            <w:ins w:id="213" w:author="Shaffer, Victoria A." w:date="2021-08-18T13:14:00Z"/>
            <w:rStyle w:val="PageNumber"/>
          </w:rPr>
        </w:pPr>
        <w:ins w:id="214" w:author="Shaffer, Victoria A." w:date="2021-08-18T13:14: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215" w:author="Shaffer, Victoria A." w:date="2021-08-18T13:14:00Z">
          <w:r>
            <w:rPr>
              <w:rStyle w:val="PageNumber"/>
            </w:rPr>
            <w:fldChar w:fldCharType="end"/>
          </w:r>
        </w:ins>
      </w:p>
      <w:customXmlInsRangeStart w:id="216" w:author="Shaffer, Victoria A." w:date="2021-08-18T13:14:00Z"/>
    </w:sdtContent>
  </w:sdt>
  <w:customXmlInsRangeEnd w:id="216"/>
  <w:p w14:paraId="2C578896" w14:textId="77777777" w:rsidR="006A6A62" w:rsidRDefault="006A6A62" w:rsidP="006A6A62">
    <w:pPr>
      <w:pStyle w:val="Footer"/>
      <w:ind w:right="360"/>
      <w:pPrChange w:id="217" w:author="Shaffer, Victoria A." w:date="2021-08-18T13:14: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50A11" w14:textId="77777777" w:rsidR="006E39DB" w:rsidRDefault="006E39DB" w:rsidP="006A6A62">
      <w:pPr>
        <w:spacing w:after="0" w:line="240" w:lineRule="auto"/>
      </w:pPr>
      <w:r>
        <w:separator/>
      </w:r>
    </w:p>
  </w:footnote>
  <w:footnote w:type="continuationSeparator" w:id="0">
    <w:p w14:paraId="42121921" w14:textId="77777777" w:rsidR="006E39DB" w:rsidRDefault="006E39DB" w:rsidP="006A6A6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rson w15:author="Sean Duan">
    <w15:presenceInfo w15:providerId="Windows Live" w15:userId="06f7b72d091e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BC"/>
    <w:rsid w:val="00004D7F"/>
    <w:rsid w:val="00023FA3"/>
    <w:rsid w:val="000257DC"/>
    <w:rsid w:val="00026C3E"/>
    <w:rsid w:val="0005435B"/>
    <w:rsid w:val="00056B30"/>
    <w:rsid w:val="0007314F"/>
    <w:rsid w:val="000859E7"/>
    <w:rsid w:val="00093ECF"/>
    <w:rsid w:val="00094B71"/>
    <w:rsid w:val="000B1693"/>
    <w:rsid w:val="000C7CE4"/>
    <w:rsid w:val="000D3DCC"/>
    <w:rsid w:val="000D5CE6"/>
    <w:rsid w:val="000D5F6F"/>
    <w:rsid w:val="000D69D1"/>
    <w:rsid w:val="000E2EC1"/>
    <w:rsid w:val="000F0D47"/>
    <w:rsid w:val="000F1431"/>
    <w:rsid w:val="000F4274"/>
    <w:rsid w:val="000F46CF"/>
    <w:rsid w:val="00162D5B"/>
    <w:rsid w:val="00163980"/>
    <w:rsid w:val="00166FD6"/>
    <w:rsid w:val="00176AB3"/>
    <w:rsid w:val="001838AB"/>
    <w:rsid w:val="00190852"/>
    <w:rsid w:val="001A49F5"/>
    <w:rsid w:val="001A5D3B"/>
    <w:rsid w:val="001B6334"/>
    <w:rsid w:val="001B63D6"/>
    <w:rsid w:val="001C1AED"/>
    <w:rsid w:val="001D25AB"/>
    <w:rsid w:val="001F1CE3"/>
    <w:rsid w:val="001F6A4A"/>
    <w:rsid w:val="002112F7"/>
    <w:rsid w:val="00215ABE"/>
    <w:rsid w:val="00221C44"/>
    <w:rsid w:val="002408BC"/>
    <w:rsid w:val="00241D84"/>
    <w:rsid w:val="00247B24"/>
    <w:rsid w:val="00256A47"/>
    <w:rsid w:val="00257B07"/>
    <w:rsid w:val="00262E3E"/>
    <w:rsid w:val="002716BB"/>
    <w:rsid w:val="00273844"/>
    <w:rsid w:val="0027582C"/>
    <w:rsid w:val="0028736D"/>
    <w:rsid w:val="002A2748"/>
    <w:rsid w:val="002B4194"/>
    <w:rsid w:val="002C26D4"/>
    <w:rsid w:val="002C41D6"/>
    <w:rsid w:val="002E12C4"/>
    <w:rsid w:val="002E18E8"/>
    <w:rsid w:val="002E6D05"/>
    <w:rsid w:val="002E7C1F"/>
    <w:rsid w:val="002F0CEB"/>
    <w:rsid w:val="002F5205"/>
    <w:rsid w:val="002F6370"/>
    <w:rsid w:val="002F7E82"/>
    <w:rsid w:val="00316053"/>
    <w:rsid w:val="003467FB"/>
    <w:rsid w:val="00357138"/>
    <w:rsid w:val="003631BD"/>
    <w:rsid w:val="00375CBE"/>
    <w:rsid w:val="00375DA6"/>
    <w:rsid w:val="00377A58"/>
    <w:rsid w:val="00380BB6"/>
    <w:rsid w:val="0038191A"/>
    <w:rsid w:val="003862A4"/>
    <w:rsid w:val="00397AF7"/>
    <w:rsid w:val="003B6BD9"/>
    <w:rsid w:val="003C2B5E"/>
    <w:rsid w:val="003C2FA1"/>
    <w:rsid w:val="003C6EB6"/>
    <w:rsid w:val="003C760D"/>
    <w:rsid w:val="003D5104"/>
    <w:rsid w:val="0041286F"/>
    <w:rsid w:val="004453CB"/>
    <w:rsid w:val="00445B17"/>
    <w:rsid w:val="004503C7"/>
    <w:rsid w:val="00450495"/>
    <w:rsid w:val="00455A01"/>
    <w:rsid w:val="004567B3"/>
    <w:rsid w:val="00456887"/>
    <w:rsid w:val="00460C3D"/>
    <w:rsid w:val="00491840"/>
    <w:rsid w:val="004C6F66"/>
    <w:rsid w:val="004E01F8"/>
    <w:rsid w:val="004E283E"/>
    <w:rsid w:val="004E778B"/>
    <w:rsid w:val="004F2144"/>
    <w:rsid w:val="004F2578"/>
    <w:rsid w:val="00503D0E"/>
    <w:rsid w:val="0050761F"/>
    <w:rsid w:val="00522C14"/>
    <w:rsid w:val="005255AE"/>
    <w:rsid w:val="00564D31"/>
    <w:rsid w:val="00573600"/>
    <w:rsid w:val="005901F5"/>
    <w:rsid w:val="005935EE"/>
    <w:rsid w:val="005963F6"/>
    <w:rsid w:val="005A719B"/>
    <w:rsid w:val="005B4CAC"/>
    <w:rsid w:val="005C31C0"/>
    <w:rsid w:val="005C3D37"/>
    <w:rsid w:val="005D20E8"/>
    <w:rsid w:val="005D3B26"/>
    <w:rsid w:val="005E0F74"/>
    <w:rsid w:val="005E2B97"/>
    <w:rsid w:val="005E671C"/>
    <w:rsid w:val="006222D1"/>
    <w:rsid w:val="00636FF4"/>
    <w:rsid w:val="00637376"/>
    <w:rsid w:val="00645150"/>
    <w:rsid w:val="00667174"/>
    <w:rsid w:val="006710E7"/>
    <w:rsid w:val="00686B4B"/>
    <w:rsid w:val="006938F5"/>
    <w:rsid w:val="00695DDE"/>
    <w:rsid w:val="006962AF"/>
    <w:rsid w:val="006A0B0B"/>
    <w:rsid w:val="006A6A62"/>
    <w:rsid w:val="006C19CC"/>
    <w:rsid w:val="006E2639"/>
    <w:rsid w:val="006E39DB"/>
    <w:rsid w:val="006E5A8A"/>
    <w:rsid w:val="006E7739"/>
    <w:rsid w:val="006F1177"/>
    <w:rsid w:val="006F3410"/>
    <w:rsid w:val="006F3BCB"/>
    <w:rsid w:val="006F3FBD"/>
    <w:rsid w:val="0072107A"/>
    <w:rsid w:val="0072288A"/>
    <w:rsid w:val="0073469B"/>
    <w:rsid w:val="007356AC"/>
    <w:rsid w:val="007425C8"/>
    <w:rsid w:val="00742F2F"/>
    <w:rsid w:val="00744BDD"/>
    <w:rsid w:val="007569E6"/>
    <w:rsid w:val="00756C97"/>
    <w:rsid w:val="007954B2"/>
    <w:rsid w:val="007A1AAB"/>
    <w:rsid w:val="007B437E"/>
    <w:rsid w:val="007C18CF"/>
    <w:rsid w:val="007D04B7"/>
    <w:rsid w:val="007E4557"/>
    <w:rsid w:val="007F3CA0"/>
    <w:rsid w:val="007F42A2"/>
    <w:rsid w:val="007F6341"/>
    <w:rsid w:val="00825852"/>
    <w:rsid w:val="00855297"/>
    <w:rsid w:val="00863F8A"/>
    <w:rsid w:val="008773DC"/>
    <w:rsid w:val="008804D9"/>
    <w:rsid w:val="0089787C"/>
    <w:rsid w:val="008A19BC"/>
    <w:rsid w:val="008A2287"/>
    <w:rsid w:val="008A5FD5"/>
    <w:rsid w:val="008E09D1"/>
    <w:rsid w:val="008F047C"/>
    <w:rsid w:val="008F0A28"/>
    <w:rsid w:val="008F6111"/>
    <w:rsid w:val="009072C9"/>
    <w:rsid w:val="009112F5"/>
    <w:rsid w:val="00923E3D"/>
    <w:rsid w:val="00934C07"/>
    <w:rsid w:val="00944750"/>
    <w:rsid w:val="00954A84"/>
    <w:rsid w:val="00960C7D"/>
    <w:rsid w:val="009750D7"/>
    <w:rsid w:val="0098663E"/>
    <w:rsid w:val="00991117"/>
    <w:rsid w:val="009A0A45"/>
    <w:rsid w:val="009A0DD5"/>
    <w:rsid w:val="009B48D8"/>
    <w:rsid w:val="009B72F0"/>
    <w:rsid w:val="009C609A"/>
    <w:rsid w:val="009C6AD7"/>
    <w:rsid w:val="009D49C8"/>
    <w:rsid w:val="00A012F7"/>
    <w:rsid w:val="00A14913"/>
    <w:rsid w:val="00A14B33"/>
    <w:rsid w:val="00A16209"/>
    <w:rsid w:val="00A22145"/>
    <w:rsid w:val="00A23978"/>
    <w:rsid w:val="00A300C3"/>
    <w:rsid w:val="00A35CBF"/>
    <w:rsid w:val="00A43EC8"/>
    <w:rsid w:val="00A43F3B"/>
    <w:rsid w:val="00A50EFC"/>
    <w:rsid w:val="00A53696"/>
    <w:rsid w:val="00A62521"/>
    <w:rsid w:val="00A645E1"/>
    <w:rsid w:val="00A6620B"/>
    <w:rsid w:val="00A735E2"/>
    <w:rsid w:val="00A82F88"/>
    <w:rsid w:val="00AA0559"/>
    <w:rsid w:val="00AA5FB5"/>
    <w:rsid w:val="00AB4ABD"/>
    <w:rsid w:val="00AD6B53"/>
    <w:rsid w:val="00AD7603"/>
    <w:rsid w:val="00AF6246"/>
    <w:rsid w:val="00AF6782"/>
    <w:rsid w:val="00B136AE"/>
    <w:rsid w:val="00B3508B"/>
    <w:rsid w:val="00B40496"/>
    <w:rsid w:val="00B5055C"/>
    <w:rsid w:val="00B52743"/>
    <w:rsid w:val="00B654E2"/>
    <w:rsid w:val="00B92CCB"/>
    <w:rsid w:val="00B96E08"/>
    <w:rsid w:val="00BA022F"/>
    <w:rsid w:val="00BB2FF1"/>
    <w:rsid w:val="00BB4DA1"/>
    <w:rsid w:val="00BD21A0"/>
    <w:rsid w:val="00BE1747"/>
    <w:rsid w:val="00BF6E0F"/>
    <w:rsid w:val="00C24163"/>
    <w:rsid w:val="00C313B9"/>
    <w:rsid w:val="00C369DF"/>
    <w:rsid w:val="00C407EF"/>
    <w:rsid w:val="00C47246"/>
    <w:rsid w:val="00C4775B"/>
    <w:rsid w:val="00C47CEC"/>
    <w:rsid w:val="00C5247F"/>
    <w:rsid w:val="00C62299"/>
    <w:rsid w:val="00C65BB8"/>
    <w:rsid w:val="00C83332"/>
    <w:rsid w:val="00C844DA"/>
    <w:rsid w:val="00C85274"/>
    <w:rsid w:val="00C874A1"/>
    <w:rsid w:val="00C87F67"/>
    <w:rsid w:val="00C91053"/>
    <w:rsid w:val="00C92D0F"/>
    <w:rsid w:val="00CA29B2"/>
    <w:rsid w:val="00CB048B"/>
    <w:rsid w:val="00CD301C"/>
    <w:rsid w:val="00CF4CC9"/>
    <w:rsid w:val="00CF7396"/>
    <w:rsid w:val="00D01A55"/>
    <w:rsid w:val="00D076E6"/>
    <w:rsid w:val="00D3067A"/>
    <w:rsid w:val="00D400FD"/>
    <w:rsid w:val="00D42EDB"/>
    <w:rsid w:val="00D50EEF"/>
    <w:rsid w:val="00D65F45"/>
    <w:rsid w:val="00D81C81"/>
    <w:rsid w:val="00D927C0"/>
    <w:rsid w:val="00D941D5"/>
    <w:rsid w:val="00D9462D"/>
    <w:rsid w:val="00DB3624"/>
    <w:rsid w:val="00DC1AEE"/>
    <w:rsid w:val="00DD7885"/>
    <w:rsid w:val="00E0694D"/>
    <w:rsid w:val="00E13479"/>
    <w:rsid w:val="00E17D0F"/>
    <w:rsid w:val="00E207FD"/>
    <w:rsid w:val="00E22FCC"/>
    <w:rsid w:val="00E326BB"/>
    <w:rsid w:val="00E34068"/>
    <w:rsid w:val="00E340CB"/>
    <w:rsid w:val="00E543F8"/>
    <w:rsid w:val="00E638EB"/>
    <w:rsid w:val="00E67BE2"/>
    <w:rsid w:val="00E8053C"/>
    <w:rsid w:val="00EC1619"/>
    <w:rsid w:val="00ED11BE"/>
    <w:rsid w:val="00EE1D38"/>
    <w:rsid w:val="00EE2622"/>
    <w:rsid w:val="00EE3945"/>
    <w:rsid w:val="00EE4E8A"/>
    <w:rsid w:val="00EF2B2E"/>
    <w:rsid w:val="00EF5AB0"/>
    <w:rsid w:val="00F048EE"/>
    <w:rsid w:val="00F13004"/>
    <w:rsid w:val="00F22B3D"/>
    <w:rsid w:val="00F2343D"/>
    <w:rsid w:val="00F27F56"/>
    <w:rsid w:val="00F53BA5"/>
    <w:rsid w:val="00F723BD"/>
    <w:rsid w:val="00F85399"/>
    <w:rsid w:val="00F85926"/>
    <w:rsid w:val="00F94330"/>
    <w:rsid w:val="00F9570F"/>
    <w:rsid w:val="00FC4FA0"/>
    <w:rsid w:val="00FC5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DF1F"/>
  <w15:chartTrackingRefBased/>
  <w15:docId w15:val="{C3EC9BFE-DE1F-41D3-B6A2-0BCBC3C7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3631BD"/>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eastAsia="en-US"/>
    </w:rPr>
  </w:style>
  <w:style w:type="paragraph" w:styleId="Heading2">
    <w:name w:val="heading 2"/>
    <w:basedOn w:val="Normal"/>
    <w:next w:val="BodyText"/>
    <w:link w:val="Heading2Char"/>
    <w:uiPriority w:val="9"/>
    <w:unhideWhenUsed/>
    <w:qFormat/>
    <w:rsid w:val="003631BD"/>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1BD"/>
    <w:rPr>
      <w:rFonts w:asciiTheme="majorHAnsi" w:eastAsiaTheme="majorEastAsia" w:hAnsiTheme="majorHAnsi" w:cstheme="majorBidi"/>
      <w:b/>
      <w:bCs/>
      <w:color w:val="4472C4" w:themeColor="accent1"/>
      <w:sz w:val="32"/>
      <w:szCs w:val="32"/>
      <w:lang w:eastAsia="en-US"/>
    </w:rPr>
  </w:style>
  <w:style w:type="character" w:customStyle="1" w:styleId="Heading2Char">
    <w:name w:val="Heading 2 Char"/>
    <w:basedOn w:val="DefaultParagraphFont"/>
    <w:link w:val="Heading2"/>
    <w:uiPriority w:val="9"/>
    <w:rsid w:val="003631BD"/>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3631BD"/>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3631BD"/>
    <w:rPr>
      <w:rFonts w:eastAsiaTheme="minorHAnsi"/>
      <w:sz w:val="24"/>
      <w:szCs w:val="24"/>
      <w:lang w:eastAsia="en-US"/>
    </w:rPr>
  </w:style>
  <w:style w:type="paragraph" w:customStyle="1" w:styleId="FirstParagraph">
    <w:name w:val="First Paragraph"/>
    <w:basedOn w:val="BodyText"/>
    <w:next w:val="BodyText"/>
    <w:qFormat/>
    <w:rsid w:val="003631BD"/>
  </w:style>
  <w:style w:type="character" w:styleId="CommentReference">
    <w:name w:val="annotation reference"/>
    <w:basedOn w:val="DefaultParagraphFont"/>
    <w:semiHidden/>
    <w:unhideWhenUsed/>
    <w:rsid w:val="003631BD"/>
    <w:rPr>
      <w:sz w:val="16"/>
      <w:szCs w:val="16"/>
    </w:rPr>
  </w:style>
  <w:style w:type="paragraph" w:styleId="CommentText">
    <w:name w:val="annotation text"/>
    <w:basedOn w:val="Normal"/>
    <w:link w:val="CommentTextChar"/>
    <w:semiHidden/>
    <w:unhideWhenUsed/>
    <w:rsid w:val="003631BD"/>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semiHidden/>
    <w:rsid w:val="003631BD"/>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D301C"/>
    <w:pPr>
      <w:spacing w:after="160"/>
    </w:pPr>
    <w:rPr>
      <w:rFonts w:eastAsiaTheme="minorEastAsia"/>
      <w:b/>
      <w:bCs/>
      <w:lang w:eastAsia="ja-JP"/>
    </w:rPr>
  </w:style>
  <w:style w:type="character" w:customStyle="1" w:styleId="CommentSubjectChar">
    <w:name w:val="Comment Subject Char"/>
    <w:basedOn w:val="CommentTextChar"/>
    <w:link w:val="CommentSubject"/>
    <w:uiPriority w:val="99"/>
    <w:semiHidden/>
    <w:rsid w:val="00CD301C"/>
    <w:rPr>
      <w:rFonts w:eastAsiaTheme="minorHAnsi"/>
      <w:b/>
      <w:bCs/>
      <w:sz w:val="20"/>
      <w:szCs w:val="20"/>
      <w:lang w:eastAsia="en-US"/>
    </w:rPr>
  </w:style>
  <w:style w:type="paragraph" w:styleId="Header">
    <w:name w:val="header"/>
    <w:basedOn w:val="Normal"/>
    <w:link w:val="HeaderChar"/>
    <w:uiPriority w:val="99"/>
    <w:unhideWhenUsed/>
    <w:rsid w:val="006A6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A62"/>
  </w:style>
  <w:style w:type="paragraph" w:styleId="Footer">
    <w:name w:val="footer"/>
    <w:basedOn w:val="Normal"/>
    <w:link w:val="FooterChar"/>
    <w:uiPriority w:val="99"/>
    <w:unhideWhenUsed/>
    <w:rsid w:val="006A6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A62"/>
  </w:style>
  <w:style w:type="character" w:styleId="PageNumber">
    <w:name w:val="page number"/>
    <w:basedOn w:val="DefaultParagraphFont"/>
    <w:uiPriority w:val="99"/>
    <w:semiHidden/>
    <w:unhideWhenUsed/>
    <w:rsid w:val="006A6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2F933-25AE-4AEA-B0D4-542CAC6C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12</Pages>
  <Words>3457</Words>
  <Characters>19709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Shaffer, Victoria A.</cp:lastModifiedBy>
  <cp:revision>25</cp:revision>
  <dcterms:created xsi:type="dcterms:W3CDTF">2021-08-18T18:03:00Z</dcterms:created>
  <dcterms:modified xsi:type="dcterms:W3CDTF">2021-08-18T20:29:00Z</dcterms:modified>
</cp:coreProperties>
</file>