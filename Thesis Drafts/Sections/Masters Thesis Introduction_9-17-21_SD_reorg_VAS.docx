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65E53C8B" w14:textId="77777777" w:rsidR="004C298F" w:rsidRDefault="000F4274" w:rsidP="00A21537">
      <w:pPr>
        <w:pStyle w:val="BodyText"/>
        <w:spacing w:line="480" w:lineRule="auto"/>
        <w:rPr>
          <w:ins w:id="1" w:author="Shaffer, Victoria A." w:date="2021-09-16T10:26:00Z"/>
          <w:rFonts w:cstheme="minorHAnsi"/>
        </w:rPr>
      </w:pPr>
      <w:r w:rsidRPr="009B48D8">
        <w:rPr>
          <w:rFonts w:cstheme="minorHAnsi"/>
        </w:rPr>
        <w:tab/>
        <w:t xml:space="preserve">Healthcare in the United States is a significant </w:t>
      </w:r>
      <w:ins w:id="2" w:author="Shaffer, Victoria A." w:date="2021-09-16T10:17:00Z">
        <w:r w:rsidR="002F15DB">
          <w:rPr>
            <w:rFonts w:cstheme="minorHAnsi"/>
          </w:rPr>
          <w:t xml:space="preserve">financial </w:t>
        </w:r>
      </w:ins>
      <w:r w:rsidRPr="009B48D8">
        <w:rPr>
          <w:rFonts w:cstheme="minorHAnsi"/>
        </w:rPr>
        <w:t>burden on the average American</w:t>
      </w:r>
      <w:ins w:id="3" w:author="Shaffer, Victoria A." w:date="2021-09-16T10:19:00Z">
        <w:r w:rsidR="002F15DB">
          <w:rPr>
            <w:rFonts w:cstheme="minorHAnsi"/>
          </w:rPr>
          <w:t>.</w:t>
        </w:r>
      </w:ins>
      <w:del w:id="4" w:author="Shaffer, Victoria A." w:date="2021-09-16T10:18:00Z">
        <w:r w:rsidRPr="009B48D8" w:rsidDel="002F15DB">
          <w:rPr>
            <w:rFonts w:cstheme="minorHAnsi"/>
          </w:rPr>
          <w:delText xml:space="preserve">. </w:delText>
        </w:r>
        <w:r w:rsidR="003467FB" w:rsidRPr="009B48D8" w:rsidDel="002F15DB">
          <w:rPr>
            <w:rFonts w:cstheme="minorHAnsi"/>
          </w:rPr>
          <w:delText xml:space="preserve">The financial strain of </w:delText>
        </w:r>
      </w:del>
      <w:ins w:id="5" w:author="Shaffer, Victoria A." w:date="2021-09-16T10:18:00Z">
        <w:r w:rsidR="002F15DB">
          <w:rPr>
            <w:rFonts w:cstheme="minorHAnsi"/>
          </w:rPr>
          <w:t xml:space="preserve"> </w:t>
        </w:r>
      </w:ins>
      <w:ins w:id="6" w:author="Shaffer, Victoria A." w:date="2021-09-16T10:19:00Z">
        <w:r w:rsidR="002F15DB">
          <w:rPr>
            <w:rFonts w:cstheme="minorHAnsi"/>
          </w:rPr>
          <w:t>M</w:t>
        </w:r>
      </w:ins>
      <w:del w:id="7" w:author="Shaffer, Victoria A." w:date="2021-09-16T10:19:00Z">
        <w:r w:rsidR="003467FB" w:rsidRPr="009B48D8" w:rsidDel="002F15DB">
          <w:rPr>
            <w:rFonts w:cstheme="minorHAnsi"/>
          </w:rPr>
          <w:delText>m</w:delText>
        </w:r>
      </w:del>
      <w:r w:rsidR="003467FB" w:rsidRPr="009B48D8">
        <w:rPr>
          <w:rFonts w:cstheme="minorHAnsi"/>
        </w:rPr>
        <w:t xml:space="preserve">edical expenses </w:t>
      </w:r>
      <w:del w:id="8" w:author="Shaffer, Victoria A." w:date="2021-09-16T10:18:00Z">
        <w:r w:rsidR="003467FB" w:rsidRPr="009B48D8" w:rsidDel="002F15DB">
          <w:rPr>
            <w:rFonts w:cstheme="minorHAnsi"/>
          </w:rPr>
          <w:delText xml:space="preserve">affects </w:delText>
        </w:r>
      </w:del>
      <w:ins w:id="9" w:author="Shaffer, Victoria A." w:date="2021-09-16T10:19:00Z">
        <w:r w:rsidR="002F15DB">
          <w:rPr>
            <w:rFonts w:cstheme="minorHAnsi"/>
          </w:rPr>
          <w:t xml:space="preserve">are </w:t>
        </w:r>
      </w:ins>
      <w:del w:id="10" w:author="Shaffer, Victoria A." w:date="2021-09-16T10:19:00Z">
        <w:r w:rsidR="003467FB" w:rsidRPr="009B48D8" w:rsidDel="002F15DB">
          <w:rPr>
            <w:rFonts w:cstheme="minorHAnsi"/>
          </w:rPr>
          <w:delText>over 71.5% of bankruptcies</w:delText>
        </w:r>
        <w:r w:rsidR="003C6EB6" w:rsidDel="002F15DB">
          <w:rPr>
            <w:rFonts w:cstheme="minorHAnsi"/>
          </w:rPr>
          <w:delText xml:space="preserve"> and is</w:delText>
        </w:r>
        <w:r w:rsidR="003467FB" w:rsidRPr="009B48D8" w:rsidDel="002F15DB">
          <w:rPr>
            <w:rFonts w:cstheme="minorHAnsi"/>
          </w:rPr>
          <w:delText xml:space="preserve"> </w:delText>
        </w:r>
      </w:del>
      <w:r w:rsidR="003467FB" w:rsidRPr="009B48D8">
        <w:rPr>
          <w:rFonts w:cstheme="minorHAnsi"/>
        </w:rPr>
        <w:t xml:space="preserve">the </w:t>
      </w:r>
      <w:del w:id="11" w:author="Shaffer, Victoria A." w:date="2021-09-16T10:19:00Z">
        <w:r w:rsidR="003467FB" w:rsidRPr="009B48D8" w:rsidDel="002F15DB">
          <w:rPr>
            <w:rFonts w:cstheme="minorHAnsi"/>
          </w:rPr>
          <w:delText xml:space="preserve">number one </w:delText>
        </w:r>
      </w:del>
      <w:ins w:id="12" w:author="Shaffer, Victoria A." w:date="2021-09-16T10:19:00Z">
        <w:r w:rsidR="002F15DB">
          <w:rPr>
            <w:rFonts w:cstheme="minorHAnsi"/>
          </w:rPr>
          <w:t xml:space="preserve">top </w:t>
        </w:r>
      </w:ins>
      <w:r w:rsidR="003467FB" w:rsidRPr="009B48D8">
        <w:rPr>
          <w:rFonts w:cstheme="minorHAnsi"/>
        </w:rPr>
        <w:t xml:space="preserve">contributor </w:t>
      </w:r>
      <w:r w:rsidR="003C6EB6">
        <w:rPr>
          <w:rFonts w:cstheme="minorHAnsi"/>
        </w:rPr>
        <w:t xml:space="preserve">to bankruptcy </w:t>
      </w:r>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ins w:id="13" w:author="Shaffer, Victoria A." w:date="2021-09-16T10:19:00Z">
        <w:r w:rsidR="002F15DB">
          <w:rPr>
            <w:rFonts w:cstheme="minorHAnsi"/>
          </w:rPr>
          <w:t>, and i</w:t>
        </w:r>
      </w:ins>
      <w:del w:id="14" w:author="Shaffer, Victoria A." w:date="2021-09-16T10:19:00Z">
        <w:r w:rsidR="00C5247F" w:rsidRPr="009B48D8" w:rsidDel="002F15DB">
          <w:rPr>
            <w:rFonts w:cstheme="minorHAnsi"/>
          </w:rPr>
          <w:delText xml:space="preserve">. </w:delText>
        </w:r>
        <w:r w:rsidR="00CD301C" w:rsidRPr="009B48D8" w:rsidDel="002F15DB">
          <w:rPr>
            <w:rFonts w:cstheme="minorHAnsi"/>
          </w:rPr>
          <w:delText>I</w:delText>
        </w:r>
      </w:del>
      <w:r w:rsidR="00CD301C" w:rsidRPr="009B48D8">
        <w:rPr>
          <w:rFonts w:cstheme="minorHAnsi"/>
        </w:rPr>
        <w:t xml:space="preserve">nsurance is </w:t>
      </w:r>
      <w:del w:id="15" w:author="Shaffer, Victoria A." w:date="2021-09-16T10:19:00Z">
        <w:r w:rsidR="008F6111" w:rsidRPr="009B48D8" w:rsidDel="002F15DB">
          <w:rPr>
            <w:rFonts w:cstheme="minorHAnsi"/>
          </w:rPr>
          <w:delText xml:space="preserve">likewise </w:delText>
        </w:r>
      </w:del>
      <w:r w:rsidR="00CD301C" w:rsidRPr="009B48D8">
        <w:rPr>
          <w:rFonts w:cstheme="minorHAnsi"/>
        </w:rPr>
        <w:t>not affordable</w:t>
      </w:r>
      <w:ins w:id="16" w:author="Shaffer, Victoria A." w:date="2021-09-16T10:20:00Z">
        <w:r w:rsidR="002F15DB">
          <w:rPr>
            <w:rFonts w:cstheme="minorHAnsi"/>
          </w:rPr>
          <w:t xml:space="preserve"> for many Americans</w:t>
        </w:r>
      </w:ins>
      <w:r w:rsidR="00CD301C" w:rsidRPr="009B48D8">
        <w:rPr>
          <w:rFonts w:cstheme="minorHAnsi"/>
        </w:rPr>
        <w:t xml:space="preserve">, </w:t>
      </w:r>
      <w:r w:rsidR="00DB3624">
        <w:rPr>
          <w:rFonts w:cstheme="minorHAnsi"/>
        </w:rPr>
        <w:t xml:space="preserve">as </w:t>
      </w:r>
      <w:r w:rsidR="00CD301C" w:rsidRPr="009B48D8">
        <w:rPr>
          <w:rFonts w:cstheme="minorHAnsi"/>
        </w:rPr>
        <w:t xml:space="preserve">indicated by </w:t>
      </w:r>
      <w:r w:rsidR="00DB3624">
        <w:rPr>
          <w:rFonts w:cstheme="minorHAnsi"/>
        </w:rPr>
        <w:t xml:space="preserve">the fact that </w:t>
      </w:r>
      <w:r w:rsidR="00CD301C" w:rsidRPr="009B48D8">
        <w:rPr>
          <w:rFonts w:cstheme="minorHAnsi"/>
        </w:rPr>
        <w:t xml:space="preserve">11.1% </w:t>
      </w:r>
      <w:r w:rsidR="00DB3624">
        <w:rPr>
          <w:rFonts w:cstheme="minorHAnsi"/>
        </w:rPr>
        <w:t xml:space="preserve">of </w:t>
      </w:r>
      <w:del w:id="17" w:author="Shaffer, Victoria A." w:date="2021-09-16T10:20:00Z">
        <w:r w:rsidR="00CD301C" w:rsidRPr="009B48D8" w:rsidDel="002F15DB">
          <w:rPr>
            <w:rFonts w:cstheme="minorHAnsi"/>
          </w:rPr>
          <w:delText xml:space="preserve">Americans </w:delText>
        </w:r>
      </w:del>
      <w:ins w:id="18" w:author="Shaffer, Victoria A." w:date="2021-09-16T10:20:00Z">
        <w:r w:rsidR="002F15DB">
          <w:rPr>
            <w:rFonts w:cstheme="minorHAnsi"/>
          </w:rPr>
          <w:t>the population</w:t>
        </w:r>
        <w:r w:rsidR="002F15DB" w:rsidRPr="009B48D8">
          <w:rPr>
            <w:rFonts w:cstheme="minorHAnsi"/>
          </w:rPr>
          <w:t xml:space="preserve"> </w:t>
        </w:r>
      </w:ins>
      <w:del w:id="19" w:author="Shaffer, Victoria A." w:date="2021-09-16T10:21:00Z">
        <w:r w:rsidR="00DB3624" w:rsidDel="002F15DB">
          <w:rPr>
            <w:rFonts w:cstheme="minorHAnsi"/>
          </w:rPr>
          <w:delText xml:space="preserve">are </w:delText>
        </w:r>
      </w:del>
      <w:ins w:id="20" w:author="Shaffer, Victoria A." w:date="2021-09-16T10:21:00Z">
        <w:r w:rsidR="002F15DB">
          <w:rPr>
            <w:rFonts w:cstheme="minorHAnsi"/>
          </w:rPr>
          <w:t xml:space="preserve">is </w:t>
        </w:r>
      </w:ins>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xml:space="preserve">. </w:t>
      </w:r>
      <w:ins w:id="21" w:author="Shaffer, Victoria A." w:date="2021-09-16T10:21:00Z">
        <w:r w:rsidR="002F15DB">
          <w:rPr>
            <w:rFonts w:cstheme="minorHAnsi"/>
          </w:rPr>
          <w:t>An</w:t>
        </w:r>
      </w:ins>
      <w:ins w:id="22" w:author="Shaffer, Victoria A." w:date="2021-09-16T10:22:00Z">
        <w:r w:rsidR="002F15DB">
          <w:rPr>
            <w:rFonts w:cstheme="minorHAnsi"/>
          </w:rPr>
          <w:t xml:space="preserve"> additional 21.3% of Americans are underinsured, which is </w:t>
        </w:r>
      </w:ins>
      <w:del w:id="23" w:author="Shaffer, Victoria A." w:date="2021-09-16T10:22:00Z">
        <w:r w:rsidR="00CD301C" w:rsidRPr="009B48D8" w:rsidDel="002F15DB">
          <w:rPr>
            <w:rFonts w:cstheme="minorHAnsi"/>
          </w:rPr>
          <w:delText>Underinsurance</w:delText>
        </w:r>
        <w:r w:rsidR="00127911" w:rsidDel="002F15DB">
          <w:rPr>
            <w:rFonts w:cstheme="minorHAnsi"/>
          </w:rPr>
          <w:delText xml:space="preserve">, </w:delText>
        </w:r>
      </w:del>
      <w:r w:rsidR="00127911">
        <w:rPr>
          <w:rFonts w:cstheme="minorHAnsi"/>
        </w:rPr>
        <w:t>defined as</w:t>
      </w:r>
      <w:r w:rsidR="00CD301C" w:rsidRPr="009B48D8">
        <w:rPr>
          <w:rFonts w:cstheme="minorHAnsi"/>
        </w:rPr>
        <w:t xml:space="preserve"> </w:t>
      </w:r>
      <w:r w:rsidR="00127911">
        <w:rPr>
          <w:rFonts w:cstheme="minorHAnsi"/>
        </w:rPr>
        <w:t xml:space="preserve">unsustainable health spending, with </w:t>
      </w:r>
      <w:r w:rsidR="00CD301C" w:rsidRPr="009B48D8">
        <w:rPr>
          <w:rFonts w:cstheme="minorHAnsi"/>
        </w:rPr>
        <w:t>10% of household income going to health costs</w:t>
      </w:r>
      <w:ins w:id="24" w:author="Shaffer, Victoria A." w:date="2021-09-16T10:22:00Z">
        <w:r w:rsidR="002F15DB" w:rsidRPr="009B48D8">
          <w:rPr>
            <w:rFonts w:cstheme="minorHAnsi"/>
            <w:highlight w:val="yellow"/>
          </w:rPr>
          <w:t>(Collins 2020)</w:t>
        </w:r>
        <w:r w:rsidR="002F15DB">
          <w:rPr>
            <w:rFonts w:cstheme="minorHAnsi"/>
          </w:rPr>
          <w:t>.</w:t>
        </w:r>
      </w:ins>
      <w:del w:id="25" w:author="Shaffer, Victoria A." w:date="2021-09-16T10:22:00Z">
        <w:r w:rsidR="007909F5" w:rsidDel="002F15DB">
          <w:rPr>
            <w:rFonts w:cstheme="minorHAnsi"/>
          </w:rPr>
          <w:delText>,</w:delText>
        </w:r>
      </w:del>
      <w:r w:rsidR="00CD301C" w:rsidRPr="009B48D8">
        <w:rPr>
          <w:rFonts w:cstheme="minorHAnsi"/>
        </w:rPr>
        <w:t xml:space="preserve"> </w:t>
      </w:r>
      <w:ins w:id="26" w:author="Shaffer, Victoria A." w:date="2021-09-16T10:24:00Z">
        <w:r w:rsidR="002F15DB">
          <w:rPr>
            <w:rFonts w:cstheme="minorHAnsi"/>
          </w:rPr>
          <w:t>Because healthcare spending is unsustainable for people who are uni</w:t>
        </w:r>
      </w:ins>
      <w:ins w:id="27" w:author="Shaffer, Victoria A." w:date="2021-09-16T10:25:00Z">
        <w:r w:rsidR="002F15DB">
          <w:rPr>
            <w:rFonts w:cstheme="minorHAnsi"/>
          </w:rPr>
          <w:t xml:space="preserve">nsured or </w:t>
        </w:r>
      </w:ins>
      <w:ins w:id="28" w:author="Shaffer, Victoria A." w:date="2021-09-16T10:24:00Z">
        <w:r w:rsidR="002F15DB">
          <w:rPr>
            <w:rFonts w:cstheme="minorHAnsi"/>
          </w:rPr>
          <w:t>underinsured</w:t>
        </w:r>
      </w:ins>
      <w:ins w:id="29" w:author="Shaffer, Victoria A." w:date="2021-09-16T10:25:00Z">
        <w:r w:rsidR="002F15DB">
          <w:rPr>
            <w:rFonts w:cstheme="minorHAnsi"/>
          </w:rPr>
          <w:t xml:space="preserve">, the majority of this group goes </w:t>
        </w:r>
      </w:ins>
      <w:del w:id="30" w:author="Shaffer, Victoria A." w:date="2021-09-16T10:25:00Z">
        <w:r w:rsidR="00CD301C" w:rsidRPr="009B48D8" w:rsidDel="002F15DB">
          <w:rPr>
            <w:rFonts w:cstheme="minorHAnsi"/>
          </w:rPr>
          <w:delText xml:space="preserve">has also surged to 21.3%, resulting in nearly a third of the US population lacking critical health services </w:delText>
        </w:r>
      </w:del>
      <w:del w:id="31" w:author="Shaffer, Victoria A." w:date="2021-09-16T10:22:00Z">
        <w:r w:rsidR="00CD301C" w:rsidRPr="009B48D8" w:rsidDel="002F15DB">
          <w:rPr>
            <w:rFonts w:cstheme="minorHAnsi"/>
            <w:highlight w:val="yellow"/>
          </w:rPr>
          <w:delText>(Collins 2020)</w:delText>
        </w:r>
        <w:r w:rsidR="00CD301C" w:rsidRPr="009B48D8" w:rsidDel="002F15DB">
          <w:rPr>
            <w:rFonts w:cstheme="minorHAnsi"/>
          </w:rPr>
          <w:delText>.</w:delText>
        </w:r>
      </w:del>
      <w:del w:id="32" w:author="Shaffer, Victoria A." w:date="2021-09-16T10:25:00Z">
        <w:r w:rsidR="00CD301C" w:rsidRPr="009B48D8" w:rsidDel="002F15DB">
          <w:rPr>
            <w:rFonts w:cstheme="minorHAnsi"/>
          </w:rPr>
          <w:delText xml:space="preserve"> </w:delText>
        </w:r>
        <w:r w:rsidR="00A21537" w:rsidDel="002F15DB">
          <w:rPr>
            <w:rFonts w:cstheme="minorHAnsi"/>
          </w:rPr>
          <w:delText>I</w:delText>
        </w:r>
        <w:r w:rsidR="005255AE" w:rsidRPr="009B48D8" w:rsidDel="002F15DB">
          <w:rPr>
            <w:rFonts w:cstheme="minorHAnsi"/>
          </w:rPr>
          <w:delText xml:space="preserve">n the US, 54% of underinsured, and 59% of uninsured went </w:delText>
        </w:r>
      </w:del>
      <w:r w:rsidR="005255AE" w:rsidRPr="009B48D8">
        <w:rPr>
          <w:rFonts w:cstheme="minorHAnsi"/>
        </w:rPr>
        <w:t xml:space="preserve">without necessary medical services </w:t>
      </w:r>
      <w:r w:rsidR="005255AE" w:rsidRPr="009B48D8">
        <w:rPr>
          <w:rFonts w:cstheme="minorHAnsi"/>
          <w:highlight w:val="yellow"/>
        </w:rPr>
        <w:t>(Schoen 2005)</w:t>
      </w:r>
      <w:r w:rsidR="005255AE" w:rsidRPr="009B48D8">
        <w:rPr>
          <w:rFonts w:cstheme="minorHAnsi"/>
        </w:rPr>
        <w:t xml:space="preserve">. </w:t>
      </w:r>
    </w:p>
    <w:p w14:paraId="4E4C68B5" w14:textId="788641CB" w:rsidR="005255AE" w:rsidRPr="009B48D8" w:rsidRDefault="004C298F">
      <w:pPr>
        <w:pStyle w:val="BodyText"/>
        <w:spacing w:line="480" w:lineRule="auto"/>
        <w:ind w:firstLine="720"/>
        <w:rPr>
          <w:rFonts w:cstheme="minorHAnsi"/>
        </w:rPr>
        <w:pPrChange w:id="33" w:author="Shaffer, Victoria A." w:date="2021-09-16T10:26:00Z">
          <w:pPr>
            <w:pStyle w:val="BodyText"/>
            <w:spacing w:line="480" w:lineRule="auto"/>
          </w:pPr>
        </w:pPrChange>
      </w:pPr>
      <w:ins w:id="34" w:author="Shaffer, Victoria A." w:date="2021-09-16T10:27:00Z">
        <w:r>
          <w:rPr>
            <w:rFonts w:cstheme="minorHAnsi"/>
          </w:rPr>
          <w:t xml:space="preserve">In </w:t>
        </w:r>
      </w:ins>
      <w:ins w:id="35" w:author="Shaffer, Victoria A." w:date="2021-09-16T10:28:00Z">
        <w:r>
          <w:rPr>
            <w:rFonts w:cstheme="minorHAnsi"/>
          </w:rPr>
          <w:t>addition to healthcare being costly for US citizens, the US government also spends an astronomical amount on health care annually, particularly in comparison</w:t>
        </w:r>
      </w:ins>
      <w:ins w:id="36" w:author="Shaffer, Victoria A." w:date="2021-09-16T10:29:00Z">
        <w:r>
          <w:rPr>
            <w:rFonts w:cstheme="minorHAnsi"/>
          </w:rPr>
          <w:t xml:space="preserve"> to peer nations</w:t>
        </w:r>
      </w:ins>
      <w:ins w:id="37" w:author="Shaffer, Victoria A." w:date="2021-09-16T10:28:00Z">
        <w:r>
          <w:rPr>
            <w:rFonts w:cstheme="minorHAnsi"/>
          </w:rPr>
          <w:t xml:space="preserve">. </w:t>
        </w:r>
      </w:ins>
      <w:del w:id="38" w:author="Shaffer, Victoria A." w:date="2021-09-16T10:26:00Z">
        <w:r w:rsidR="00A21537" w:rsidDel="004C298F">
          <w:rPr>
            <w:rFonts w:cstheme="minorHAnsi"/>
          </w:rPr>
          <w:delText xml:space="preserve">The rising cost of insurance is especially concerning given the deadly consequences. </w:delText>
        </w:r>
      </w:del>
      <w:moveFromRangeStart w:id="39" w:author="Shaffer, Victoria A." w:date="2021-09-16T10:29:00Z" w:name="move82680578"/>
      <w:moveFrom w:id="40" w:author="Shaffer, Victoria A." w:date="2021-09-16T10:29:00Z">
        <w:r w:rsidR="00A21537" w:rsidDel="004C298F">
          <w:rPr>
            <w:rFonts w:cstheme="minorHAnsi"/>
          </w:rPr>
          <w:t>H</w:t>
        </w:r>
        <w:r w:rsidR="005255AE" w:rsidRPr="009B48D8" w:rsidDel="004C298F">
          <w:rPr>
            <w:rFonts w:cstheme="minorHAnsi"/>
          </w:rPr>
          <w:t xml:space="preserve">ealthcare outcomes </w:t>
        </w:r>
        <w:r w:rsidR="000219A6" w:rsidDel="004C298F">
          <w:rPr>
            <w:rFonts w:cstheme="minorHAnsi"/>
          </w:rPr>
          <w:t xml:space="preserve">are </w:t>
        </w:r>
        <w:r w:rsidR="00852641" w:rsidDel="004C298F">
          <w:rPr>
            <w:rFonts w:cstheme="minorHAnsi"/>
          </w:rPr>
          <w:t xml:space="preserve">also </w:t>
        </w:r>
        <w:r w:rsidR="000219A6" w:rsidDel="004C298F">
          <w:rPr>
            <w:rFonts w:cstheme="minorHAnsi"/>
          </w:rPr>
          <w:t>shockingly poor considering how much the US spends</w:t>
        </w:r>
        <w:r w:rsidR="005255AE" w:rsidRPr="009B48D8" w:rsidDel="004C298F">
          <w:rPr>
            <w:rFonts w:cstheme="minorHAnsi"/>
          </w:rPr>
          <w:t xml:space="preserve">. </w:t>
        </w:r>
      </w:moveFrom>
      <w:moveFromRangeEnd w:id="39"/>
      <w:r w:rsidR="005255AE" w:rsidRPr="009B48D8">
        <w:rPr>
          <w:rFonts w:cstheme="minorHAnsi"/>
        </w:rPr>
        <w:t>In 2016</w:t>
      </w:r>
      <w:r w:rsidR="007F3CA0">
        <w:rPr>
          <w:rFonts w:cstheme="minorHAnsi"/>
        </w:rPr>
        <w:t>,</w:t>
      </w:r>
      <w:r w:rsidR="005255AE" w:rsidRPr="009B48D8">
        <w:rPr>
          <w:rFonts w:cstheme="minorHAnsi"/>
        </w:rPr>
        <w:t xml:space="preserve"> 17.8% of GDP</w:t>
      </w:r>
      <w:r w:rsidR="006E6638">
        <w:rPr>
          <w:rFonts w:cstheme="minorHAnsi"/>
        </w:rPr>
        <w:t xml:space="preserve"> was spent</w:t>
      </w:r>
      <w:r w:rsidR="005255AE" w:rsidRPr="009B48D8">
        <w:rPr>
          <w:rFonts w:cstheme="minorHAnsi"/>
        </w:rPr>
        <w:t xml:space="preserve"> on healthcare</w:t>
      </w:r>
      <w:r w:rsidR="004F2144" w:rsidRPr="009B48D8">
        <w:rPr>
          <w:rFonts w:cstheme="minorHAnsi"/>
        </w:rPr>
        <w:t>,</w:t>
      </w:r>
      <w:r w:rsidR="005255AE" w:rsidRPr="009B48D8">
        <w:rPr>
          <w:rFonts w:cstheme="minorHAnsi"/>
        </w:rPr>
        <w:t xml:space="preserve"> with other high-income countries </w:t>
      </w:r>
      <w:r w:rsidR="006A672A">
        <w:rPr>
          <w:rFonts w:cstheme="minorHAnsi"/>
        </w:rPr>
        <w:t>spent</w:t>
      </w:r>
      <w:r w:rsidR="006A672A" w:rsidRPr="009B48D8">
        <w:rPr>
          <w:rFonts w:cstheme="minorHAnsi"/>
        </w:rPr>
        <w:t xml:space="preserve"> </w:t>
      </w:r>
      <w:r w:rsidR="000A58FD">
        <w:rPr>
          <w:rFonts w:cstheme="minorHAnsi"/>
        </w:rPr>
        <w:t xml:space="preserve">between </w:t>
      </w:r>
      <w:r w:rsidR="005255AE" w:rsidRPr="009B48D8">
        <w:rPr>
          <w:rFonts w:cstheme="minorHAnsi"/>
        </w:rPr>
        <w:t>9.6% to 12.4</w:t>
      </w:r>
      <w:r w:rsidR="004F2144" w:rsidRPr="009B48D8">
        <w:rPr>
          <w:rFonts w:cstheme="minorHAnsi"/>
        </w:rPr>
        <w:t>%.</w:t>
      </w:r>
      <w:r w:rsidR="005255AE" w:rsidRPr="009B48D8">
        <w:rPr>
          <w:rFonts w:cstheme="minorHAnsi"/>
        </w:rPr>
        <w:t xml:space="preserve"> </w:t>
      </w:r>
      <w:moveToRangeStart w:id="41" w:author="Shaffer, Victoria A." w:date="2021-09-16T10:29:00Z" w:name="move82680578"/>
      <w:moveTo w:id="42" w:author="Shaffer, Victoria A." w:date="2021-09-16T10:29:00Z">
        <w:r>
          <w:rPr>
            <w:rFonts w:cstheme="minorHAnsi"/>
          </w:rPr>
          <w:t>H</w:t>
        </w:r>
        <w:r w:rsidRPr="009B48D8">
          <w:rPr>
            <w:rFonts w:cstheme="minorHAnsi"/>
          </w:rPr>
          <w:t xml:space="preserve">ealthcare outcomes </w:t>
        </w:r>
        <w:r>
          <w:rPr>
            <w:rFonts w:cstheme="minorHAnsi"/>
          </w:rPr>
          <w:t>are also shockingly poor considering how much the US spends</w:t>
        </w:r>
        <w:r w:rsidRPr="009B48D8">
          <w:rPr>
            <w:rFonts w:cstheme="minorHAnsi"/>
          </w:rPr>
          <w:t xml:space="preserve">. </w:t>
        </w:r>
      </w:moveTo>
      <w:moveToRangeEnd w:id="41"/>
      <w:del w:id="43" w:author="Shaffer, Victoria A." w:date="2021-09-16T10:29:00Z">
        <w:r w:rsidR="004F2144" w:rsidRPr="009B48D8" w:rsidDel="004C298F">
          <w:rPr>
            <w:rFonts w:cstheme="minorHAnsi"/>
          </w:rPr>
          <w:delText>Y</w:delText>
        </w:r>
        <w:r w:rsidR="005255AE" w:rsidRPr="009B48D8" w:rsidDel="004C298F">
          <w:rPr>
            <w:rFonts w:cstheme="minorHAnsi"/>
          </w:rPr>
          <w:delText xml:space="preserve">et </w:delText>
        </w:r>
        <w:r w:rsidR="004F2144" w:rsidRPr="009B48D8" w:rsidDel="004C298F">
          <w:rPr>
            <w:rFonts w:cstheme="minorHAnsi"/>
          </w:rPr>
          <w:delText xml:space="preserve">the </w:delText>
        </w:r>
      </w:del>
      <w:ins w:id="44" w:author="Shaffer, Victoria A." w:date="2021-09-16T10:29:00Z">
        <w:r>
          <w:rPr>
            <w:rFonts w:cstheme="minorHAnsi"/>
          </w:rPr>
          <w:t xml:space="preserve">The </w:t>
        </w:r>
      </w:ins>
      <w:r w:rsidR="004F2144" w:rsidRPr="009B48D8">
        <w:rPr>
          <w:rFonts w:cstheme="minorHAnsi"/>
        </w:rPr>
        <w:t xml:space="preserve">US has the </w:t>
      </w:r>
      <w:r w:rsidR="005255AE" w:rsidRPr="009B48D8">
        <w:rPr>
          <w:rFonts w:cstheme="minorHAnsi"/>
        </w:rPr>
        <w:t>lowest life expectancy</w:t>
      </w:r>
      <w:r w:rsidR="004F2144" w:rsidRPr="009B48D8">
        <w:rPr>
          <w:rFonts w:cstheme="minorHAnsi"/>
        </w:rPr>
        <w:t xml:space="preserve"> of these countries</w:t>
      </w:r>
      <w:r w:rsidR="005255AE" w:rsidRPr="009B48D8">
        <w:rPr>
          <w:rFonts w:cstheme="minorHAnsi"/>
        </w:rPr>
        <w:t xml:space="preserve">, 78.8, compared to an </w:t>
      </w:r>
      <w:r w:rsidR="004F2144" w:rsidRPr="009B48D8">
        <w:rPr>
          <w:rFonts w:cstheme="minorHAnsi"/>
        </w:rPr>
        <w:t xml:space="preserve">average </w:t>
      </w:r>
      <w:r w:rsidR="005255AE" w:rsidRPr="009B48D8">
        <w:rPr>
          <w:rFonts w:cstheme="minorHAnsi"/>
        </w:rPr>
        <w:t xml:space="preserve">expectancy of 81.7 </w:t>
      </w:r>
      <w:ins w:id="45" w:author="Shaffer, Victoria A." w:date="2021-09-16T10:58:00Z">
        <w:r w:rsidR="004F60C0">
          <w:rPr>
            <w:rFonts w:cstheme="minorHAnsi"/>
          </w:rPr>
          <w:t xml:space="preserve">and is ranked poorly on most markers of health outcomes </w:t>
        </w:r>
      </w:ins>
      <w:r w:rsidR="005255AE" w:rsidRPr="009B48D8">
        <w:rPr>
          <w:rFonts w:cstheme="minorHAnsi"/>
          <w:highlight w:val="yellow"/>
        </w:rPr>
        <w:t>(</w:t>
      </w:r>
      <w:proofErr w:type="spellStart"/>
      <w:r w:rsidR="005255AE" w:rsidRPr="009B48D8">
        <w:rPr>
          <w:rFonts w:cstheme="minorHAnsi"/>
          <w:highlight w:val="yellow"/>
        </w:rPr>
        <w:t>Papanicolas</w:t>
      </w:r>
      <w:proofErr w:type="spellEnd"/>
      <w:r w:rsidR="005255AE" w:rsidRPr="009B48D8">
        <w:rPr>
          <w:rFonts w:cstheme="minorHAnsi"/>
          <w:highlight w:val="yellow"/>
        </w:rPr>
        <w:t xml:space="preserve"> 2018)</w:t>
      </w:r>
      <w:r w:rsidR="005255AE" w:rsidRPr="009B48D8">
        <w:rPr>
          <w:rFonts w:cstheme="minorHAnsi"/>
        </w:rPr>
        <w:t>.</w:t>
      </w:r>
      <w:r w:rsidR="004F2144" w:rsidRPr="009B48D8">
        <w:rPr>
          <w:rFonts w:cstheme="minorHAnsi"/>
        </w:rPr>
        <w:t xml:space="preserve"> </w:t>
      </w:r>
    </w:p>
    <w:p w14:paraId="5E50B571" w14:textId="7A7CCB14" w:rsidR="002716BB" w:rsidRPr="009B48D8" w:rsidRDefault="003E2D8F" w:rsidP="006A6A62">
      <w:pPr>
        <w:pStyle w:val="FirstParagraph"/>
        <w:spacing w:line="480" w:lineRule="auto"/>
        <w:ind w:firstLine="720"/>
        <w:rPr>
          <w:rFonts w:cstheme="minorHAnsi"/>
        </w:rPr>
      </w:pPr>
      <w:r>
        <w:rPr>
          <w:rFonts w:cstheme="minorHAnsi"/>
        </w:rPr>
        <w:t xml:space="preserve">One plausible answer to skyrocketing health costs and ineffective outcomes is </w:t>
      </w:r>
      <w:commentRangeStart w:id="46"/>
      <w:r w:rsidR="003631BD" w:rsidRPr="009B48D8">
        <w:rPr>
          <w:rFonts w:cstheme="minorHAnsi"/>
        </w:rPr>
        <w:t xml:space="preserve">Universal </w:t>
      </w:r>
      <w:commentRangeEnd w:id="46"/>
      <w:r w:rsidR="006A6A62">
        <w:rPr>
          <w:rStyle w:val="CommentReference"/>
        </w:rPr>
        <w:commentReference w:id="46"/>
      </w:r>
      <w:r w:rsidR="003631BD" w:rsidRPr="009B48D8">
        <w:rPr>
          <w:rFonts w:cstheme="minorHAnsi"/>
        </w:rPr>
        <w:t>Health Care (UHC)</w:t>
      </w:r>
      <w:r>
        <w:rPr>
          <w:rFonts w:cstheme="minorHAnsi"/>
        </w:rPr>
        <w:t>.</w:t>
      </w:r>
      <w:del w:id="47" w:author="Shaffer, Victoria A." w:date="2021-09-16T10:30:00Z">
        <w:r w:rsidDel="004C298F">
          <w:rPr>
            <w:rFonts w:cstheme="minorHAnsi"/>
          </w:rPr>
          <w:delText xml:space="preserve"> </w:delText>
        </w:r>
      </w:del>
      <w:r w:rsidR="003631BD" w:rsidRPr="009B48D8">
        <w:rPr>
          <w:rFonts w:cstheme="minorHAnsi"/>
        </w:rPr>
        <w:t xml:space="preserve"> </w:t>
      </w:r>
      <w:r w:rsidR="00F8575A">
        <w:rPr>
          <w:rFonts w:cstheme="minorHAnsi"/>
        </w:rPr>
        <w:t xml:space="preserve">UHC </w:t>
      </w:r>
      <w:r w:rsidR="0072288A" w:rsidRPr="009B48D8">
        <w:rPr>
          <w:rFonts w:cstheme="minorHAnsi"/>
        </w:rPr>
        <w:t>directly address</w:t>
      </w:r>
      <w:r w:rsidR="00F8575A">
        <w:rPr>
          <w:rFonts w:cstheme="minorHAnsi"/>
        </w:rPr>
        <w:t>es</w:t>
      </w:r>
      <w:r w:rsidR="0072288A" w:rsidRPr="009B48D8">
        <w:rPr>
          <w:rFonts w:cstheme="minorHAnsi"/>
        </w:rPr>
        <w:t xml:space="preserve"> US concerns regarding cost of healthcare, lack of coverage, and poor </w:t>
      </w:r>
      <w:r w:rsidR="006A6A62">
        <w:rPr>
          <w:rFonts w:cstheme="minorHAnsi"/>
        </w:rPr>
        <w:t xml:space="preserve">health </w:t>
      </w:r>
      <w:r w:rsidR="0072288A" w:rsidRPr="009B48D8">
        <w:rPr>
          <w:rFonts w:cstheme="minorHAnsi"/>
        </w:rPr>
        <w:t xml:space="preserve">outcomes. </w:t>
      </w:r>
      <w:r w:rsidR="003A2227">
        <w:rPr>
          <w:rFonts w:cstheme="minorHAnsi"/>
        </w:rPr>
        <w:t>C</w:t>
      </w:r>
      <w:r w:rsidR="0072288A" w:rsidRPr="009B48D8">
        <w:rPr>
          <w:rFonts w:cstheme="minorHAnsi"/>
        </w:rPr>
        <w:t>ost of implementation temporarily spike</w:t>
      </w:r>
      <w:r w:rsidR="003A2227">
        <w:rPr>
          <w:rFonts w:cstheme="minorHAnsi"/>
        </w:rPr>
        <w:t>s</w:t>
      </w:r>
      <w:r w:rsidR="0072288A" w:rsidRPr="009B48D8">
        <w:rPr>
          <w:rFonts w:cstheme="minorHAnsi"/>
        </w:rPr>
        <w:t xml:space="preserve"> total </w:t>
      </w:r>
      <w:r w:rsidR="0072288A" w:rsidRPr="009B48D8">
        <w:rPr>
          <w:rFonts w:cstheme="minorHAnsi"/>
        </w:rPr>
        <w:lastRenderedPageBreak/>
        <w:t>healthcare spending</w:t>
      </w:r>
      <w:del w:id="48" w:author="Shaffer, Victoria A." w:date="2021-09-16T10:30:00Z">
        <w:r w:rsidR="0072288A" w:rsidRPr="009B48D8" w:rsidDel="004C298F">
          <w:rPr>
            <w:rFonts w:cstheme="minorHAnsi"/>
          </w:rPr>
          <w:delText>,</w:delText>
        </w:r>
      </w:del>
      <w:r w:rsidR="0072288A" w:rsidRPr="009B48D8">
        <w:rPr>
          <w:rFonts w:cstheme="minorHAnsi"/>
        </w:rPr>
        <w:t xml:space="preserve"> but </w:t>
      </w:r>
      <w:r w:rsidR="003A2227">
        <w:rPr>
          <w:rFonts w:cstheme="minorHAnsi"/>
        </w:rPr>
        <w:t>has historically resulted in</w:t>
      </w:r>
      <w:r w:rsidR="00241D84" w:rsidRPr="009B48D8">
        <w:rPr>
          <w:rFonts w:cstheme="minorHAnsi"/>
        </w:rPr>
        <w:t xml:space="preserve"> reduced</w:t>
      </w:r>
      <w:r w:rsidR="003A2227">
        <w:rPr>
          <w:rFonts w:cstheme="minorHAnsi"/>
        </w:rPr>
        <w:t xml:space="preserve"> spending later</w:t>
      </w:r>
      <w:ins w:id="49" w:author="Shaffer, Victoria A." w:date="2021-09-16T10:34:00Z">
        <w:r w:rsidR="004C298F">
          <w:rPr>
            <w:rFonts w:cstheme="minorHAnsi"/>
          </w:rPr>
          <w:t xml:space="preserve"> </w:t>
        </w:r>
        <w:r w:rsidR="004C298F" w:rsidRPr="009B48D8">
          <w:rPr>
            <w:rFonts w:cstheme="minorHAnsi"/>
            <w:highlight w:val="yellow"/>
          </w:rPr>
          <w:t>(Hsiao 2016)</w:t>
        </w:r>
        <w:r w:rsidR="004C298F">
          <w:rPr>
            <w:rFonts w:cstheme="minorHAnsi"/>
          </w:rPr>
          <w:t xml:space="preserve"> because UHC </w:t>
        </w:r>
      </w:ins>
      <w:ins w:id="50" w:author="Shaffer, Victoria A." w:date="2021-09-16T10:35:00Z">
        <w:r w:rsidR="004C298F">
          <w:rPr>
            <w:rFonts w:cstheme="minorHAnsi"/>
          </w:rPr>
          <w:t xml:space="preserve">results in </w:t>
        </w:r>
      </w:ins>
      <w:ins w:id="51" w:author="Shaffer, Victoria A." w:date="2021-09-16T10:34:00Z">
        <w:r w:rsidR="004C298F">
          <w:rPr>
            <w:rFonts w:cstheme="minorHAnsi"/>
          </w:rPr>
          <w:t>a single buyer market</w:t>
        </w:r>
        <w:r w:rsidR="004C298F" w:rsidRPr="009B48D8">
          <w:rPr>
            <w:rFonts w:cstheme="minorHAnsi"/>
          </w:rPr>
          <w:t xml:space="preserve"> for purchase of healthcare goods and technologies (such as pharmaceuticals) lead</w:t>
        </w:r>
        <w:r w:rsidR="004C298F">
          <w:rPr>
            <w:rFonts w:cstheme="minorHAnsi"/>
          </w:rPr>
          <w:t>ing to</w:t>
        </w:r>
        <w:r w:rsidR="004C298F" w:rsidRPr="009B48D8">
          <w:rPr>
            <w:rFonts w:cstheme="minorHAnsi"/>
          </w:rPr>
          <w:t xml:space="preserve"> reduction of aggregate costs </w:t>
        </w:r>
        <w:r w:rsidR="004C298F" w:rsidRPr="009B48D8">
          <w:rPr>
            <w:rFonts w:cstheme="minorHAnsi"/>
            <w:highlight w:val="yellow"/>
          </w:rPr>
          <w:t>(Hussey 2003)</w:t>
        </w:r>
      </w:ins>
      <w:r w:rsidR="00241D84" w:rsidRPr="009B48D8">
        <w:rPr>
          <w:rFonts w:cstheme="minorHAnsi"/>
        </w:rPr>
        <w:t xml:space="preserve">. </w:t>
      </w:r>
      <w:ins w:id="52" w:author="Shaffer, Victoria A." w:date="2021-09-16T10:35:00Z">
        <w:r w:rsidR="004C298F">
          <w:rPr>
            <w:rFonts w:cstheme="minorHAnsi"/>
          </w:rPr>
          <w:t>Imp</w:t>
        </w:r>
        <w:r w:rsidR="007D2A5E">
          <w:rPr>
            <w:rFonts w:cstheme="minorHAnsi"/>
          </w:rPr>
          <w:t xml:space="preserve">lementation of UHC </w:t>
        </w:r>
      </w:ins>
      <w:ins w:id="53" w:author="Shaffer, Victoria A." w:date="2021-09-16T10:36:00Z">
        <w:r w:rsidR="007D2A5E">
          <w:rPr>
            <w:rFonts w:cstheme="minorHAnsi"/>
          </w:rPr>
          <w:t>increases healthcare coverage</w:t>
        </w:r>
      </w:ins>
      <w:del w:id="54" w:author="Shaffer, Victoria A." w:date="2021-09-16T10:34:00Z">
        <w:r w:rsidR="00B63002" w:rsidDel="004C298F">
          <w:rPr>
            <w:rFonts w:cstheme="minorHAnsi"/>
          </w:rPr>
          <w:delText xml:space="preserve">For example, health expenditures increased by 14% when </w:delText>
        </w:r>
        <w:r w:rsidR="00241D84" w:rsidRPr="009B48D8" w:rsidDel="004C298F">
          <w:rPr>
            <w:rFonts w:cstheme="minorHAnsi"/>
          </w:rPr>
          <w:delText xml:space="preserve">Taiwan </w:delText>
        </w:r>
        <w:r w:rsidR="00B63002" w:rsidDel="004C298F">
          <w:rPr>
            <w:rFonts w:cstheme="minorHAnsi"/>
          </w:rPr>
          <w:delText xml:space="preserve">implemented UHC in 1995, </w:delText>
        </w:r>
        <w:r w:rsidR="00241D84" w:rsidRPr="009B48D8" w:rsidDel="004C298F">
          <w:rPr>
            <w:rFonts w:cstheme="minorHAnsi"/>
          </w:rPr>
          <w:delText xml:space="preserve">however, </w:delText>
        </w:r>
        <w:r w:rsidR="00B63002" w:rsidDel="004C298F">
          <w:rPr>
            <w:rFonts w:cstheme="minorHAnsi"/>
          </w:rPr>
          <w:delText xml:space="preserve">annual spending increases </w:delText>
        </w:r>
        <w:r w:rsidR="00241D84" w:rsidRPr="009B48D8" w:rsidDel="004C298F">
          <w:rPr>
            <w:rFonts w:cstheme="minorHAnsi"/>
          </w:rPr>
          <w:delText>were 4.1%</w:delText>
        </w:r>
        <w:r w:rsidR="00B63002" w:rsidDel="004C298F">
          <w:rPr>
            <w:rFonts w:cstheme="minorHAnsi"/>
          </w:rPr>
          <w:delText xml:space="preserve"> afterwards</w:delText>
        </w:r>
        <w:r w:rsidR="00241D84" w:rsidRPr="009B48D8" w:rsidDel="004C298F">
          <w:rPr>
            <w:rFonts w:cstheme="minorHAnsi"/>
          </w:rPr>
          <w:delText xml:space="preserve">, </w:delText>
        </w:r>
        <w:r w:rsidR="006C69E3" w:rsidDel="004C298F">
          <w:rPr>
            <w:rFonts w:cstheme="minorHAnsi"/>
          </w:rPr>
          <w:delText xml:space="preserve">cutting by half the </w:delText>
        </w:r>
        <w:r w:rsidR="00241D84" w:rsidRPr="009B48D8" w:rsidDel="004C298F">
          <w:rPr>
            <w:rFonts w:cstheme="minorHAnsi"/>
          </w:rPr>
          <w:delText>8.3%</w:delText>
        </w:r>
        <w:r w:rsidR="00B63002" w:rsidDel="004C298F">
          <w:rPr>
            <w:rFonts w:cstheme="minorHAnsi"/>
          </w:rPr>
          <w:delText xml:space="preserve"> increase </w:delText>
        </w:r>
        <w:r w:rsidR="006C69E3" w:rsidDel="004C298F">
          <w:rPr>
            <w:rFonts w:cstheme="minorHAnsi"/>
          </w:rPr>
          <w:delText xml:space="preserve">pre-UHC </w:delText>
        </w:r>
        <w:r w:rsidR="00241D84" w:rsidRPr="009B48D8" w:rsidDel="004C298F">
          <w:rPr>
            <w:rFonts w:cstheme="minorHAnsi"/>
            <w:highlight w:val="yellow"/>
          </w:rPr>
          <w:delText>(Hsiao 2016)</w:delText>
        </w:r>
        <w:r w:rsidR="00241D84" w:rsidRPr="009B48D8" w:rsidDel="004C298F">
          <w:rPr>
            <w:rFonts w:cstheme="minorHAnsi"/>
          </w:rPr>
          <w:delText xml:space="preserve">. </w:delText>
        </w:r>
        <w:r w:rsidR="00EF209A" w:rsidDel="004C298F">
          <w:rPr>
            <w:rFonts w:cstheme="minorHAnsi"/>
          </w:rPr>
          <w:delText xml:space="preserve"> UHC also allows for a </w:delText>
        </w:r>
        <w:r w:rsidR="002A106D" w:rsidDel="004C298F">
          <w:rPr>
            <w:rFonts w:cstheme="minorHAnsi"/>
          </w:rPr>
          <w:delText>single buyer market</w:delText>
        </w:r>
        <w:r w:rsidR="00241D84" w:rsidRPr="009B48D8" w:rsidDel="004C298F">
          <w:rPr>
            <w:rFonts w:cstheme="minorHAnsi"/>
          </w:rPr>
          <w:delText xml:space="preserve"> for purchase of healthcare goods and technologies (such as pharmaceuticals) lead</w:delText>
        </w:r>
        <w:r w:rsidR="00EF209A" w:rsidDel="004C298F">
          <w:rPr>
            <w:rFonts w:cstheme="minorHAnsi"/>
          </w:rPr>
          <w:delText>ing to</w:delText>
        </w:r>
        <w:r w:rsidR="00241D84" w:rsidRPr="009B48D8" w:rsidDel="004C298F">
          <w:rPr>
            <w:rFonts w:cstheme="minorHAnsi"/>
          </w:rPr>
          <w:delText xml:space="preserve"> reduction of aggregate costs </w:delText>
        </w:r>
        <w:r w:rsidR="00241D84" w:rsidRPr="009B48D8" w:rsidDel="004C298F">
          <w:rPr>
            <w:rFonts w:cstheme="minorHAnsi"/>
            <w:highlight w:val="yellow"/>
          </w:rPr>
          <w:delText>(Hussey 2003)</w:delText>
        </w:r>
        <w:r w:rsidR="00241D84" w:rsidRPr="009B48D8" w:rsidDel="004C298F">
          <w:rPr>
            <w:rFonts w:cstheme="minorHAnsi"/>
          </w:rPr>
          <w:delText xml:space="preserve">. </w:delText>
        </w:r>
      </w:del>
      <w:del w:id="55" w:author="Shaffer, Victoria A." w:date="2021-09-16T10:36:00Z">
        <w:r w:rsidR="00E073DC" w:rsidDel="007D2A5E">
          <w:rPr>
            <w:rFonts w:cstheme="minorHAnsi"/>
          </w:rPr>
          <w:delText>UHC obviously improves coverage</w:delText>
        </w:r>
        <w:r w:rsidR="00241D84" w:rsidRPr="009B48D8" w:rsidDel="007D2A5E">
          <w:rPr>
            <w:rFonts w:cstheme="minorHAnsi"/>
          </w:rPr>
          <w:delText>. Several countries with sub 60% coverage surged to 99% within a year of implementation of UHC</w:delText>
        </w:r>
      </w:del>
      <w:r w:rsidR="00241D84" w:rsidRPr="009B48D8">
        <w:rPr>
          <w:rFonts w:cstheme="minorHAnsi"/>
        </w:rPr>
        <w:t xml:space="preserve"> </w:t>
      </w:r>
      <w:r w:rsidR="00241D84" w:rsidRPr="009B48D8">
        <w:rPr>
          <w:rFonts w:cstheme="minorHAnsi"/>
          <w:highlight w:val="yellow"/>
        </w:rPr>
        <w:t xml:space="preserve">(Hsiao 2016,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ins w:id="56" w:author="Shaffer, Victoria A." w:date="2021-09-16T10:36:00Z">
        <w:r w:rsidR="007D2A5E">
          <w:rPr>
            <w:rFonts w:cstheme="minorHAnsi"/>
          </w:rPr>
          <w:t>, which</w:t>
        </w:r>
      </w:ins>
      <w:del w:id="57" w:author="Shaffer, Victoria A." w:date="2021-09-16T10:36:00Z">
        <w:r w:rsidR="00241D84" w:rsidRPr="009B48D8" w:rsidDel="007D2A5E">
          <w:rPr>
            <w:rFonts w:cstheme="minorHAnsi"/>
          </w:rPr>
          <w:delText>.</w:delText>
        </w:r>
        <w:r w:rsidR="00375DA6" w:rsidRPr="009B48D8" w:rsidDel="007D2A5E">
          <w:rPr>
            <w:rFonts w:cstheme="minorHAnsi"/>
          </w:rPr>
          <w:delText xml:space="preserve"> Increased coverage</w:delText>
        </w:r>
      </w:del>
      <w:r w:rsidR="00375DA6" w:rsidRPr="009B48D8">
        <w:rPr>
          <w:rFonts w:cstheme="minorHAnsi"/>
        </w:rPr>
        <w:t xml:space="preserve"> results 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r w:rsidR="006A6A62">
        <w:rPr>
          <w:rFonts w:cstheme="minorHAnsi"/>
        </w:rPr>
        <w:t xml:space="preserve">While there are clear benefits to implementing UHC in the US, </w:t>
      </w:r>
      <w:r w:rsidR="00077A41">
        <w:rPr>
          <w:rFonts w:cstheme="minorHAnsi"/>
        </w:rPr>
        <w:t xml:space="preserve">only 28.2% Americans support doing so </w:t>
      </w:r>
      <w:r w:rsidR="00077A41" w:rsidRPr="0039172A">
        <w:rPr>
          <w:rFonts w:cstheme="minorHAnsi"/>
          <w:highlight w:val="yellow"/>
        </w:rPr>
        <w:t>(</w:t>
      </w:r>
      <w:proofErr w:type="spellStart"/>
      <w:r w:rsidR="00077A41" w:rsidRPr="0039172A">
        <w:rPr>
          <w:rFonts w:cstheme="minorHAnsi"/>
          <w:highlight w:val="yellow"/>
        </w:rPr>
        <w:t>Holahan</w:t>
      </w:r>
      <w:proofErr w:type="spellEnd"/>
      <w:r w:rsidR="00077A41" w:rsidRPr="0039172A">
        <w:rPr>
          <w:rFonts w:cstheme="minorHAnsi"/>
          <w:highlight w:val="yellow"/>
        </w:rPr>
        <w:t xml:space="preserve"> et al., 2019)</w:t>
      </w:r>
      <w:r w:rsidR="002716BB" w:rsidRPr="009B48D8">
        <w:rPr>
          <w:rFonts w:cstheme="minorHAnsi"/>
        </w:rPr>
        <w:t xml:space="preserve">. Thus, </w:t>
      </w:r>
      <w:r w:rsidR="006A6A62">
        <w:rPr>
          <w:rFonts w:cstheme="minorHAnsi"/>
        </w:rPr>
        <w:t>increasing the</w:t>
      </w:r>
      <w:r w:rsidR="006A6A62" w:rsidRPr="009B48D8">
        <w:rPr>
          <w:rFonts w:cstheme="minorHAnsi"/>
        </w:rPr>
        <w:t xml:space="preserve"> </w:t>
      </w:r>
      <w:r w:rsidR="002716BB" w:rsidRPr="009B48D8">
        <w:rPr>
          <w:rFonts w:cstheme="minorHAnsi"/>
        </w:rPr>
        <w:t xml:space="preserve">likelihood of implementation by improving support for UHC is valuable. The goal of this project is to </w:t>
      </w:r>
      <w:del w:id="58" w:author="Shaffer, Victoria A." w:date="2021-09-16T10:37:00Z">
        <w:r w:rsidR="002716BB" w:rsidRPr="009B48D8" w:rsidDel="007D2A5E">
          <w:rPr>
            <w:rFonts w:cstheme="minorHAnsi"/>
          </w:rPr>
          <w:delText xml:space="preserve">test </w:delText>
        </w:r>
        <w:r w:rsidR="00077A41" w:rsidDel="007D2A5E">
          <w:rPr>
            <w:rFonts w:cstheme="minorHAnsi"/>
          </w:rPr>
          <w:delText xml:space="preserve">if </w:delText>
        </w:r>
      </w:del>
      <w:ins w:id="59" w:author="Shaffer, Victoria A." w:date="2021-09-16T10:37:00Z">
        <w:r w:rsidR="007D2A5E">
          <w:rPr>
            <w:rFonts w:cstheme="minorHAnsi"/>
          </w:rPr>
          <w:t xml:space="preserve">examine the impact of </w:t>
        </w:r>
      </w:ins>
      <w:r w:rsidR="00077A41">
        <w:rPr>
          <w:rFonts w:cstheme="minorHAnsi"/>
        </w:rPr>
        <w:t xml:space="preserve">interventions designed </w:t>
      </w:r>
      <w:del w:id="60" w:author="Shaffer, Victoria A." w:date="2021-09-16T10:37:00Z">
        <w:r w:rsidR="00077A41" w:rsidDel="007D2A5E">
          <w:rPr>
            <w:rFonts w:cstheme="minorHAnsi"/>
          </w:rPr>
          <w:delText xml:space="preserve">to directly address common reasons for opposition to UHC can lead </w:delText>
        </w:r>
      </w:del>
      <w:r w:rsidR="00077A41">
        <w:rPr>
          <w:rFonts w:cstheme="minorHAnsi"/>
        </w:rPr>
        <w:t xml:space="preserve">to </w:t>
      </w:r>
      <w:del w:id="61" w:author="Shaffer, Victoria A." w:date="2021-09-16T10:37:00Z">
        <w:r w:rsidR="00077A41" w:rsidDel="007D2A5E">
          <w:rPr>
            <w:rFonts w:cstheme="minorHAnsi"/>
          </w:rPr>
          <w:delText>improved</w:delText>
        </w:r>
        <w:r w:rsidR="002716BB" w:rsidRPr="009B48D8" w:rsidDel="007D2A5E">
          <w:rPr>
            <w:rFonts w:cstheme="minorHAnsi"/>
          </w:rPr>
          <w:delText xml:space="preserve"> </w:delText>
        </w:r>
      </w:del>
      <w:ins w:id="62" w:author="Shaffer, Victoria A." w:date="2021-09-16T10:37:00Z">
        <w:r w:rsidR="007D2A5E">
          <w:rPr>
            <w:rFonts w:cstheme="minorHAnsi"/>
          </w:rPr>
          <w:t xml:space="preserve">increase </w:t>
        </w:r>
      </w:ins>
      <w:r w:rsidR="002716BB" w:rsidRPr="009B48D8">
        <w:rPr>
          <w:rFonts w:cstheme="minorHAnsi"/>
        </w:rPr>
        <w:t xml:space="preserve">support </w:t>
      </w:r>
      <w:r w:rsidR="00077A41">
        <w:rPr>
          <w:rFonts w:cstheme="minorHAnsi"/>
        </w:rPr>
        <w:t xml:space="preserve">of </w:t>
      </w:r>
      <w:r w:rsidR="002716BB" w:rsidRPr="009B48D8">
        <w:rPr>
          <w:rFonts w:cstheme="minorHAnsi"/>
        </w:rPr>
        <w:t>UHC</w:t>
      </w:r>
      <w:ins w:id="63" w:author="Shaffer, Victoria A." w:date="2021-09-16T10:37:00Z">
        <w:r w:rsidR="007D2A5E">
          <w:rPr>
            <w:rFonts w:cstheme="minorHAnsi"/>
          </w:rPr>
          <w:t xml:space="preserve"> by directly </w:t>
        </w:r>
      </w:ins>
      <w:ins w:id="64" w:author="Shaffer, Victoria A." w:date="2021-09-16T10:38:00Z">
        <w:r w:rsidR="007D2A5E">
          <w:rPr>
            <w:rFonts w:cstheme="minorHAnsi"/>
          </w:rPr>
          <w:t>addressing</w:t>
        </w:r>
      </w:ins>
      <w:ins w:id="65" w:author="Shaffer, Victoria A." w:date="2021-09-16T10:37:00Z">
        <w:r w:rsidR="007D2A5E">
          <w:rPr>
            <w:rFonts w:cstheme="minorHAnsi"/>
          </w:rPr>
          <w:t xml:space="preserve"> com</w:t>
        </w:r>
      </w:ins>
      <w:ins w:id="66" w:author="Shaffer, Victoria A." w:date="2021-09-16T10:38:00Z">
        <w:r w:rsidR="007D2A5E">
          <w:rPr>
            <w:rFonts w:cstheme="minorHAnsi"/>
          </w:rPr>
          <w:t>mon reasons for opposition to UHC</w:t>
        </w:r>
      </w:ins>
      <w:r w:rsidR="002716BB" w:rsidRPr="009B48D8">
        <w:rPr>
          <w:rFonts w:cstheme="minorHAnsi"/>
        </w:rPr>
        <w:t>.</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7" w:name="inadequacies-with-our-current-system"/>
      <w:bookmarkStart w:id="68" w:name="review-of-literature"/>
      <w:bookmarkEnd w:id="0"/>
      <w:r w:rsidRPr="009B48D8">
        <w:rPr>
          <w:rFonts w:asciiTheme="minorHAnsi" w:hAnsiTheme="minorHAnsi" w:cstheme="minorHAnsi"/>
          <w:color w:val="auto"/>
          <w:sz w:val="24"/>
          <w:szCs w:val="24"/>
        </w:rPr>
        <w:t>Inadequacies with our current system</w:t>
      </w:r>
    </w:p>
    <w:p w14:paraId="008CA1BB" w14:textId="46C3A589"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w:t>
      </w:r>
      <w:r w:rsidR="00B63D5C" w:rsidRPr="009B48D8">
        <w:rPr>
          <w:rFonts w:cstheme="minorHAnsi"/>
        </w:rPr>
        <w:t xml:space="preserve">61% of all debt in America originates from medical costs, with the average American owing $9,374 </w:t>
      </w:r>
      <w:r w:rsidR="00B63D5C" w:rsidRPr="009B48D8">
        <w:rPr>
          <w:rFonts w:cstheme="minorHAnsi"/>
          <w:highlight w:val="yellow"/>
        </w:rPr>
        <w:t>(Austin, 2014; Schoen 2005)</w:t>
      </w:r>
      <w:r w:rsidR="00B63D5C" w:rsidRPr="009B48D8">
        <w:rPr>
          <w:rFonts w:cstheme="minorHAnsi"/>
        </w:rPr>
        <w:t xml:space="preserve">. </w:t>
      </w:r>
      <w:r w:rsidR="00C313B9" w:rsidRPr="009B48D8">
        <w:rPr>
          <w:rFonts w:cstheme="minorHAnsi"/>
        </w:rPr>
        <w:t>C</w:t>
      </w:r>
      <w:r w:rsidR="00E13479" w:rsidRPr="009B48D8">
        <w:rPr>
          <w:rFonts w:cstheme="minorHAnsi"/>
        </w:rPr>
        <w:t>onsidering that</w:t>
      </w:r>
      <w:r w:rsidR="00C313B9" w:rsidRPr="009B48D8">
        <w:rPr>
          <w:rFonts w:cstheme="minorHAnsi"/>
        </w:rPr>
        <w:t xml:space="preserve"> </w:t>
      </w:r>
      <w:r w:rsidR="00AB4ABD" w:rsidRPr="009B48D8">
        <w:rPr>
          <w:rFonts w:cstheme="minorHAnsi"/>
        </w:rPr>
        <w:t xml:space="preserve">medical debtors </w:t>
      </w:r>
      <w:r w:rsidR="00E13479" w:rsidRPr="009B48D8">
        <w:rPr>
          <w:rFonts w:cstheme="minorHAnsi"/>
        </w:rPr>
        <w:t>are</w:t>
      </w:r>
      <w:r w:rsidR="00AB4ABD" w:rsidRPr="009B48D8">
        <w:rPr>
          <w:rFonts w:cstheme="minorHAnsi"/>
        </w:rPr>
        <w:t xml:space="preserve"> 42% more likely to suffer from a lapse in medical coverage</w:t>
      </w:r>
      <w:r w:rsidR="00C313B9" w:rsidRPr="009B48D8">
        <w:rPr>
          <w:rFonts w:cstheme="minorHAnsi"/>
        </w:rPr>
        <w:t xml:space="preserve">, </w:t>
      </w:r>
      <w:r w:rsidR="003C2FA1" w:rsidRPr="009B48D8">
        <w:rPr>
          <w:rFonts w:cstheme="minorHAnsi"/>
        </w:rPr>
        <w:t xml:space="preserve">the </w:t>
      </w:r>
      <w:r w:rsidR="00E13479" w:rsidRPr="009B48D8">
        <w:rPr>
          <w:rFonts w:cstheme="minorHAnsi"/>
        </w:rPr>
        <w:t xml:space="preserve">American health system often </w:t>
      </w:r>
      <w:r w:rsidR="000B7C76">
        <w:rPr>
          <w:rFonts w:cstheme="minorHAnsi"/>
        </w:rPr>
        <w:t>worsens</w:t>
      </w:r>
      <w:r w:rsidR="000B7C76" w:rsidRPr="009B48D8">
        <w:rPr>
          <w:rFonts w:cstheme="minorHAnsi"/>
        </w:rPr>
        <w:t xml:space="preserve"> </w:t>
      </w:r>
      <w:r w:rsidR="003C2FA1" w:rsidRPr="009B48D8">
        <w:rPr>
          <w:rFonts w:cstheme="minorHAnsi"/>
        </w:rPr>
        <w:t xml:space="preserve">the well-being of those treated </w:t>
      </w:r>
      <w:r w:rsidR="00F13004" w:rsidRPr="009B48D8">
        <w:rPr>
          <w:rFonts w:cstheme="minorHAnsi"/>
        </w:rPr>
        <w:t xml:space="preserve">instead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r w:rsidR="004B1E1B" w:rsidRPr="009B48D8">
        <w:rPr>
          <w:rFonts w:cstheme="minorHAnsi"/>
        </w:rPr>
        <w:t xml:space="preserve">This is particularly relevant </w:t>
      </w:r>
      <w:r w:rsidR="004B1E1B">
        <w:rPr>
          <w:rFonts w:cstheme="minorHAnsi"/>
        </w:rPr>
        <w:t xml:space="preserve">in the US </w:t>
      </w:r>
      <w:r w:rsidR="004B1E1B" w:rsidRPr="009B48D8">
        <w:rPr>
          <w:rFonts w:cstheme="minorHAnsi"/>
        </w:rPr>
        <w:t xml:space="preserve">as </w:t>
      </w:r>
      <w:r w:rsidR="004B1E1B">
        <w:rPr>
          <w:rFonts w:cstheme="minorHAnsi"/>
        </w:rPr>
        <w:t xml:space="preserve">some of our most </w:t>
      </w:r>
      <w:r w:rsidR="004B1E1B" w:rsidRPr="009B48D8">
        <w:rPr>
          <w:rFonts w:cstheme="minorHAnsi"/>
        </w:rPr>
        <w:t xml:space="preserve">disadvantaged </w:t>
      </w:r>
      <w:r w:rsidR="004B1E1B">
        <w:rPr>
          <w:rFonts w:cstheme="minorHAnsi"/>
        </w:rPr>
        <w:t>minorities</w:t>
      </w:r>
      <w:r w:rsidR="004B1E1B" w:rsidRPr="009B48D8">
        <w:rPr>
          <w:rFonts w:cstheme="minorHAnsi"/>
        </w:rPr>
        <w:t xml:space="preserve"> simultaneously suffer from low rates of insurance compared to Whites (11.7% for Whites, 20.8% for Blacks, 30.7% for Hispanics)</w:t>
      </w:r>
      <w:r w:rsidR="004B1E1B">
        <w:rPr>
          <w:rFonts w:cstheme="minorHAnsi"/>
        </w:rPr>
        <w:t xml:space="preserve"> </w:t>
      </w:r>
      <w:r w:rsidR="004B1E1B" w:rsidRPr="0039172A">
        <w:rPr>
          <w:rFonts w:cstheme="minorHAnsi"/>
          <w:highlight w:val="yellow"/>
        </w:rPr>
        <w:t>(Shen et al., 2013)</w:t>
      </w:r>
      <w:r w:rsidR="004B1E1B" w:rsidRPr="009B48D8">
        <w:rPr>
          <w:rFonts w:cstheme="minorHAnsi"/>
        </w:rPr>
        <w:t>.</w:t>
      </w:r>
      <w:r w:rsidR="004B1E1B">
        <w:rPr>
          <w:rFonts w:cstheme="minorHAnsi"/>
        </w:rPr>
        <w:t xml:space="preserve"> </w:t>
      </w:r>
      <w:r w:rsidR="00093ECF" w:rsidRPr="009B48D8">
        <w:rPr>
          <w:rFonts w:cstheme="minorHAnsi"/>
        </w:rPr>
        <w:t>Medical debt is accrued partly due to extreme cost difference</w:t>
      </w:r>
      <w:r w:rsidR="00CB3809">
        <w:rPr>
          <w:rFonts w:cstheme="minorHAnsi"/>
        </w:rPr>
        <w:t>s</w:t>
      </w:r>
      <w:r w:rsidR="00093ECF" w:rsidRPr="009B48D8">
        <w:rPr>
          <w:rFonts w:cstheme="minorHAnsi"/>
        </w:rPr>
        <w:t xml:space="preserve"> in medical care, with the US paying approximately twice </w:t>
      </w:r>
      <w:r w:rsidR="00F33842">
        <w:rPr>
          <w:rFonts w:cstheme="minorHAnsi"/>
        </w:rPr>
        <w:t>as much as peer countries</w:t>
      </w:r>
      <w:r w:rsidR="00093ECF" w:rsidRPr="009B48D8">
        <w:rPr>
          <w:rFonts w:cstheme="minorHAnsi"/>
        </w:rPr>
        <w:t xml:space="preserve">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further by a general </w:t>
      </w:r>
      <w:r w:rsidR="00093ECF" w:rsidRPr="009B48D8">
        <w:rPr>
          <w:rFonts w:cstheme="minorHAnsi"/>
        </w:rPr>
        <w:lastRenderedPageBreak/>
        <w:t xml:space="preserve">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r w:rsidR="00155FA8">
        <w:rPr>
          <w:rFonts w:cstheme="minorHAnsi"/>
        </w:rPr>
        <w:t>A</w:t>
      </w:r>
      <w:r w:rsidR="00637376" w:rsidRPr="009B48D8">
        <w:rPr>
          <w:rFonts w:cstheme="minorHAnsi"/>
        </w:rPr>
        <w:t>dditional</w:t>
      </w:r>
      <w:r w:rsidRPr="009B48D8">
        <w:rPr>
          <w:rFonts w:cstheme="minorHAnsi"/>
        </w:rPr>
        <w:t xml:space="preserve"> structural </w:t>
      </w:r>
      <w:r w:rsidR="00155FA8">
        <w:rPr>
          <w:rFonts w:cstheme="minorHAnsi"/>
        </w:rPr>
        <w:t>obstacles exist</w:t>
      </w:r>
      <w:r w:rsidR="00155FA8" w:rsidRPr="009B48D8">
        <w:rPr>
          <w:rFonts w:cstheme="minorHAnsi"/>
        </w:rPr>
        <w:t xml:space="preserve"> </w:t>
      </w:r>
      <w:r w:rsidR="00155FA8">
        <w:rPr>
          <w:rFonts w:cstheme="minorHAnsi"/>
        </w:rPr>
        <w:t>due to the current</w:t>
      </w:r>
      <w:r w:rsidR="00637376" w:rsidRPr="009B48D8">
        <w:rPr>
          <w:rFonts w:cstheme="minorHAnsi"/>
        </w:rPr>
        <w:t xml:space="preserve"> </w:t>
      </w:r>
      <w:r w:rsidRPr="009B48D8">
        <w:rPr>
          <w:rFonts w:cstheme="minorHAnsi"/>
        </w:rPr>
        <w:t xml:space="preserve">competitive marketplace of multiple insurers. </w:t>
      </w:r>
      <w:r w:rsidR="00637376" w:rsidRPr="009B48D8">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637376" w:rsidRPr="009B48D8">
        <w:rPr>
          <w:rFonts w:cstheme="minorHAnsi"/>
        </w:rPr>
        <w:t>are under-invested in</w:t>
      </w:r>
      <w:r w:rsidRPr="009B48D8">
        <w:rPr>
          <w:rFonts w:cstheme="minorHAnsi"/>
        </w:rPr>
        <w:t xml:space="preserve">, as </w:t>
      </w:r>
      <w:r w:rsidR="00637376" w:rsidRPr="009B48D8">
        <w:rPr>
          <w:rFonts w:cstheme="minorHAnsi"/>
        </w:rPr>
        <w:t xml:space="preserve">insurers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r w:rsidR="000A783C">
        <w:rPr>
          <w:rFonts w:cstheme="minorHAnsi"/>
        </w:rPr>
        <w:t>M</w:t>
      </w:r>
      <w:r w:rsidRPr="009B48D8">
        <w:rPr>
          <w:rFonts w:cstheme="minorHAnsi"/>
        </w:rPr>
        <w:t xml:space="preserve">edical care </w:t>
      </w:r>
      <w:r w:rsidR="000A783C">
        <w:rPr>
          <w:rFonts w:cstheme="minorHAnsi"/>
        </w:rPr>
        <w:t>is plainly unaffordable</w:t>
      </w:r>
      <w:r w:rsidRPr="009B48D8">
        <w:rPr>
          <w:rFonts w:cstheme="minorHAnsi"/>
        </w:rPr>
        <w:t xml:space="preserve"> in the United States for many.</w:t>
      </w:r>
    </w:p>
    <w:p w14:paraId="2E2528A0" w14:textId="5BCF2B03" w:rsidR="003631BD" w:rsidRPr="009B48D8" w:rsidRDefault="00991117" w:rsidP="00C92D0F">
      <w:pPr>
        <w:pStyle w:val="BodyText"/>
        <w:spacing w:line="480" w:lineRule="auto"/>
        <w:ind w:firstLine="720"/>
        <w:rPr>
          <w:rFonts w:cstheme="minorHAnsi"/>
        </w:rPr>
      </w:pPr>
      <w:r>
        <w:rPr>
          <w:rFonts w:cstheme="minorHAnsi"/>
        </w:rPr>
        <w:t>In addition to the inflated cost of care</w:t>
      </w:r>
      <w:r w:rsidR="000F0D47" w:rsidRPr="009B48D8">
        <w:rPr>
          <w:rFonts w:cstheme="minorHAnsi"/>
        </w:rPr>
        <w:t>, h</w:t>
      </w:r>
      <w:r w:rsidR="00BE1747" w:rsidRPr="009B48D8">
        <w:rPr>
          <w:rFonts w:cstheme="minorHAnsi"/>
        </w:rPr>
        <w:t xml:space="preserve">ealth outcomes in the US are also </w:t>
      </w:r>
      <w:r>
        <w:rPr>
          <w:rFonts w:cstheme="minorHAnsi"/>
        </w:rPr>
        <w:t>notoriously poor</w:t>
      </w:r>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xml:space="preserve">; Murphy, 2014; </w:t>
      </w:r>
      <w:proofErr w:type="spellStart"/>
      <w:r w:rsidR="004E778B" w:rsidRPr="009B48D8">
        <w:rPr>
          <w:rFonts w:cstheme="minorHAnsi"/>
          <w:highlight w:val="yellow"/>
        </w:rPr>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r w:rsidR="007E4557">
        <w:rPr>
          <w:rFonts w:cstheme="minorHAnsi"/>
        </w:rPr>
        <w:t xml:space="preserve">evidence </w:t>
      </w:r>
      <w:r w:rsidR="003631BD" w:rsidRPr="009B48D8">
        <w:rPr>
          <w:rFonts w:cstheme="minorHAnsi"/>
        </w:rPr>
        <w:t xml:space="preserve">based </w:t>
      </w:r>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r w:rsidR="00A21537" w:rsidRPr="009B48D8">
        <w:rPr>
          <w:rFonts w:cstheme="minorHAnsi"/>
        </w:rPr>
        <w:t>US healthcare is ranked as low as 15</w:t>
      </w:r>
      <w:r w:rsidR="00A21537" w:rsidRPr="009B48D8">
        <w:rPr>
          <w:rFonts w:cstheme="minorHAnsi"/>
          <w:vertAlign w:val="superscript"/>
        </w:rPr>
        <w:t>th</w:t>
      </w:r>
      <w:r w:rsidR="00A21537" w:rsidRPr="009B48D8">
        <w:rPr>
          <w:rFonts w:cstheme="minorHAnsi"/>
        </w:rPr>
        <w:t xml:space="preserve"> out of 25 major industrialized countries, partly due to inflated costs, waste, fraud, and the poorest aggregate utilization of physician visits and hospital days per capita </w:t>
      </w:r>
      <w:r w:rsidR="00A21537" w:rsidRPr="009B48D8">
        <w:rPr>
          <w:rFonts w:cstheme="minorHAnsi"/>
          <w:highlight w:val="yellow"/>
        </w:rPr>
        <w:t>(World Health Report, 2000; Anderson, 2003)</w:t>
      </w:r>
      <w:r w:rsidR="00A21537" w:rsidRPr="009B48D8">
        <w:rPr>
          <w:rFonts w:cstheme="minorHAnsi"/>
        </w:rPr>
        <w:t>.</w:t>
      </w:r>
      <w:r w:rsidR="00A21537">
        <w:rPr>
          <w:rFonts w:cstheme="minorHAnsi"/>
        </w:rPr>
        <w:t xml:space="preserve"> </w:t>
      </w:r>
      <w:r w:rsidR="00B136AE" w:rsidRPr="009B48D8">
        <w:rPr>
          <w:rFonts w:cstheme="minorHAnsi"/>
        </w:rPr>
        <w:t xml:space="preserve">The US </w:t>
      </w:r>
      <w:r w:rsidR="00A21537">
        <w:rPr>
          <w:rFonts w:cstheme="minorHAnsi"/>
        </w:rPr>
        <w:t xml:space="preserve">also falls behind other high-income OECD peer countries </w:t>
      </w:r>
      <w:r w:rsidR="00B136AE" w:rsidRPr="009B48D8">
        <w:rPr>
          <w:rFonts w:cstheme="minorHAnsi"/>
        </w:rPr>
        <w:lastRenderedPageBreak/>
        <w:t xml:space="preserve">on almost every health outcome metric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Examining recurrent health problems, the US also suffers from the highest chronic disease burden (28% of population versus an average of 17.5%)</w:t>
      </w:r>
      <w:r w:rsidR="00F662F8">
        <w:rPr>
          <w:rFonts w:cstheme="minorHAnsi"/>
        </w:rPr>
        <w:t xml:space="preserve"> and</w:t>
      </w:r>
      <w:r w:rsidR="00B136AE" w:rsidRPr="009B48D8">
        <w:rPr>
          <w:rFonts w:cstheme="minorHAnsi"/>
        </w:rPr>
        <w:t xml:space="preserve"> rate of obesity (40% versus an average of 21%)</w:t>
      </w:r>
      <w:r w:rsidR="007E4557">
        <w:rPr>
          <w:rFonts w:cstheme="minorHAnsi"/>
        </w:rPr>
        <w:t xml:space="preserve"> by far</w:t>
      </w:r>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r w:rsidR="006D05F1">
        <w:rPr>
          <w:rFonts w:cstheme="minorHAnsi"/>
        </w:rPr>
        <w:t xml:space="preserve">the OECD </w:t>
      </w:r>
      <w:r w:rsidR="00B136AE" w:rsidRPr="009B48D8">
        <w:rPr>
          <w:rFonts w:cstheme="minorHAnsi"/>
        </w:rPr>
        <w:t>average).</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r w:rsidR="007F6341">
        <w:rPr>
          <w:rFonts w:cstheme="minorHAnsi"/>
        </w:rPr>
        <w:t>uniformly</w:t>
      </w:r>
      <w:r w:rsidR="007F6341" w:rsidRPr="009B48D8">
        <w:rPr>
          <w:rFonts w:cstheme="minorHAnsi"/>
        </w:rPr>
        <w:t xml:space="preserve"> </w:t>
      </w:r>
      <w:r w:rsidR="006C19CC" w:rsidRPr="009B48D8">
        <w:rPr>
          <w:rFonts w:cstheme="minorHAnsi"/>
        </w:rPr>
        <w:t xml:space="preserve">worse than peer </w:t>
      </w:r>
      <w:r w:rsidR="007F6341">
        <w:rPr>
          <w:rFonts w:cstheme="minorHAnsi"/>
        </w:rPr>
        <w:t>nations</w:t>
      </w:r>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9" w:name="benefits-of-universal-health-care"/>
      <w:bookmarkEnd w:id="67"/>
      <w:r w:rsidRPr="009B48D8">
        <w:rPr>
          <w:rFonts w:asciiTheme="minorHAnsi" w:hAnsiTheme="minorHAnsi" w:cstheme="minorHAnsi"/>
          <w:color w:val="auto"/>
          <w:sz w:val="24"/>
          <w:szCs w:val="24"/>
        </w:rPr>
        <w:t>Benefits of Universal Health Care</w:t>
      </w:r>
    </w:p>
    <w:p w14:paraId="36D3EA87" w14:textId="771CCA18" w:rsidR="003631BD" w:rsidRPr="009B48D8" w:rsidRDefault="003631BD" w:rsidP="0039172A">
      <w:pPr>
        <w:pStyle w:val="BodyText"/>
        <w:spacing w:line="480" w:lineRule="auto"/>
        <w:ind w:firstLine="720"/>
        <w:rPr>
          <w:rFonts w:cstheme="minorHAnsi"/>
        </w:rPr>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w:t>
      </w:r>
      <w:proofErr w:type="gramStart"/>
      <w:r w:rsidR="005D3B26" w:rsidRPr="009B48D8">
        <w:rPr>
          <w:rFonts w:cstheme="minorHAnsi"/>
          <w:highlight w:val="yellow"/>
        </w:rPr>
        <w:t>2011;Hsiao</w:t>
      </w:r>
      <w:proofErr w:type="gramEnd"/>
      <w:r w:rsidR="005D3B26" w:rsidRPr="009B48D8">
        <w:rPr>
          <w:rFonts w:cstheme="minorHAnsi"/>
          <w:highlight w:val="yellow"/>
        </w:rPr>
        <w:t>, 2016)</w:t>
      </w:r>
      <w:r w:rsidR="005D3B26" w:rsidRPr="009B48D8">
        <w:rPr>
          <w:rFonts w:cstheme="minorHAnsi"/>
        </w:rPr>
        <w:t>.</w:t>
      </w:r>
      <w:r w:rsidR="00D85CBF">
        <w:rPr>
          <w:rFonts w:cstheme="minorHAnsi"/>
        </w:rPr>
        <w:t xml:space="preserve"> </w:t>
      </w:r>
      <w:r w:rsidR="00261F5E">
        <w:rPr>
          <w:rFonts w:cstheme="minorHAnsi"/>
        </w:rPr>
        <w:t>This improvement in coverage is vital</w:t>
      </w:r>
      <w:r w:rsidR="00F757B4">
        <w:rPr>
          <w:rFonts w:cstheme="minorHAnsi"/>
        </w:rPr>
        <w:t>.</w:t>
      </w:r>
      <w:r w:rsidR="00261F5E">
        <w:rPr>
          <w:rFonts w:cstheme="minorHAnsi"/>
        </w:rPr>
        <w:t xml:space="preserve"> </w:t>
      </w:r>
      <w:r w:rsidR="00F757B4">
        <w:rPr>
          <w:rFonts w:cstheme="minorHAnsi"/>
        </w:rPr>
        <w:t>I</w:t>
      </w:r>
      <w:r w:rsidR="00513010">
        <w:rPr>
          <w:rFonts w:cstheme="minorHAnsi"/>
        </w:rPr>
        <w:t xml:space="preserve">n the US, the </w:t>
      </w:r>
      <w:r w:rsidR="007A680A">
        <w:rPr>
          <w:rFonts w:cstheme="minorHAnsi"/>
        </w:rPr>
        <w:t xml:space="preserve">uninsured </w:t>
      </w:r>
      <w:r w:rsidR="007A680A" w:rsidRPr="009B48D8">
        <w:rPr>
          <w:rFonts w:cstheme="minorHAnsi"/>
        </w:rPr>
        <w:t xml:space="preserve">and underinsured are between 25-40% more likely to die, with over 44,000 deaths per year, rivalling </w:t>
      </w:r>
      <w:r w:rsidR="00513010">
        <w:rPr>
          <w:rFonts w:cstheme="minorHAnsi"/>
        </w:rPr>
        <w:t>the impact (42,000</w:t>
      </w:r>
      <w:r w:rsidR="00A27E11">
        <w:rPr>
          <w:rFonts w:cstheme="minorHAnsi"/>
        </w:rPr>
        <w:t xml:space="preserve"> deaths</w:t>
      </w:r>
      <w:r w:rsidR="00513010">
        <w:rPr>
          <w:rFonts w:cstheme="minorHAnsi"/>
        </w:rPr>
        <w:t xml:space="preserve">) of </w:t>
      </w:r>
      <w:r w:rsidR="007A680A" w:rsidRPr="009B48D8">
        <w:rPr>
          <w:rFonts w:cstheme="minorHAnsi"/>
        </w:rPr>
        <w:t>kidney disease</w:t>
      </w:r>
      <w:r w:rsidR="00513010">
        <w:rPr>
          <w:rFonts w:cstheme="minorHAnsi"/>
        </w:rPr>
        <w:t xml:space="preserve"> </w:t>
      </w:r>
      <w:r w:rsidR="007A680A" w:rsidRPr="009B48D8">
        <w:rPr>
          <w:rFonts w:cstheme="minorHAnsi"/>
          <w:highlight w:val="yellow"/>
        </w:rPr>
        <w:t xml:space="preserve">(Franks 1993, </w:t>
      </w:r>
      <w:proofErr w:type="spellStart"/>
      <w:r w:rsidR="007A680A" w:rsidRPr="009B48D8">
        <w:rPr>
          <w:rFonts w:cstheme="minorHAnsi"/>
          <w:highlight w:val="yellow"/>
        </w:rPr>
        <w:t>Wilper</w:t>
      </w:r>
      <w:proofErr w:type="spellEnd"/>
      <w:r w:rsidR="007A680A" w:rsidRPr="009B48D8">
        <w:rPr>
          <w:rFonts w:cstheme="minorHAnsi"/>
          <w:highlight w:val="yellow"/>
        </w:rPr>
        <w:t xml:space="preserve"> 2009)</w:t>
      </w:r>
      <w:r w:rsidR="007A680A" w:rsidRPr="009B48D8">
        <w:rPr>
          <w:rFonts w:cstheme="minorHAnsi"/>
        </w:rPr>
        <w:t>. Neonates are especially at risk</w:t>
      </w:r>
      <w:r w:rsidR="007A680A">
        <w:rPr>
          <w:rFonts w:cstheme="minorHAnsi"/>
        </w:rPr>
        <w:t>, with</w:t>
      </w:r>
      <w:r w:rsidR="007A680A" w:rsidRPr="009B48D8">
        <w:rPr>
          <w:rFonts w:cstheme="minorHAnsi"/>
        </w:rPr>
        <w:t xml:space="preserve"> lack of insurance </w:t>
      </w:r>
      <w:r w:rsidR="007A680A">
        <w:rPr>
          <w:rFonts w:cstheme="minorHAnsi"/>
        </w:rPr>
        <w:t xml:space="preserve">increasing the </w:t>
      </w:r>
      <w:r w:rsidR="007A680A" w:rsidRPr="009B48D8">
        <w:rPr>
          <w:rFonts w:cstheme="minorHAnsi"/>
        </w:rPr>
        <w:t>risk of death by 260%</w:t>
      </w:r>
      <w:r w:rsidR="00261F5E">
        <w:rPr>
          <w:rFonts w:cstheme="minorHAnsi"/>
        </w:rPr>
        <w:t>,</w:t>
      </w:r>
      <w:r w:rsidR="007A680A">
        <w:rPr>
          <w:rFonts w:cstheme="minorHAnsi"/>
        </w:rPr>
        <w:t xml:space="preserve"> </w:t>
      </w:r>
      <w:r w:rsidR="007A680A" w:rsidRPr="009B48D8">
        <w:rPr>
          <w:rFonts w:cstheme="minorHAnsi"/>
        </w:rPr>
        <w:t xml:space="preserve">more than being born with </w:t>
      </w:r>
      <w:r w:rsidR="007A680A" w:rsidRPr="009B48D8">
        <w:rPr>
          <w:rFonts w:cstheme="minorHAnsi"/>
        </w:rPr>
        <w:lastRenderedPageBreak/>
        <w:t>congenial malformation</w:t>
      </w:r>
      <w:r w:rsidR="00261F5E">
        <w:rPr>
          <w:rFonts w:cstheme="minorHAnsi"/>
        </w:rPr>
        <w:t xml:space="preserve"> </w:t>
      </w:r>
      <w:r w:rsidR="007A680A" w:rsidRPr="009B48D8">
        <w:rPr>
          <w:rFonts w:cstheme="minorHAnsi"/>
          <w:highlight w:val="yellow"/>
        </w:rPr>
        <w:t>(</w:t>
      </w:r>
      <w:proofErr w:type="spellStart"/>
      <w:r w:rsidR="007A680A" w:rsidRPr="009B48D8">
        <w:rPr>
          <w:rFonts w:cstheme="minorHAnsi"/>
          <w:highlight w:val="yellow"/>
        </w:rPr>
        <w:t>Morriss</w:t>
      </w:r>
      <w:proofErr w:type="spellEnd"/>
      <w:r w:rsidR="007A680A" w:rsidRPr="009B48D8">
        <w:rPr>
          <w:rFonts w:cstheme="minorHAnsi"/>
          <w:highlight w:val="yellow"/>
        </w:rPr>
        <w:t xml:space="preserve"> 2013)</w:t>
      </w:r>
      <w:r w:rsidR="007A680A" w:rsidRPr="009B48D8">
        <w:rPr>
          <w:rFonts w:cstheme="minorHAnsi"/>
        </w:rPr>
        <w:t xml:space="preserve">. </w:t>
      </w:r>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7E025726" w:rsidR="000E2EC1" w:rsidRPr="009B48D8" w:rsidRDefault="000E2EC1">
      <w:pPr>
        <w:pStyle w:val="BodyText"/>
        <w:spacing w:line="480" w:lineRule="auto"/>
        <w:rPr>
          <w:rFonts w:cstheme="minorHAnsi"/>
        </w:rPr>
      </w:pPr>
      <w:r w:rsidRPr="009B48D8">
        <w:rPr>
          <w:rFonts w:cstheme="minorHAnsi"/>
        </w:rPr>
        <w:tab/>
        <w:t xml:space="preserve">Furthermore, having a UHC system can improve health outcomes through </w:t>
      </w:r>
      <w:del w:id="70" w:author="Shaffer, Victoria A." w:date="2021-09-16T10:59:00Z">
        <w:r w:rsidR="00D9351D" w:rsidDel="004F60C0">
          <w:rPr>
            <w:rFonts w:cstheme="minorHAnsi"/>
          </w:rPr>
          <w:delText xml:space="preserve">channels </w:delText>
        </w:r>
      </w:del>
      <w:ins w:id="71" w:author="Shaffer, Victoria A." w:date="2021-09-16T10:59:00Z">
        <w:r w:rsidR="004F60C0">
          <w:rPr>
            <w:rFonts w:cstheme="minorHAnsi"/>
          </w:rPr>
          <w:t xml:space="preserve">avenues </w:t>
        </w:r>
      </w:ins>
      <w:r w:rsidRPr="009B48D8">
        <w:rPr>
          <w:rFonts w:cstheme="minorHAnsi"/>
        </w:rPr>
        <w:t>other than increased coverage. A UHC system allows for centralization of control and information for a country.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in 17</w:t>
      </w:r>
      <w:commentRangeStart w:id="72"/>
      <w:commentRangeStart w:id="73"/>
      <w:commentRangeStart w:id="74"/>
      <w:r w:rsidR="00E22FCC" w:rsidRPr="009B48D8">
        <w:rPr>
          <w:rFonts w:cstheme="minorHAnsi"/>
        </w:rPr>
        <w:t xml:space="preserve"> </w:t>
      </w:r>
      <w:commentRangeEnd w:id="72"/>
      <w:r w:rsidR="00B3508B">
        <w:rPr>
          <w:rStyle w:val="CommentReference"/>
        </w:rPr>
        <w:commentReference w:id="72"/>
      </w:r>
      <w:commentRangeEnd w:id="73"/>
      <w:r w:rsidR="002873DD">
        <w:rPr>
          <w:rStyle w:val="CommentReference"/>
        </w:rPr>
        <w:commentReference w:id="73"/>
      </w:r>
      <w:commentRangeEnd w:id="74"/>
      <w:r w:rsidR="004F60C0">
        <w:rPr>
          <w:rStyle w:val="CommentReference"/>
        </w:rPr>
        <w:commentReference w:id="74"/>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 xml:space="preserve">in public expenditure reduces infant mortality by 0.077% and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3B8B9AFE" w:rsidR="003631BD" w:rsidRPr="009B48D8" w:rsidRDefault="003631BD" w:rsidP="00C92D0F">
      <w:pPr>
        <w:pStyle w:val="BodyText"/>
        <w:spacing w:line="480" w:lineRule="auto"/>
        <w:ind w:firstLine="720"/>
        <w:rPr>
          <w:rFonts w:cstheme="minorHAnsi"/>
        </w:rPr>
      </w:pPr>
      <w:r w:rsidRPr="009B48D8">
        <w:rPr>
          <w:rFonts w:cstheme="minorHAnsi"/>
        </w:rPr>
        <w:t xml:space="preserve">In addition to improving </w:t>
      </w:r>
      <w:r w:rsidR="005935EE" w:rsidRPr="009B48D8">
        <w:rPr>
          <w:rFonts w:cstheme="minorHAnsi"/>
        </w:rPr>
        <w:t>coverage</w:t>
      </w:r>
      <w:r w:rsidR="008721EB">
        <w:rPr>
          <w:rFonts w:cstheme="minorHAnsi"/>
        </w:rPr>
        <w:t>,</w:t>
      </w:r>
      <w:r w:rsidR="005935EE" w:rsidRPr="009B48D8">
        <w:rPr>
          <w:rFonts w:cstheme="minorHAnsi"/>
        </w:rPr>
        <w:t xml:space="preserve"> </w:t>
      </w:r>
      <w:r w:rsidRPr="009B48D8">
        <w:rPr>
          <w:rFonts w:cstheme="minorHAnsi"/>
        </w:rPr>
        <w:t>quality of health</w:t>
      </w:r>
      <w:r w:rsidR="008721EB">
        <w:rPr>
          <w:rFonts w:cstheme="minorHAnsi"/>
        </w:rPr>
        <w:t>care</w:t>
      </w:r>
      <w:r w:rsidRPr="009B48D8">
        <w:rPr>
          <w:rFonts w:cstheme="minorHAnsi"/>
        </w:rPr>
        <w:t>,</w:t>
      </w:r>
      <w:r w:rsidR="008721EB">
        <w:rPr>
          <w:rFonts w:cstheme="minorHAnsi"/>
        </w:rPr>
        <w:t xml:space="preserve"> and health outcomes,</w:t>
      </w:r>
      <w:r w:rsidRPr="009B48D8">
        <w:rPr>
          <w:rFonts w:cstheme="minorHAnsi"/>
        </w:rPr>
        <w:t xml:space="preserve"> UHC is also effective at reducing waste and cost in the health system.</w:t>
      </w:r>
      <w:r w:rsidR="00221C44" w:rsidRPr="009B48D8">
        <w:rPr>
          <w:rFonts w:cstheme="minorHAnsi"/>
        </w:rPr>
        <w:t xml:space="preserve"> A 30-year examination of OECD countries that implemented </w:t>
      </w:r>
      <w:r w:rsidR="00553C3F">
        <w:rPr>
          <w:rFonts w:cstheme="minorHAnsi"/>
        </w:rPr>
        <w:t xml:space="preserve">a </w:t>
      </w:r>
      <w:r w:rsidR="00221C44" w:rsidRPr="009B48D8">
        <w:rPr>
          <w:rFonts w:cstheme="minorHAnsi"/>
        </w:rPr>
        <w:t xml:space="preserve">single </w:t>
      </w:r>
      <w:r w:rsidR="006E5A8A" w:rsidRPr="009B48D8">
        <w:rPr>
          <w:rFonts w:cstheme="minorHAnsi"/>
        </w:rPr>
        <w:t xml:space="preserve">payer </w:t>
      </w:r>
      <w:r w:rsidR="00C65BB8">
        <w:rPr>
          <w:rFonts w:cstheme="minorHAnsi"/>
        </w:rPr>
        <w:t xml:space="preserve">system </w:t>
      </w:r>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r w:rsidR="00C65BB8">
        <w:rPr>
          <w:rFonts w:cstheme="minorHAnsi"/>
        </w:rPr>
        <w:t>US</w:t>
      </w:r>
      <w:r w:rsidR="00C65BB8" w:rsidRPr="009B48D8">
        <w:rPr>
          <w:rFonts w:cstheme="minorHAnsi"/>
        </w:rPr>
        <w:t xml:space="preserve"> </w:t>
      </w:r>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centralization due to UHC allows for savings from improved information aggregation and analysis</w:t>
      </w:r>
      <w:r w:rsidR="00AD6B53" w:rsidRPr="009B48D8">
        <w:rPr>
          <w:rFonts w:cstheme="minorHAnsi"/>
        </w:rPr>
        <w:t xml:space="preserve">. The Taiwanese National Healthcare Insurance Administration </w:t>
      </w:r>
      <w:r w:rsidR="0013440A">
        <w:rPr>
          <w:rFonts w:cstheme="minorHAnsi"/>
        </w:rPr>
        <w:t>has</w:t>
      </w:r>
      <w:r w:rsidR="00AD6B53" w:rsidRPr="009B48D8">
        <w:rPr>
          <w:rFonts w:cstheme="minorHAnsi"/>
        </w:rPr>
        <w:t xml:space="preserve"> use</w:t>
      </w:r>
      <w:r w:rsidR="0013440A">
        <w:rPr>
          <w:rFonts w:cstheme="minorHAnsi"/>
        </w:rPr>
        <w:t>d</w:t>
      </w:r>
      <w:r w:rsidR="00AD6B53" w:rsidRPr="009B48D8">
        <w:rPr>
          <w:rFonts w:cstheme="minorHAnsi"/>
        </w:rPr>
        <w:t xml:space="preserve"> statistical modeling to identify outlier health providers, leading to an 8% reduction in expenditures within </w:t>
      </w:r>
      <w:r w:rsidR="00AD6B53" w:rsidRPr="009B48D8">
        <w:rPr>
          <w:rFonts w:cstheme="minorHAnsi"/>
        </w:rPr>
        <w:lastRenderedPageBreak/>
        <w:t xml:space="preserve">their first two years of operation by controlling fraud and abuse (Hsiao, 2016). </w:t>
      </w:r>
      <w:r w:rsidR="00E34068" w:rsidRPr="009B48D8">
        <w:rPr>
          <w:rFonts w:cstheme="minorHAnsi"/>
        </w:rPr>
        <w:t>Additionally, w</w:t>
      </w:r>
      <w:r w:rsidR="00AA5FB5" w:rsidRPr="009B48D8">
        <w:rPr>
          <w:rFonts w:cstheme="minorHAnsi"/>
        </w:rPr>
        <w:t xml:space="preserve">hile </w:t>
      </w:r>
      <w:r w:rsidR="00BF293F">
        <w:rPr>
          <w:rFonts w:cstheme="minorHAnsi"/>
        </w:rPr>
        <w:t>the US</w:t>
      </w:r>
      <w:r w:rsidR="00BF293F" w:rsidRPr="009B48D8">
        <w:rPr>
          <w:rFonts w:cstheme="minorHAnsi"/>
        </w:rPr>
        <w:t xml:space="preserve"> </w:t>
      </w:r>
      <w:r w:rsidR="00AA5FB5" w:rsidRPr="009B48D8">
        <w:rPr>
          <w:rFonts w:cstheme="minorHAnsi"/>
        </w:rPr>
        <w:t>use</w:t>
      </w:r>
      <w:r w:rsidR="00BF293F">
        <w:rPr>
          <w:rFonts w:cstheme="minorHAnsi"/>
        </w:rPr>
        <w:t>s</w:t>
      </w:r>
      <w:r w:rsidR="00AA5FB5" w:rsidRPr="009B48D8">
        <w:rPr>
          <w:rFonts w:cstheme="minorHAnsi"/>
        </w:rPr>
        <w:t xml:space="preserve"> 10% fewer drugs per capita than other OECD countries, 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 </w:t>
      </w:r>
      <w:r w:rsidR="00C65BB8">
        <w:rPr>
          <w:rFonts w:cstheme="minorHAnsi"/>
        </w:rPr>
        <w:t>(</w:t>
      </w:r>
      <w:r w:rsidR="00A16209" w:rsidRPr="009B48D8">
        <w:rPr>
          <w:rFonts w:cstheme="minorHAnsi"/>
        </w:rPr>
        <w:t>a 5</w:t>
      </w:r>
      <w:r w:rsidR="00C65BB8">
        <w:rPr>
          <w:rFonts w:cstheme="minorHAnsi"/>
        </w:rPr>
        <w:t>,</w:t>
      </w:r>
      <w:r w:rsidR="00A16209" w:rsidRPr="009B48D8">
        <w:rPr>
          <w:rFonts w:cstheme="minorHAnsi"/>
        </w:rPr>
        <w:t>500% increase</w:t>
      </w:r>
      <w:r w:rsidR="00C65BB8">
        <w:rPr>
          <w:rFonts w:cstheme="minorHAnsi"/>
        </w:rPr>
        <w:t>)</w:t>
      </w:r>
      <w:r w:rsidR="00A16209" w:rsidRPr="009B48D8">
        <w:rPr>
          <w:rFonts w:cstheme="minorHAnsi"/>
        </w:rPr>
        <w:t xml:space="preserve"> and EpiPens </w:t>
      </w:r>
      <w:r w:rsidR="00C65BB8">
        <w:rPr>
          <w:rFonts w:cstheme="minorHAnsi"/>
        </w:rPr>
        <w:t>(</w:t>
      </w:r>
      <w:r w:rsidR="00A16209" w:rsidRPr="009B48D8">
        <w:rPr>
          <w:rFonts w:cstheme="minorHAnsi"/>
        </w:rPr>
        <w:t>a 791% increase</w:t>
      </w:r>
      <w:r w:rsidR="00C65BB8">
        <w:rPr>
          <w:rFonts w:cstheme="minorHAnsi"/>
        </w:rPr>
        <w:t>)</w:t>
      </w:r>
      <w:r w:rsidR="00A16209" w:rsidRPr="009B48D8">
        <w:rPr>
          <w:rFonts w:cstheme="minorHAnsi"/>
        </w:rPr>
        <w:t xml:space="preserve">, which </w:t>
      </w:r>
      <w:r w:rsidR="00C65BB8">
        <w:rPr>
          <w:rFonts w:cstheme="minorHAnsi"/>
        </w:rPr>
        <w:t xml:space="preserve">did </w:t>
      </w:r>
      <w:r w:rsidR="00A16209" w:rsidRPr="009B48D8">
        <w:rPr>
          <w:rFonts w:cstheme="minorHAnsi"/>
        </w:rPr>
        <w:t xml:space="preserve">not occur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r w:rsidR="00190852">
        <w:rPr>
          <w:rFonts w:cstheme="minorHAnsi"/>
        </w:rPr>
        <w:t xml:space="preserve">systems </w:t>
      </w:r>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r w:rsidR="002F4C1C">
        <w:rPr>
          <w:rFonts w:cstheme="minorHAnsi"/>
        </w:rPr>
        <w:t>single buyer market</w:t>
      </w:r>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75" w:name="Xf439dfc4f3d98142a1ebf5250520c329000a75a"/>
      <w:bookmarkEnd w:id="69"/>
      <w:r w:rsidRPr="009B48D8">
        <w:rPr>
          <w:rFonts w:asciiTheme="minorHAnsi" w:hAnsiTheme="minorHAnsi" w:cstheme="minorHAnsi"/>
          <w:color w:val="auto"/>
          <w:sz w:val="24"/>
          <w:szCs w:val="24"/>
        </w:rPr>
        <w:t>Opposition and Support to Universal Health Care</w:t>
      </w:r>
    </w:p>
    <w:p w14:paraId="5028BA4B" w14:textId="77777777" w:rsidR="004040D2" w:rsidRDefault="008F047C" w:rsidP="0011293A">
      <w:pPr>
        <w:pStyle w:val="FirstParagraph"/>
        <w:spacing w:line="480" w:lineRule="auto"/>
        <w:ind w:firstLine="720"/>
        <w:rPr>
          <w:ins w:id="76" w:author="Shaffer, Victoria A." w:date="2021-09-16T11:45:00Z"/>
          <w:rFonts w:cstheme="minorHAnsi"/>
        </w:rPr>
      </w:pPr>
      <w:r w:rsidRPr="009B48D8">
        <w:rPr>
          <w:rFonts w:cstheme="minorHAnsi"/>
        </w:rPr>
        <w:t>O</w:t>
      </w:r>
      <w:r w:rsidR="003631BD" w:rsidRPr="009B48D8">
        <w:rPr>
          <w:rFonts w:cstheme="minorHAnsi"/>
        </w:rPr>
        <w:t>pposition to UHC</w:t>
      </w:r>
      <w:r w:rsidRPr="009B48D8">
        <w:rPr>
          <w:rFonts w:cstheme="minorHAnsi"/>
        </w:rPr>
        <w:t xml:space="preserve"> in the United States commonly originates due to an inability to understand UHC</w:t>
      </w:r>
      <w:r w:rsidR="003631BD" w:rsidRPr="009B48D8">
        <w:rPr>
          <w:rFonts w:cstheme="minorHAnsi"/>
        </w:rPr>
        <w:t xml:space="preserve">. </w:t>
      </w:r>
      <w:r w:rsidRPr="009B48D8">
        <w:rPr>
          <w:rFonts w:cstheme="minorHAnsi"/>
        </w:rPr>
        <w:t xml:space="preserve">In Americans that oppose UHC, approximately half </w:t>
      </w:r>
      <w:r w:rsidR="003B6BD9" w:rsidRPr="009B48D8">
        <w:rPr>
          <w:rFonts w:cstheme="minorHAnsi"/>
        </w:rPr>
        <w:t xml:space="preserve">were unable to understand the structure of the </w:t>
      </w:r>
      <w:r w:rsidR="00045B36">
        <w:rPr>
          <w:rFonts w:cstheme="minorHAnsi"/>
        </w:rPr>
        <w:t>Affordable Care Act (</w:t>
      </w:r>
      <w:r w:rsidR="003B6BD9" w:rsidRPr="009B48D8">
        <w:rPr>
          <w:rFonts w:cstheme="minorHAnsi"/>
        </w:rPr>
        <w:t>ACA</w:t>
      </w:r>
      <w:r w:rsidR="00045B36">
        <w:rPr>
          <w:rFonts w:cstheme="minorHAnsi"/>
        </w:rPr>
        <w:t>)</w:t>
      </w:r>
      <w:r w:rsidR="003B6BD9" w:rsidRPr="009B48D8">
        <w:rPr>
          <w:rFonts w:cstheme="minorHAnsi"/>
        </w:rPr>
        <w:t xml:space="preserve"> or its component pieces </w:t>
      </w:r>
      <w:r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Pr="009B48D8">
        <w:rPr>
          <w:rFonts w:cstheme="minorHAnsi"/>
          <w:highlight w:val="yellow"/>
        </w:rPr>
        <w:t>Kaiser Family Foundation Health Tracking Poll 2011)</w:t>
      </w:r>
      <w:r w:rsidRPr="009B48D8">
        <w:rPr>
          <w:rFonts w:cstheme="minorHAnsi"/>
        </w:rPr>
        <w:t xml:space="preserve">. Furthermore, </w:t>
      </w:r>
      <w:r w:rsidR="00262E3E" w:rsidRPr="009B48D8">
        <w:rPr>
          <w:rFonts w:cstheme="minorHAnsi"/>
        </w:rPr>
        <w:t xml:space="preserve">misinformation regarding UHC is extremely common, as </w:t>
      </w:r>
      <w:r w:rsidRPr="009B48D8">
        <w:rPr>
          <w:rFonts w:cstheme="minorHAnsi"/>
        </w:rPr>
        <w:t xml:space="preserve">over 60% of Americans </w:t>
      </w:r>
      <w:r w:rsidR="00262E3E" w:rsidRPr="009B48D8">
        <w:rPr>
          <w:rFonts w:cstheme="minorHAnsi"/>
        </w:rPr>
        <w:t xml:space="preserve">cited television as their primary source of information about the </w:t>
      </w:r>
      <w:r w:rsidRPr="009B48D8">
        <w:rPr>
          <w:rFonts w:cstheme="minorHAnsi"/>
        </w:rPr>
        <w:t>ACA (a step towards UHC)</w:t>
      </w:r>
      <w:r w:rsidR="00262E3E" w:rsidRPr="009B48D8">
        <w:rPr>
          <w:rFonts w:cstheme="minorHAnsi"/>
        </w:rPr>
        <w:t xml:space="preserve">. </w:t>
      </w:r>
      <w:r w:rsidR="003C5047">
        <w:rPr>
          <w:rFonts w:cstheme="minorHAnsi"/>
        </w:rPr>
        <w:t xml:space="preserve">Plainly untrue statements were propagated, such as calling the ACA “socialism” or “a seizure of one sixth of the economy” </w:t>
      </w:r>
      <w:r w:rsidR="003C5047" w:rsidRPr="00A251B2">
        <w:rPr>
          <w:rFonts w:cstheme="minorHAnsi"/>
          <w:highlight w:val="yellow"/>
        </w:rPr>
        <w:t>(Skidmore, 2012)</w:t>
      </w:r>
      <w:r w:rsidR="003C5047">
        <w:rPr>
          <w:rFonts w:cstheme="minorHAnsi"/>
        </w:rPr>
        <w:t xml:space="preserve">. </w:t>
      </w:r>
      <w:r w:rsidR="00262E3E" w:rsidRPr="009B48D8">
        <w:rPr>
          <w:rFonts w:cstheme="minorHAnsi"/>
        </w:rPr>
        <w:t>Television advertisements originating from Republican candidates in 2012 and 2014 painted an immensely negative picture of UHC</w:t>
      </w:r>
      <w:r w:rsidR="003B6BD9" w:rsidRPr="009B48D8">
        <w:rPr>
          <w:rFonts w:cstheme="minorHAnsi"/>
        </w:rPr>
        <w:t xml:space="preserve">, </w:t>
      </w:r>
      <w:commentRangeStart w:id="77"/>
      <w:commentRangeStart w:id="78"/>
      <w:r w:rsidR="003B6BD9" w:rsidRPr="009B48D8">
        <w:rPr>
          <w:rFonts w:cstheme="minorHAnsi"/>
        </w:rPr>
        <w:t xml:space="preserve">which was possible in part due to lack of information </w:t>
      </w:r>
      <w:commentRangeEnd w:id="77"/>
      <w:r w:rsidR="00F9570F">
        <w:rPr>
          <w:rStyle w:val="CommentReference"/>
        </w:rPr>
        <w:commentReference w:id="77"/>
      </w:r>
      <w:commentRangeEnd w:id="78"/>
      <w:r w:rsidR="00B32C55">
        <w:rPr>
          <w:rStyle w:val="CommentReference"/>
        </w:rPr>
        <w:commentReference w:id="78"/>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p>
    <w:p w14:paraId="1E64D779" w14:textId="22918DCE" w:rsidR="003631BD" w:rsidRDefault="00491840" w:rsidP="0011293A">
      <w:pPr>
        <w:pStyle w:val="FirstParagraph"/>
        <w:spacing w:line="480" w:lineRule="auto"/>
        <w:ind w:firstLine="720"/>
        <w:rPr>
          <w:ins w:id="79" w:author="Shaffer, Victoria A." w:date="2021-09-16T12:26:00Z"/>
          <w:rFonts w:cstheme="minorHAnsi"/>
        </w:rPr>
      </w:pPr>
      <w:r w:rsidRPr="009B48D8">
        <w:rPr>
          <w:rFonts w:cstheme="minorHAnsi"/>
        </w:rPr>
        <w:lastRenderedPageBreak/>
        <w:t xml:space="preserve">Appraising a </w:t>
      </w:r>
      <w:del w:id="80" w:author="Shaffer, Victoria A." w:date="2021-09-16T11:44:00Z">
        <w:r w:rsidRPr="009B48D8" w:rsidDel="004040D2">
          <w:rPr>
            <w:rFonts w:cstheme="minorHAnsi"/>
          </w:rPr>
          <w:delText>more narrow</w:delText>
        </w:r>
      </w:del>
      <w:ins w:id="81" w:author="Shaffer, Victoria A." w:date="2021-09-16T11:44:00Z">
        <w:r w:rsidR="004040D2" w:rsidRPr="009B48D8">
          <w:rPr>
            <w:rFonts w:cstheme="minorHAnsi"/>
          </w:rPr>
          <w:t>narrower</w:t>
        </w:r>
      </w:ins>
      <w:r w:rsidRPr="009B48D8">
        <w:rPr>
          <w:rFonts w:cstheme="minorHAnsi"/>
        </w:rPr>
        <w:t xml:space="preserve"> population</w:t>
      </w:r>
      <w:r w:rsidR="00316053" w:rsidRPr="009B48D8">
        <w:rPr>
          <w:rFonts w:cstheme="minorHAnsi"/>
        </w:rPr>
        <w:t xml:space="preserve">, </w:t>
      </w:r>
      <w:r w:rsidR="00455A01" w:rsidRPr="009B48D8">
        <w:rPr>
          <w:rFonts w:cstheme="minorHAnsi"/>
          <w:highlight w:val="yellow"/>
        </w:rPr>
        <w:t>H</w:t>
      </w:r>
      <w:r w:rsidR="003631BD" w:rsidRPr="009B48D8">
        <w:rPr>
          <w:rFonts w:cstheme="minorHAnsi"/>
          <w:highlight w:val="yellow"/>
        </w:rPr>
        <w:t xml:space="preserve">uebner </w:t>
      </w:r>
      <w:r w:rsidR="00F9570F">
        <w:rPr>
          <w:rFonts w:cstheme="minorHAnsi"/>
          <w:highlight w:val="yellow"/>
        </w:rPr>
        <w:t xml:space="preserve">and </w:t>
      </w:r>
      <w:proofErr w:type="spellStart"/>
      <w:r w:rsidR="00F9570F">
        <w:rPr>
          <w:rFonts w:cstheme="minorHAnsi"/>
          <w:highlight w:val="yellow"/>
        </w:rPr>
        <w:t>colleages</w:t>
      </w:r>
      <w:proofErr w:type="spellEnd"/>
      <w:r w:rsidR="00F9570F">
        <w:rPr>
          <w:rFonts w:cstheme="minorHAnsi"/>
          <w:highlight w:val="yellow"/>
        </w:rPr>
        <w:t xml:space="preserve"> </w:t>
      </w:r>
      <w:r w:rsidR="003631BD" w:rsidRPr="009B48D8">
        <w:rPr>
          <w:rFonts w:cstheme="minorHAnsi"/>
          <w:highlight w:val="yellow"/>
        </w:rPr>
        <w:t>(2006)</w:t>
      </w:r>
      <w:r w:rsidR="003631BD" w:rsidRPr="009B48D8">
        <w:rPr>
          <w:rFonts w:cstheme="minorHAnsi"/>
        </w:rPr>
        <w:t xml:space="preserve"> examined how US medical </w:t>
      </w:r>
      <w:del w:id="82" w:author="Shaffer, Victoria A." w:date="2021-09-16T11:44:00Z">
        <w:r w:rsidR="003631BD" w:rsidRPr="009B48D8" w:rsidDel="004040D2">
          <w:rPr>
            <w:rFonts w:cstheme="minorHAnsi"/>
          </w:rPr>
          <w:delText>students</w:delText>
        </w:r>
      </w:del>
      <w:ins w:id="83" w:author="Shaffer, Victoria A." w:date="2021-09-16T11:44:00Z">
        <w:r w:rsidR="004040D2" w:rsidRPr="009B48D8">
          <w:rPr>
            <w:rFonts w:cstheme="minorHAnsi"/>
          </w:rPr>
          <w:t>students’</w:t>
        </w:r>
      </w:ins>
      <w:r w:rsidR="003631BD" w:rsidRPr="009B48D8">
        <w:rPr>
          <w:rFonts w:cstheme="minorHAnsi"/>
        </w:rPr>
        <w:t xml:space="preserve"> feelings towards UHC change from their first to their fourth year. Medical student focus groups struggled to come to consensus on terms related to UHC such as “fee for service,” “managed care,” “single-payer,” “multi-</w:t>
      </w:r>
      <w:proofErr w:type="spellStart"/>
      <w:r w:rsidR="003631BD" w:rsidRPr="009B48D8">
        <w:rPr>
          <w:rFonts w:cstheme="minorHAnsi"/>
        </w:rPr>
        <w:t>payer</w:t>
      </w:r>
      <w:proofErr w:type="spellEnd"/>
      <w:r w:rsidR="003631BD" w:rsidRPr="009B48D8">
        <w:rPr>
          <w:rFonts w:cstheme="minorHAnsi"/>
        </w:rPr>
        <w:t>,” and “universal health care”</w:t>
      </w:r>
      <w:r w:rsidR="00667174" w:rsidRPr="009B48D8">
        <w:rPr>
          <w:rFonts w:cstheme="minorHAnsi"/>
        </w:rPr>
        <w:t>.</w:t>
      </w:r>
      <w:r w:rsidR="003631BD" w:rsidRPr="009B48D8">
        <w:rPr>
          <w:rFonts w:cstheme="minorHAnsi"/>
        </w:rPr>
        <w:t xml:space="preserve"> </w:t>
      </w:r>
      <w:r w:rsidR="00455A01" w:rsidRPr="009B48D8">
        <w:rPr>
          <w:rFonts w:cstheme="minorHAnsi"/>
        </w:rPr>
        <w:t xml:space="preserve">This inability to come to consensus illustrates a lack of understanding </w:t>
      </w:r>
      <w:r w:rsidR="00742F2F" w:rsidRPr="009B48D8">
        <w:rPr>
          <w:rFonts w:cstheme="minorHAnsi"/>
        </w:rPr>
        <w:t xml:space="preserve">UHC. </w:t>
      </w:r>
      <w:r w:rsidR="003631BD" w:rsidRPr="009B48D8">
        <w:rPr>
          <w:rFonts w:cstheme="minorHAnsi"/>
        </w:rPr>
        <w:t xml:space="preserve">Furthermore, the authors note that ‘complex policy terms’ were not able to be defined in the questionnaire, </w:t>
      </w:r>
      <w:r w:rsidR="00742F2F" w:rsidRPr="009B48D8">
        <w:rPr>
          <w:rFonts w:cstheme="minorHAnsi"/>
        </w:rPr>
        <w:t xml:space="preserve">indicating a </w:t>
      </w:r>
      <w:r w:rsidR="003631BD" w:rsidRPr="009B48D8">
        <w:rPr>
          <w:rFonts w:cstheme="minorHAnsi"/>
        </w:rPr>
        <w:t xml:space="preserve">need to explain the concepts of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r w:rsidR="00746A66">
        <w:rPr>
          <w:rFonts w:cstheme="minorHAnsi"/>
        </w:rPr>
        <w:t xml:space="preserve"> Additionally, belief that UHC would make the healthcare more comprehensible is strongly correlated with willingness to support UHC </w:t>
      </w:r>
      <w:r w:rsidR="00746A66" w:rsidRPr="003E7E8A">
        <w:rPr>
          <w:rFonts w:cstheme="minorHAnsi"/>
          <w:highlight w:val="yellow"/>
        </w:rPr>
        <w:t>(</w:t>
      </w:r>
      <w:proofErr w:type="spellStart"/>
      <w:r w:rsidR="00746A66" w:rsidRPr="003E7E8A">
        <w:rPr>
          <w:rFonts w:cstheme="minorHAnsi"/>
          <w:highlight w:val="yellow"/>
        </w:rPr>
        <w:t>Holahan</w:t>
      </w:r>
      <w:proofErr w:type="spellEnd"/>
      <w:r w:rsidR="00746A66" w:rsidRPr="003E7E8A">
        <w:rPr>
          <w:rFonts w:cstheme="minorHAnsi"/>
          <w:highlight w:val="yellow"/>
        </w:rPr>
        <w:t xml:space="preserve"> 2019)</w:t>
      </w:r>
      <w:r w:rsidR="00746A66">
        <w:rPr>
          <w:rFonts w:cstheme="minorHAnsi"/>
        </w:rPr>
        <w:t>. 89.4% of those that support UHC believe that UHC would make health care simpler and easier, where only 50% of those that oppose UHC believe the same.</w:t>
      </w:r>
      <w:r w:rsidR="00742F2F" w:rsidRPr="009B48D8">
        <w:rPr>
          <w:rFonts w:cstheme="minorHAnsi"/>
        </w:rPr>
        <w:t xml:space="preserve"> </w:t>
      </w:r>
    </w:p>
    <w:p w14:paraId="434370D2" w14:textId="0D4C1131" w:rsidR="00E47342" w:rsidRDefault="00E47342">
      <w:pPr>
        <w:pStyle w:val="BodyText"/>
        <w:spacing w:line="480" w:lineRule="auto"/>
        <w:ind w:firstLine="720"/>
        <w:rPr>
          <w:moveTo w:id="84" w:author="Shaffer, Victoria A." w:date="2021-09-16T12:26:00Z"/>
          <w:rFonts w:cstheme="minorHAnsi"/>
        </w:rPr>
        <w:pPrChange w:id="85" w:author="Shaffer, Victoria A." w:date="2021-09-16T12:26:00Z">
          <w:pPr>
            <w:pStyle w:val="BodyText"/>
            <w:spacing w:line="480" w:lineRule="auto"/>
          </w:pPr>
        </w:pPrChange>
      </w:pPr>
      <w:moveToRangeStart w:id="86" w:author="Shaffer, Victoria A." w:date="2021-09-16T12:26:00Z" w:name="move82687629"/>
      <w:moveTo w:id="87" w:author="Shaffer, Victoria A." w:date="2021-09-16T12:26:00Z">
        <w:del w:id="88" w:author="Shaffer, Victoria A." w:date="2021-09-16T12:27:00Z">
          <w:r w:rsidDel="00E47342">
            <w:rPr>
              <w:rFonts w:cstheme="minorHAnsi"/>
            </w:rPr>
            <w:delText xml:space="preserve">Conversely, </w:delText>
          </w:r>
        </w:del>
        <w:r w:rsidRPr="0039172A">
          <w:rPr>
            <w:rFonts w:cstheme="minorHAnsi"/>
            <w:highlight w:val="yellow"/>
          </w:rPr>
          <w:t>Knoll and colleagues (2015)</w:t>
        </w:r>
        <w:r>
          <w:rPr>
            <w:rFonts w:cstheme="minorHAnsi"/>
          </w:rPr>
          <w:t xml:space="preserve"> have found that increased saliency and belief in ‘Nativism’, defined as the perception that foreign influence despoils </w:t>
        </w:r>
        <w:r w:rsidRPr="006343F2">
          <w:rPr>
            <w:rFonts w:cstheme="minorHAnsi"/>
          </w:rPr>
          <w:t>traditional</w:t>
        </w:r>
        <w:r>
          <w:rPr>
            <w:rFonts w:cstheme="minorHAnsi"/>
          </w:rPr>
          <w:t xml:space="preserve"> </w:t>
        </w:r>
        <w:r w:rsidRPr="006343F2">
          <w:rPr>
            <w:rFonts w:cstheme="minorHAnsi"/>
          </w:rPr>
          <w:t xml:space="preserve">American </w:t>
        </w:r>
        <w:r>
          <w:rPr>
            <w:rFonts w:cstheme="minorHAnsi"/>
          </w:rPr>
          <w:t>heritage, predicts opposition to health care reform. Surprisingly, this holds true for both Republicans and Democrats.  Additionally, this was after controlling for partisanship, ideology, and racial resentment, which all had independent significant effects on support for health care reform. The total effect was that strongly nativist beliefs lead to a 35.5% reduction in belief that health reform was at least favorable or ambivalent, compared to those with strongly non-nativist beliefs.</w:t>
        </w:r>
        <w:r w:rsidRPr="006343F2">
          <w:rPr>
            <w:rFonts w:cstheme="minorHAnsi"/>
          </w:rPr>
          <w:t xml:space="preserve"> </w:t>
        </w:r>
      </w:moveTo>
    </w:p>
    <w:moveToRangeEnd w:id="86"/>
    <w:p w14:paraId="44F9EE9A" w14:textId="77777777" w:rsidR="00E47342" w:rsidRPr="00E47342" w:rsidRDefault="00E47342">
      <w:pPr>
        <w:pStyle w:val="BodyText"/>
        <w:pPrChange w:id="89" w:author="Shaffer, Victoria A." w:date="2021-09-16T12:26:00Z">
          <w:pPr>
            <w:pStyle w:val="FirstParagraph"/>
            <w:spacing w:line="480" w:lineRule="auto"/>
            <w:ind w:firstLine="720"/>
          </w:pPr>
        </w:pPrChange>
      </w:pPr>
    </w:p>
    <w:p w14:paraId="50272467" w14:textId="77777777" w:rsidR="004040D2" w:rsidRDefault="00685CC9" w:rsidP="00C92D0F">
      <w:pPr>
        <w:pStyle w:val="BodyText"/>
        <w:spacing w:line="480" w:lineRule="auto"/>
        <w:ind w:firstLine="720"/>
        <w:rPr>
          <w:ins w:id="90" w:author="Shaffer, Victoria A." w:date="2021-09-16T11:48:00Z"/>
          <w:rFonts w:cstheme="minorHAnsi"/>
        </w:rPr>
      </w:pPr>
      <w:commentRangeStart w:id="91"/>
      <w:r>
        <w:rPr>
          <w:rFonts w:cstheme="minorHAnsi"/>
        </w:rPr>
        <w:lastRenderedPageBreak/>
        <w:t>Another common source for opposition to UHC in the US is the perception that UHC is inequitable.</w:t>
      </w:r>
      <w:r w:rsidR="00C844DA" w:rsidRPr="009B48D8">
        <w:rPr>
          <w:rFonts w:cstheme="minorHAnsi"/>
        </w:rPr>
        <w:t xml:space="preserve"> </w:t>
      </w:r>
      <w:r>
        <w:rPr>
          <w:rFonts w:cstheme="minorHAnsi"/>
        </w:rPr>
        <w:t>Belief that UHC would lead to equitable coverage is strongly correlated with support for UHC</w:t>
      </w:r>
      <w:r w:rsidR="001327D9">
        <w:rPr>
          <w:rFonts w:cstheme="minorHAnsi"/>
        </w:rPr>
        <w:t>.</w:t>
      </w:r>
      <w:r>
        <w:rPr>
          <w:rFonts w:cstheme="minorHAnsi"/>
        </w:rPr>
        <w:t xml:space="preserve"> 91% of those that support UHC </w:t>
      </w:r>
      <w:r w:rsidR="0061514A">
        <w:rPr>
          <w:rFonts w:cstheme="minorHAnsi"/>
        </w:rPr>
        <w:t>believe</w:t>
      </w:r>
      <w:r>
        <w:rPr>
          <w:rFonts w:cstheme="minorHAnsi"/>
        </w:rPr>
        <w:t xml:space="preserve"> that equitable coverage is important, while only 45% of those that oppose UHC believe the same</w:t>
      </w:r>
      <w:r w:rsidR="00733ACA">
        <w:rPr>
          <w:rFonts w:cstheme="minorHAnsi"/>
        </w:rPr>
        <w:t xml:space="preserve"> </w:t>
      </w:r>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 xml:space="preserve">. Furthermore, when </w:t>
      </w:r>
      <w:r w:rsidR="003631BD" w:rsidRPr="009B48D8">
        <w:rPr>
          <w:rFonts w:cstheme="minorHAnsi"/>
          <w:highlight w:val="yellow"/>
        </w:rPr>
        <w:t xml:space="preserve">Shen </w:t>
      </w:r>
      <w:r w:rsidR="00733ACA">
        <w:rPr>
          <w:rFonts w:cstheme="minorHAnsi"/>
          <w:highlight w:val="yellow"/>
        </w:rPr>
        <w:t xml:space="preserve">and </w:t>
      </w:r>
      <w:r w:rsidR="0061514A">
        <w:rPr>
          <w:rFonts w:cstheme="minorHAnsi"/>
          <w:highlight w:val="yellow"/>
        </w:rPr>
        <w:t>colleagues</w:t>
      </w:r>
      <w:r w:rsidR="0061514A" w:rsidRPr="009B48D8">
        <w:rPr>
          <w:rFonts w:cstheme="minorHAnsi"/>
          <w:highlight w:val="yellow"/>
        </w:rPr>
        <w:t xml:space="preserve"> (</w:t>
      </w:r>
      <w:r w:rsidR="003631BD" w:rsidRPr="009B48D8">
        <w:rPr>
          <w:rFonts w:cstheme="minorHAnsi"/>
          <w:highlight w:val="yellow"/>
        </w:rPr>
        <w:t xml:space="preserve">2016) </w:t>
      </w:r>
      <w:r w:rsidR="00C844DA" w:rsidRPr="009B48D8">
        <w:rPr>
          <w:rFonts w:cstheme="minorHAnsi"/>
        </w:rPr>
        <w:t>examined</w:t>
      </w:r>
      <w:r w:rsidR="003631BD" w:rsidRPr="009B48D8">
        <w:rPr>
          <w:rFonts w:cstheme="minorHAnsi"/>
        </w:rPr>
        <w:t xml:space="preserve"> </w:t>
      </w:r>
      <w:r w:rsidR="00C844DA" w:rsidRPr="009B48D8">
        <w:rPr>
          <w:rFonts w:cstheme="minorHAnsi"/>
        </w:rPr>
        <w:t>the impact of racism on</w:t>
      </w:r>
      <w:r w:rsidR="003631BD" w:rsidRPr="009B48D8">
        <w:rPr>
          <w:rFonts w:cstheme="minorHAnsi"/>
        </w:rPr>
        <w:t xml:space="preserve"> support for UHC</w:t>
      </w:r>
      <w:r w:rsidR="00C844DA" w:rsidRPr="009B48D8">
        <w:rPr>
          <w:rFonts w:cstheme="minorHAnsi"/>
        </w:rPr>
        <w:t xml:space="preserve">, they found that perceived inequity was the </w:t>
      </w:r>
      <w:r w:rsidR="00C22CD7">
        <w:rPr>
          <w:rFonts w:cstheme="minorHAnsi"/>
        </w:rPr>
        <w:t>mechanism through which racism impacted support for UHC</w:t>
      </w:r>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w:t>
      </w:r>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individuals </w:t>
      </w:r>
      <w:r w:rsidR="00F85926">
        <w:rPr>
          <w:rFonts w:cstheme="minorHAnsi"/>
        </w:rPr>
        <w:t xml:space="preserve">harboring racist beliefs </w:t>
      </w:r>
      <w:r w:rsidR="008804D9" w:rsidRPr="009B48D8">
        <w:rPr>
          <w:rFonts w:cstheme="minorHAnsi"/>
        </w:rPr>
        <w:t xml:space="preserve">may assume that is the case. </w:t>
      </w:r>
      <w:r w:rsidR="00F53BA5" w:rsidRPr="009B48D8">
        <w:rPr>
          <w:rFonts w:cstheme="minorHAnsi"/>
        </w:rPr>
        <w:t>Crucially</w:t>
      </w:r>
      <w:r w:rsidR="00667174" w:rsidRPr="009B48D8">
        <w:rPr>
          <w:rFonts w:cstheme="minorHAnsi"/>
        </w:rPr>
        <w:t xml:space="preserve">, </w:t>
      </w:r>
      <w:r w:rsidR="003631BD" w:rsidRPr="009B48D8">
        <w:rPr>
          <w:rFonts w:cstheme="minorHAnsi"/>
        </w:rPr>
        <w:t xml:space="preserve">whether the individual purported to benefit from UHC was a ‘free-rider’ </w:t>
      </w:r>
      <w:r w:rsidR="00F53BA5" w:rsidRPr="009B48D8">
        <w:rPr>
          <w:rFonts w:cstheme="minorHAnsi"/>
        </w:rPr>
        <w:t>(</w:t>
      </w:r>
      <w:r w:rsidR="00130DCD">
        <w:rPr>
          <w:rFonts w:cstheme="minorHAnsi"/>
        </w:rPr>
        <w:t>inequitably</w:t>
      </w:r>
      <w:r w:rsidR="00130DCD" w:rsidRPr="009B48D8">
        <w:rPr>
          <w:rFonts w:cstheme="minorHAnsi"/>
        </w:rPr>
        <w:t xml:space="preserve"> </w:t>
      </w:r>
      <w:r w:rsidR="003631BD" w:rsidRPr="009B48D8">
        <w:rPr>
          <w:rFonts w:cstheme="minorHAnsi"/>
        </w:rPr>
        <w:t>benefitting from UHC</w:t>
      </w:r>
      <w:r w:rsidR="00F53BA5" w:rsidRPr="009B48D8">
        <w:rPr>
          <w:rFonts w:cstheme="minorHAnsi"/>
        </w:rPr>
        <w:t>)</w:t>
      </w:r>
      <w:r w:rsidR="004453CB" w:rsidRPr="009B48D8">
        <w:rPr>
          <w:rFonts w:cstheme="minorHAnsi"/>
        </w:rPr>
        <w:t xml:space="preserve"> was what predicted opposition to UHC</w:t>
      </w:r>
      <w:r w:rsidR="003631BD" w:rsidRPr="009B48D8">
        <w:rPr>
          <w:rFonts w:cstheme="minorHAnsi"/>
        </w:rPr>
        <w:t>. This was unrelated to race.</w:t>
      </w:r>
      <w:r w:rsidR="00CB316D">
        <w:rPr>
          <w:rFonts w:cstheme="minorHAnsi"/>
        </w:rPr>
        <w:t xml:space="preserve"> </w:t>
      </w:r>
    </w:p>
    <w:p w14:paraId="1DAB0ACF" w14:textId="10120F8A" w:rsidR="003631BD" w:rsidRDefault="0061514A" w:rsidP="00C92D0F">
      <w:pPr>
        <w:pStyle w:val="BodyText"/>
        <w:spacing w:line="480" w:lineRule="auto"/>
        <w:ind w:firstLine="720"/>
        <w:rPr>
          <w:rFonts w:cstheme="minorHAnsi"/>
        </w:rPr>
      </w:pPr>
      <w:r>
        <w:rPr>
          <w:rFonts w:cstheme="minorHAnsi"/>
        </w:rPr>
        <w:t>H</w:t>
      </w:r>
      <w:r w:rsidR="00CB316D">
        <w:rPr>
          <w:rFonts w:cstheme="minorHAnsi"/>
        </w:rPr>
        <w:t xml:space="preserve">owever, </w:t>
      </w:r>
      <w:r>
        <w:rPr>
          <w:rFonts w:cstheme="minorHAnsi"/>
        </w:rPr>
        <w:t xml:space="preserve">racial </w:t>
      </w:r>
      <w:r w:rsidR="00CB316D">
        <w:rPr>
          <w:rFonts w:cstheme="minorHAnsi"/>
        </w:rPr>
        <w:t xml:space="preserve">disparities </w:t>
      </w:r>
      <w:r>
        <w:rPr>
          <w:rFonts w:cstheme="minorHAnsi"/>
        </w:rPr>
        <w:t xml:space="preserve">do </w:t>
      </w:r>
      <w:r w:rsidR="004F2ACF">
        <w:rPr>
          <w:rFonts w:cstheme="minorHAnsi"/>
        </w:rPr>
        <w:t xml:space="preserve">indeed </w:t>
      </w:r>
      <w:r w:rsidR="00CB316D">
        <w:rPr>
          <w:rFonts w:cstheme="minorHAnsi"/>
        </w:rPr>
        <w:t xml:space="preserve">exist regarding support for healthcare reform </w:t>
      </w:r>
      <w:r w:rsidR="00CB316D" w:rsidRPr="004845AF">
        <w:rPr>
          <w:rFonts w:cstheme="minorHAnsi"/>
        </w:rPr>
        <w:t>(Byrd et al., 2011)</w:t>
      </w:r>
      <w:r w:rsidR="00CB316D">
        <w:rPr>
          <w:rFonts w:cstheme="minorHAnsi"/>
        </w:rPr>
        <w:t xml:space="preserve">. A larger proportion of Blacks (78.6%), Latinos (52.6%), and other minorities (43.6%) supported health reform compared to Whites (38.4%). </w:t>
      </w:r>
      <w:r w:rsidR="003432EC">
        <w:rPr>
          <w:rFonts w:cstheme="minorHAnsi"/>
        </w:rPr>
        <w:t>Previous literature</w:t>
      </w:r>
      <w:r w:rsidR="00FF13EA">
        <w:rPr>
          <w:rFonts w:cstheme="minorHAnsi"/>
        </w:rPr>
        <w:t xml:space="preserve"> also</w:t>
      </w:r>
      <w:r w:rsidR="000D3D3B">
        <w:rPr>
          <w:rFonts w:cstheme="minorHAnsi"/>
        </w:rPr>
        <w:t xml:space="preserve"> indicate</w:t>
      </w:r>
      <w:r w:rsidR="00472E5A">
        <w:rPr>
          <w:rFonts w:cstheme="minorHAnsi"/>
        </w:rPr>
        <w:t>s</w:t>
      </w:r>
      <w:r w:rsidR="000D3D3B">
        <w:rPr>
          <w:rFonts w:cstheme="minorHAnsi"/>
        </w:rPr>
        <w:t xml:space="preserve"> that Blacks and Whites have different perceptions on whether race affects individual health outcomes, with over half of Blacks believing that race impacts individual health outcomes, and over half of Whites </w:t>
      </w:r>
      <w:r w:rsidR="00580EBB">
        <w:rPr>
          <w:rFonts w:cstheme="minorHAnsi"/>
        </w:rPr>
        <w:t xml:space="preserve">having no opinion or believing the opposite </w:t>
      </w:r>
      <w:r w:rsidR="00835007" w:rsidRPr="0039172A">
        <w:rPr>
          <w:rFonts w:cstheme="minorHAnsi"/>
          <w:highlight w:val="yellow"/>
        </w:rPr>
        <w:t>(Lillie-Blanton et al., 2000)</w:t>
      </w:r>
      <w:r w:rsidR="000D3D3B">
        <w:rPr>
          <w:rFonts w:cstheme="minorHAnsi"/>
        </w:rPr>
        <w:t>.</w:t>
      </w:r>
      <w:del w:id="92" w:author="Shaffer, Victoria A." w:date="2021-09-16T11:48:00Z">
        <w:r w:rsidR="00623E96" w:rsidDel="004040D2">
          <w:rPr>
            <w:rFonts w:cstheme="minorHAnsi"/>
          </w:rPr>
          <w:delText xml:space="preserve"> </w:delText>
        </w:r>
        <w:r w:rsidR="00221B56" w:rsidDel="004040D2">
          <w:rPr>
            <w:rFonts w:cstheme="minorHAnsi"/>
          </w:rPr>
          <w:delText xml:space="preserve">Plausibly, the perception that </w:delText>
        </w:r>
        <w:r w:rsidR="00082A42" w:rsidDel="004040D2">
          <w:rPr>
            <w:rFonts w:cstheme="minorHAnsi"/>
          </w:rPr>
          <w:delText>UHC would improve equity in outcomes</w:delText>
        </w:r>
        <w:r w:rsidR="00221B56" w:rsidDel="004040D2">
          <w:rPr>
            <w:rFonts w:cstheme="minorHAnsi"/>
          </w:rPr>
          <w:delText xml:space="preserve"> drives support for UHC </w:delText>
        </w:r>
        <w:r w:rsidR="00082A42" w:rsidDel="004040D2">
          <w:rPr>
            <w:rFonts w:cstheme="minorHAnsi"/>
          </w:rPr>
          <w:delText>in Blacks compared to Whites</w:delText>
        </w:r>
        <w:r w:rsidR="00221B56" w:rsidDel="004040D2">
          <w:rPr>
            <w:rFonts w:cstheme="minorHAnsi"/>
          </w:rPr>
          <w:delText>.</w:delText>
        </w:r>
      </w:del>
      <w:r w:rsidR="00221B56">
        <w:rPr>
          <w:rFonts w:cstheme="minorHAnsi"/>
        </w:rPr>
        <w:t xml:space="preserve"> </w:t>
      </w:r>
      <w:r w:rsidR="003631BD" w:rsidRPr="009B48D8">
        <w:rPr>
          <w:rFonts w:cstheme="minorHAnsi"/>
        </w:rPr>
        <w:t xml:space="preserve">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r w:rsidR="00F85926" w:rsidRPr="009B48D8">
        <w:rPr>
          <w:rFonts w:cstheme="minorHAnsi"/>
        </w:rPr>
        <w:t>to</w:t>
      </w:r>
      <w:r w:rsidR="00056B30" w:rsidRPr="009B48D8">
        <w:rPr>
          <w:rFonts w:cstheme="minorHAnsi"/>
        </w:rPr>
        <w:t xml:space="preserve"> improve support </w:t>
      </w:r>
      <w:r w:rsidR="003631BD" w:rsidRPr="009B48D8">
        <w:rPr>
          <w:rFonts w:cstheme="minorHAnsi"/>
        </w:rPr>
        <w:t>is a challenge.</w:t>
      </w:r>
      <w:commentRangeEnd w:id="91"/>
      <w:r w:rsidR="000708CE">
        <w:rPr>
          <w:rStyle w:val="CommentReference"/>
        </w:rPr>
        <w:commentReference w:id="91"/>
      </w:r>
    </w:p>
    <w:p w14:paraId="528522F3" w14:textId="77777777" w:rsidR="0061302E" w:rsidRPr="009B48D8" w:rsidRDefault="0061302E" w:rsidP="0061302E">
      <w:pPr>
        <w:pStyle w:val="Heading2"/>
        <w:spacing w:line="480" w:lineRule="auto"/>
        <w:rPr>
          <w:rFonts w:asciiTheme="minorHAnsi" w:hAnsiTheme="minorHAnsi" w:cstheme="minorHAnsi"/>
          <w:color w:val="auto"/>
          <w:sz w:val="24"/>
          <w:szCs w:val="24"/>
        </w:rPr>
      </w:pPr>
      <w:commentRangeStart w:id="93"/>
      <w:r w:rsidRPr="009B48D8">
        <w:rPr>
          <w:rFonts w:asciiTheme="minorHAnsi" w:hAnsiTheme="minorHAnsi" w:cstheme="minorHAnsi"/>
          <w:color w:val="auto"/>
          <w:sz w:val="24"/>
          <w:szCs w:val="24"/>
        </w:rPr>
        <w:lastRenderedPageBreak/>
        <w:t>Previous US Attempts towards UHC</w:t>
      </w:r>
      <w:commentRangeEnd w:id="93"/>
      <w:r>
        <w:rPr>
          <w:rStyle w:val="CommentReference"/>
          <w:rFonts w:asciiTheme="minorHAnsi" w:eastAsiaTheme="minorHAnsi" w:hAnsiTheme="minorHAnsi" w:cstheme="minorBidi"/>
          <w:b w:val="0"/>
          <w:bCs w:val="0"/>
          <w:color w:val="auto"/>
        </w:rPr>
        <w:commentReference w:id="93"/>
      </w:r>
    </w:p>
    <w:p w14:paraId="589AA11D" w14:textId="51D90C4E" w:rsidR="0061302E" w:rsidRPr="009B48D8" w:rsidRDefault="0061302E" w:rsidP="0061302E">
      <w:pPr>
        <w:pStyle w:val="BodyText"/>
        <w:spacing w:line="480" w:lineRule="auto"/>
        <w:rPr>
          <w:rFonts w:cstheme="minorHAnsi"/>
        </w:rPr>
      </w:pPr>
      <w:r w:rsidRPr="009B48D8">
        <w:rPr>
          <w:rFonts w:cstheme="minorHAnsi"/>
        </w:rPr>
        <w:tab/>
      </w:r>
      <w:r>
        <w:rPr>
          <w:rFonts w:cstheme="minorHAnsi"/>
        </w:rPr>
        <w:t xml:space="preserve">There have been several attempts </w:t>
      </w:r>
      <w:r w:rsidRPr="009B48D8">
        <w:rPr>
          <w:rFonts w:cstheme="minorHAnsi"/>
        </w:rPr>
        <w:t>to implement UHC in the United States at the state level</w:t>
      </w:r>
      <w:r>
        <w:rPr>
          <w:rFonts w:cstheme="minorHAnsi"/>
        </w:rPr>
        <w:t xml:space="preserve"> (e.g.</w:t>
      </w:r>
      <w:ins w:id="94" w:author="Shaffer, Victoria A." w:date="2021-09-16T12:21:00Z">
        <w:r w:rsidR="000708CE">
          <w:rPr>
            <w:rFonts w:cstheme="minorHAnsi"/>
          </w:rPr>
          <w:t>,</w:t>
        </w:r>
      </w:ins>
      <w:r>
        <w:rPr>
          <w:rFonts w:cstheme="minorHAnsi"/>
        </w:rPr>
        <w:t xml:space="preserve"> California, Washington, Florida, etc.); however,</w:t>
      </w:r>
      <w:r w:rsidRPr="009B48D8">
        <w:rPr>
          <w:rFonts w:cstheme="minorHAnsi"/>
        </w:rPr>
        <w:t xml:space="preserve"> none have been successful</w:t>
      </w:r>
      <w:r>
        <w:rPr>
          <w:rFonts w:cstheme="minorHAnsi"/>
        </w:rPr>
        <w:t xml:space="preserve"> to date</w:t>
      </w:r>
      <w:r w:rsidRPr="009B48D8">
        <w:rPr>
          <w:rFonts w:cstheme="minorHAnsi"/>
        </w:rPr>
        <w:t xml:space="preserve">. </w:t>
      </w:r>
      <w:r>
        <w:rPr>
          <w:rFonts w:cstheme="minorHAnsi"/>
        </w:rPr>
        <w:t xml:space="preserve">In 2011, </w:t>
      </w:r>
      <w:r w:rsidRPr="009B48D8">
        <w:rPr>
          <w:rFonts w:cstheme="minorHAnsi"/>
        </w:rPr>
        <w:t xml:space="preserve">the local legislature </w:t>
      </w:r>
      <w:r>
        <w:rPr>
          <w:rFonts w:cstheme="minorHAnsi"/>
        </w:rPr>
        <w:t xml:space="preserve">in the state of Vermont </w:t>
      </w:r>
      <w:r w:rsidRPr="009B48D8">
        <w:rPr>
          <w:rFonts w:cstheme="minorHAnsi"/>
        </w:rPr>
        <w:t xml:space="preserve">enacted a bill guaranteeing UHC for all Vermont residents </w:t>
      </w:r>
      <w:r w:rsidRPr="009B48D8">
        <w:rPr>
          <w:rFonts w:cstheme="minorHAnsi"/>
          <w:highlight w:val="yellow"/>
        </w:rPr>
        <w:t>(State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This bill, known as “Green Mountain Care”</w:t>
      </w:r>
      <w:r>
        <w:rPr>
          <w:rFonts w:cstheme="minorHAnsi"/>
        </w:rPr>
        <w:t>,</w:t>
      </w:r>
      <w:r w:rsidRPr="009B48D8">
        <w:rPr>
          <w:rFonts w:cstheme="minorHAnsi"/>
        </w:rPr>
        <w:t xml:space="preserve"> was perceived as </w:t>
      </w:r>
      <w:r>
        <w:rPr>
          <w:rFonts w:cstheme="minorHAnsi"/>
        </w:rPr>
        <w:t xml:space="preserve">both </w:t>
      </w:r>
      <w:r w:rsidRPr="009B48D8">
        <w:rPr>
          <w:rFonts w:cstheme="minorHAnsi"/>
        </w:rPr>
        <w:t>a tool to improve health outcomes in Vermont</w:t>
      </w:r>
      <w:r>
        <w:rPr>
          <w:rFonts w:cstheme="minorHAnsi"/>
        </w:rPr>
        <w:t xml:space="preserve"> and</w:t>
      </w:r>
      <w:r w:rsidRPr="009B48D8">
        <w:rPr>
          <w:rFonts w:cstheme="minorHAnsi"/>
        </w:rPr>
        <w:t xml:space="preserve"> a way to reduce medical costs and strengthen the economy. Three different independent organizations projected this to be the case, with a consensus that immediate healthcare costs for Vermont would be lowered by 8-12% and another 12-14% over the next 10 years </w:t>
      </w:r>
      <w:r w:rsidRPr="009B48D8">
        <w:rPr>
          <w:rFonts w:cstheme="minorHAnsi"/>
          <w:highlight w:val="yellow"/>
        </w:rPr>
        <w:t>(Hsiao, 2011; Green Mountain Care Financing Report, 2014; 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xml:space="preserve">. Combined with the fact that cost increases were estimated to be only 9.4% for employers and 3.1% for individuals,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not due to lack of public support, but instead due to proportionally larger taxes on business and </w:t>
      </w:r>
      <w:r w:rsidR="00950D8A">
        <w:rPr>
          <w:rFonts w:cstheme="minorHAnsi"/>
        </w:rPr>
        <w:t>d</w:t>
      </w:r>
      <w:commentRangeStart w:id="95"/>
      <w:commentRangeStart w:id="96"/>
      <w:commentRangeStart w:id="97"/>
      <w:r w:rsidRPr="009B48D8">
        <w:rPr>
          <w:rFonts w:cstheme="minorHAnsi"/>
        </w:rPr>
        <w:t>i</w:t>
      </w:r>
      <w:commentRangeEnd w:id="95"/>
      <w:r>
        <w:rPr>
          <w:rStyle w:val="CommentReference"/>
        </w:rPr>
        <w:commentReference w:id="95"/>
      </w:r>
      <w:commentRangeEnd w:id="96"/>
      <w:r>
        <w:rPr>
          <w:rStyle w:val="CommentReference"/>
        </w:rPr>
        <w:commentReference w:id="96"/>
      </w:r>
      <w:commentRangeEnd w:id="97"/>
      <w:r w:rsidR="000708CE">
        <w:rPr>
          <w:rStyle w:val="CommentReference"/>
        </w:rPr>
        <w:commentReference w:id="97"/>
      </w:r>
      <w:r w:rsidR="00950D8A">
        <w:rPr>
          <w:rFonts w:cstheme="minorHAnsi"/>
        </w:rPr>
        <w:t>fficulty in communicating the benefits arising from elimination of current premium costs</w:t>
      </w:r>
      <w:r w:rsidRPr="009B48D8">
        <w:rPr>
          <w:rFonts w:cstheme="minorHAnsi"/>
        </w:rPr>
        <w:t xml:space="preserve"> </w:t>
      </w:r>
      <w:r w:rsidRPr="009B48D8">
        <w:rPr>
          <w:rFonts w:cstheme="minorHAnsi"/>
          <w:highlight w:val="yellow"/>
        </w:rPr>
        <w:t>(Fox 2015)</w:t>
      </w:r>
      <w:r w:rsidRPr="009B48D8">
        <w:rPr>
          <w:rFonts w:cstheme="minorHAnsi"/>
        </w:rPr>
        <w:t>.</w:t>
      </w:r>
      <w:r w:rsidR="00950D8A">
        <w:rPr>
          <w:rFonts w:cstheme="minorHAnsi"/>
        </w:rPr>
        <w:t xml:space="preserve"> The public was hyper-aware of the tax raises necessary to implement the program, but Vermonters did not receive clear messaging on the net savings that would result from replacing current premiums with a tax raise. </w:t>
      </w:r>
    </w:p>
    <w:p w14:paraId="3F23B166" w14:textId="1AC2E86E" w:rsidR="0061302E" w:rsidRPr="009B48D8" w:rsidDel="00E47342" w:rsidRDefault="0061302E" w:rsidP="0061302E">
      <w:pPr>
        <w:pStyle w:val="BodyText"/>
        <w:spacing w:line="480" w:lineRule="auto"/>
        <w:rPr>
          <w:del w:id="98" w:author="Shaffer, Victoria A." w:date="2021-09-16T12:28:00Z"/>
          <w:rFonts w:cstheme="minorHAnsi"/>
        </w:rPr>
      </w:pPr>
      <w:r w:rsidRPr="009B48D8">
        <w:rPr>
          <w:rFonts w:cstheme="minorHAnsi"/>
        </w:rPr>
        <w:lastRenderedPageBreak/>
        <w:tab/>
        <w:t xml:space="preserve">Oregon is another state where UHC expansion has been debated and examined. The Oregon Medicaid lottery in 2008 was the first time in the US where a randomized controlled study on UHC was possible. Data from roughly 6,000 adults who were selected to apply for Medicaid, and 6,000 who were not, allowed for objective evaluation </w:t>
      </w:r>
      <w:r w:rsidRPr="009B48D8">
        <w:rPr>
          <w:rFonts w:cstheme="minorHAnsi"/>
          <w:highlight w:val="yellow"/>
        </w:rPr>
        <w:t>(Baicker, 2013)</w:t>
      </w:r>
      <w:r w:rsidRPr="009B48D8">
        <w:rPr>
          <w:rFonts w:cstheme="minorHAnsi"/>
        </w:rPr>
        <w:t>. Researchers found no significant improvements</w:t>
      </w:r>
      <w:r>
        <w:rPr>
          <w:rFonts w:cstheme="minorHAnsi"/>
        </w:rPr>
        <w:t xml:space="preserve"> over a </w:t>
      </w:r>
      <w:del w:id="99" w:author="Shaffer, Victoria A." w:date="2021-09-16T12:23:00Z">
        <w:r w:rsidDel="000708CE">
          <w:rPr>
            <w:rFonts w:cstheme="minorHAnsi"/>
          </w:rPr>
          <w:delText>two year</w:delText>
        </w:r>
      </w:del>
      <w:ins w:id="100" w:author="Shaffer, Victoria A." w:date="2021-09-16T12:23:00Z">
        <w:r w:rsidR="000708CE">
          <w:rPr>
            <w:rFonts w:cstheme="minorHAnsi"/>
          </w:rPr>
          <w:t>two-year</w:t>
        </w:r>
      </w:ins>
      <w:r>
        <w:rPr>
          <w:rFonts w:cstheme="minorHAnsi"/>
        </w:rPr>
        <w:t xml:space="preserve"> period</w:t>
      </w:r>
      <w:r w:rsidRPr="009B48D8">
        <w:rPr>
          <w:rFonts w:cstheme="minorHAnsi"/>
        </w:rPr>
        <w:t xml:space="preserve"> in direct measurements of health, such as blood pressure, cholesterol, blood sugar, tobacco use, or obesity </w:t>
      </w:r>
      <w:r w:rsidRPr="009B48D8">
        <w:rPr>
          <w:rFonts w:cstheme="minorHAnsi"/>
          <w:highlight w:val="yellow"/>
        </w:rPr>
        <w:t>(James 2015)</w:t>
      </w:r>
      <w:r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debt. The primary concern from critics </w:t>
      </w:r>
      <w:r>
        <w:rPr>
          <w:rFonts w:cstheme="minorHAnsi"/>
        </w:rPr>
        <w:t xml:space="preserve">were </w:t>
      </w:r>
      <w:commentRangeStart w:id="101"/>
      <w:commentRangeStart w:id="102"/>
      <w:commentRangeStart w:id="103"/>
      <w:commentRangeEnd w:id="101"/>
      <w:r>
        <w:rPr>
          <w:rStyle w:val="CommentReference"/>
        </w:rPr>
        <w:commentReference w:id="101"/>
      </w:r>
      <w:commentRangeEnd w:id="102"/>
      <w:r>
        <w:rPr>
          <w:rStyle w:val="CommentReference"/>
        </w:rPr>
        <w:commentReference w:id="102"/>
      </w:r>
      <w:commentRangeEnd w:id="103"/>
      <w:r w:rsidR="000708CE">
        <w:rPr>
          <w:rStyle w:val="CommentReference"/>
        </w:rPr>
        <w:commentReference w:id="103"/>
      </w:r>
      <w:r>
        <w:rPr>
          <w:rFonts w:cstheme="minorHAnsi"/>
        </w:rPr>
        <w:t xml:space="preserve"> concerns that objective health outcomes saw no improvement, </w:t>
      </w:r>
      <w:r w:rsidRPr="009B48D8">
        <w:rPr>
          <w:rFonts w:cstheme="minorHAnsi"/>
        </w:rPr>
        <w:t xml:space="preserve">and </w:t>
      </w:r>
      <w:r>
        <w:rPr>
          <w:rFonts w:cstheme="minorHAnsi"/>
        </w:rPr>
        <w:t xml:space="preserve">that while </w:t>
      </w:r>
      <w:r w:rsidRPr="009B48D8">
        <w:rPr>
          <w:rFonts w:cstheme="minorHAnsi"/>
        </w:rPr>
        <w:t xml:space="preserve">self-reported health </w:t>
      </w:r>
      <w:r>
        <w:rPr>
          <w:rFonts w:cstheme="minorHAnsi"/>
        </w:rPr>
        <w:t>did show significant improvement, it was less important given the inherent noise in self-reported data</w:t>
      </w:r>
      <w:r w:rsidRPr="009B48D8">
        <w:rPr>
          <w:rFonts w:cstheme="minorHAnsi"/>
        </w:rPr>
        <w:t xml:space="preserve">. Given these concerns, UHC was seen as politically infeasible, even though 62% of Oregon voters would “definitely” or “probably” support a UHC plan that would double or triple state taxes </w:t>
      </w:r>
      <w:r w:rsidRPr="009B48D8">
        <w:rPr>
          <w:rFonts w:cstheme="minorHAnsi"/>
          <w:highlight w:val="yellow"/>
        </w:rPr>
        <w:t>(Rosenberg 2020)</w:t>
      </w:r>
      <w:r w:rsidRPr="009B48D8">
        <w:rPr>
          <w:rFonts w:cstheme="minorHAnsi"/>
        </w:rPr>
        <w:t xml:space="preserve">. </w:t>
      </w:r>
    </w:p>
    <w:p w14:paraId="7F028C44" w14:textId="77777777" w:rsidR="0061302E" w:rsidRDefault="0061302E">
      <w:pPr>
        <w:pStyle w:val="BodyText"/>
        <w:spacing w:line="480" w:lineRule="auto"/>
        <w:rPr>
          <w:rFonts w:cstheme="minorHAnsi"/>
        </w:rPr>
        <w:pPrChange w:id="104" w:author="Shaffer, Victoria A." w:date="2021-09-16T12:28:00Z">
          <w:pPr>
            <w:pStyle w:val="BodyText"/>
            <w:spacing w:line="480" w:lineRule="auto"/>
            <w:ind w:firstLine="720"/>
          </w:pPr>
        </w:pPrChange>
      </w:pPr>
    </w:p>
    <w:p w14:paraId="3727BE98" w14:textId="4469EC84" w:rsidR="00EC3758" w:rsidRPr="009B48D8" w:rsidDel="00E47342" w:rsidRDefault="00EC3758" w:rsidP="00EC3758">
      <w:pPr>
        <w:pStyle w:val="Heading2"/>
        <w:spacing w:line="480" w:lineRule="auto"/>
        <w:rPr>
          <w:del w:id="105" w:author="Shaffer, Victoria A." w:date="2021-09-16T12:27:00Z"/>
          <w:rFonts w:asciiTheme="minorHAnsi" w:hAnsiTheme="minorHAnsi" w:cstheme="minorHAnsi"/>
          <w:color w:val="auto"/>
          <w:sz w:val="24"/>
          <w:szCs w:val="24"/>
        </w:rPr>
      </w:pPr>
      <w:commentRangeStart w:id="106"/>
      <w:commentRangeStart w:id="107"/>
      <w:del w:id="108" w:author="Shaffer, Victoria A." w:date="2021-09-16T12:27:00Z">
        <w:r w:rsidDel="00E47342">
          <w:rPr>
            <w:rFonts w:asciiTheme="minorHAnsi" w:hAnsiTheme="minorHAnsi" w:cstheme="minorHAnsi"/>
            <w:color w:val="auto"/>
            <w:sz w:val="24"/>
            <w:szCs w:val="24"/>
          </w:rPr>
          <w:delText xml:space="preserve">Possible Interventions </w:delText>
        </w:r>
        <w:commentRangeEnd w:id="106"/>
        <w:r w:rsidR="004606BE" w:rsidDel="00E47342">
          <w:rPr>
            <w:rStyle w:val="CommentReference"/>
            <w:rFonts w:asciiTheme="minorHAnsi" w:eastAsiaTheme="minorHAnsi" w:hAnsiTheme="minorHAnsi" w:cstheme="minorBidi"/>
            <w:b w:val="0"/>
            <w:bCs w:val="0"/>
            <w:color w:val="auto"/>
          </w:rPr>
          <w:commentReference w:id="106"/>
        </w:r>
        <w:commentRangeEnd w:id="107"/>
        <w:r w:rsidR="00E47342" w:rsidDel="00E47342">
          <w:rPr>
            <w:rStyle w:val="CommentReference"/>
            <w:rFonts w:asciiTheme="minorHAnsi" w:eastAsiaTheme="minorHAnsi" w:hAnsiTheme="minorHAnsi" w:cstheme="minorBidi"/>
            <w:b w:val="0"/>
            <w:bCs w:val="0"/>
            <w:color w:val="auto"/>
          </w:rPr>
          <w:commentReference w:id="107"/>
        </w:r>
      </w:del>
    </w:p>
    <w:p w14:paraId="0128FC67" w14:textId="5E710700" w:rsidR="00EC3758" w:rsidDel="00E47342" w:rsidRDefault="00EC3758" w:rsidP="00EC3758">
      <w:pPr>
        <w:pStyle w:val="BodyText"/>
        <w:spacing w:line="480" w:lineRule="auto"/>
        <w:rPr>
          <w:del w:id="109" w:author="Shaffer, Victoria A." w:date="2021-09-16T12:27:00Z"/>
          <w:rFonts w:cstheme="minorHAnsi"/>
        </w:rPr>
      </w:pPr>
      <w:del w:id="110" w:author="Shaffer, Victoria A." w:date="2021-09-16T12:27:00Z">
        <w:r w:rsidDel="00E47342">
          <w:rPr>
            <w:rFonts w:cstheme="minorHAnsi"/>
          </w:rPr>
          <w:tab/>
          <w:delText>Increasing support for UHC has been the focus of many interventions in the past few decades, both in terms of academic research, as well as political policy intended to improve likelihood of UHC implementation.</w:delText>
        </w:r>
        <w:r w:rsidR="005023AB" w:rsidDel="00E47342">
          <w:rPr>
            <w:rFonts w:cstheme="minorHAnsi"/>
          </w:rPr>
          <w:delText xml:space="preserve"> </w:delText>
        </w:r>
      </w:del>
      <w:del w:id="111" w:author="Shaffer, Victoria A." w:date="2021-09-16T12:26:00Z">
        <w:r w:rsidR="005023AB" w:rsidDel="00E47342">
          <w:rPr>
            <w:rFonts w:cstheme="minorHAnsi"/>
          </w:rPr>
          <w:delText xml:space="preserve">In the US, </w:delText>
        </w:r>
        <w:r w:rsidR="005023AB" w:rsidRPr="0039172A" w:rsidDel="00E47342">
          <w:rPr>
            <w:rFonts w:cstheme="minorHAnsi"/>
            <w:highlight w:val="yellow"/>
          </w:rPr>
          <w:delText>Sanchez and colleagues (2016)</w:delText>
        </w:r>
        <w:r w:rsidR="005023AB" w:rsidDel="00E47342">
          <w:rPr>
            <w:rFonts w:cstheme="minorHAnsi"/>
          </w:rPr>
          <w:delText xml:space="preserve"> found that for American Latinos, support for UHC was strongly impacted by the saliency of ‘linked fate’. Defined simply, ‘linked fate’ is the question of if, or how much, an individual Latino believes their success depends on the success of other Latinos</w:delText>
        </w:r>
        <w:r w:rsidR="00A8304F" w:rsidDel="00E47342">
          <w:rPr>
            <w:rFonts w:cstheme="minorHAnsi"/>
          </w:rPr>
          <w:delText>.</w:delText>
        </w:r>
        <w:r w:rsidR="00023055" w:rsidDel="00E47342">
          <w:rPr>
            <w:rFonts w:cstheme="minorHAnsi"/>
          </w:rPr>
          <w:delText xml:space="preserve"> Latinos that expressed ‘a lot’ of belief in shared fate were significantly more likely than those with no belief in shared fate to support UHC (60% vs. 43%). </w:delText>
        </w:r>
      </w:del>
    </w:p>
    <w:p w14:paraId="7AA6E19C" w14:textId="5D2189F9" w:rsidR="006343F2" w:rsidDel="00E47342" w:rsidRDefault="006343F2">
      <w:pPr>
        <w:pStyle w:val="Heading2"/>
        <w:spacing w:line="480" w:lineRule="auto"/>
        <w:rPr>
          <w:del w:id="112" w:author="Shaffer, Victoria A." w:date="2021-09-16T12:27:00Z"/>
        </w:rPr>
        <w:pPrChange w:id="113" w:author="Shaffer, Victoria A." w:date="2021-09-16T12:27:00Z">
          <w:pPr>
            <w:pStyle w:val="BodyText"/>
            <w:spacing w:line="480" w:lineRule="auto"/>
          </w:pPr>
        </w:pPrChange>
      </w:pPr>
      <w:del w:id="114" w:author="Shaffer, Victoria A." w:date="2021-09-16T12:27:00Z">
        <w:r w:rsidDel="00E47342">
          <w:tab/>
        </w:r>
      </w:del>
      <w:moveFromRangeStart w:id="115" w:author="Shaffer, Victoria A." w:date="2021-09-16T12:26:00Z" w:name="move82687629"/>
      <w:moveFrom w:id="116" w:author="Shaffer, Victoria A." w:date="2021-09-16T12:26:00Z">
        <w:del w:id="117" w:author="Shaffer, Victoria A." w:date="2021-09-16T12:27:00Z">
          <w:r w:rsidDel="00E47342">
            <w:delText xml:space="preserve">Conversely, </w:delText>
          </w:r>
          <w:r w:rsidRPr="0039172A" w:rsidDel="00E47342">
            <w:rPr>
              <w:highlight w:val="yellow"/>
            </w:rPr>
            <w:delText>Knoll and colleagues (2015)</w:delText>
          </w:r>
          <w:r w:rsidDel="00E47342">
            <w:delText xml:space="preserve"> have found that increased saliency and belief in ‘Nativism’, defined as the perception that foreign influence </w:delText>
          </w:r>
          <w:r w:rsidR="006F1A17" w:rsidDel="00E47342">
            <w:delText>despoils</w:delText>
          </w:r>
          <w:r w:rsidDel="00E47342">
            <w:delText xml:space="preserve"> </w:delText>
          </w:r>
          <w:r w:rsidRPr="006343F2" w:rsidDel="00E47342">
            <w:delText>traditional</w:delText>
          </w:r>
          <w:r w:rsidDel="00E47342">
            <w:delText xml:space="preserve"> </w:delText>
          </w:r>
          <w:r w:rsidRPr="006343F2" w:rsidDel="00E47342">
            <w:delText xml:space="preserve">American </w:delText>
          </w:r>
          <w:r w:rsidDel="00E47342">
            <w:delText>heritage</w:delText>
          </w:r>
          <w:r w:rsidR="006F1A17" w:rsidDel="00E47342">
            <w:delText xml:space="preserve">, predicts opposition to health care reform. Surprisingly, this holds true for both Republicans and Democrats.  Additionally, this was after controlling for partisanship, ideology, and racial resentment, which all had independent significant effects on support for health care reform. </w:delText>
          </w:r>
          <w:r w:rsidR="008A290E" w:rsidDel="00E47342">
            <w:delText xml:space="preserve">The total effect was that strongly nativist beliefs lead to a 35.5% reduction in belief that health reform was </w:delText>
          </w:r>
          <w:r w:rsidR="00065859" w:rsidDel="00E47342">
            <w:delText xml:space="preserve">at least </w:delText>
          </w:r>
          <w:r w:rsidR="008A290E" w:rsidDel="00E47342">
            <w:delText>favorable or ambivalent</w:delText>
          </w:r>
          <w:r w:rsidR="000E7129" w:rsidDel="00E47342">
            <w:delText>, compared to those with strongly non-nativist beliefs.</w:delText>
          </w:r>
        </w:del>
      </w:moveFrom>
      <w:moveFromRangeEnd w:id="115"/>
      <w:del w:id="118" w:author="Shaffer, Victoria A." w:date="2021-09-16T12:27:00Z">
        <w:r w:rsidRPr="006343F2" w:rsidDel="00E47342">
          <w:delText xml:space="preserve"> </w:delText>
        </w:r>
      </w:del>
    </w:p>
    <w:p w14:paraId="207F488A" w14:textId="01E6D98B" w:rsidR="005023AB" w:rsidRPr="009B48D8" w:rsidDel="00E47342" w:rsidRDefault="00E21544" w:rsidP="0039172A">
      <w:pPr>
        <w:pStyle w:val="BodyText"/>
        <w:spacing w:line="480" w:lineRule="auto"/>
        <w:rPr>
          <w:del w:id="119" w:author="Shaffer, Victoria A." w:date="2021-09-16T12:27:00Z"/>
          <w:rFonts w:cstheme="minorHAnsi"/>
        </w:rPr>
      </w:pPr>
      <w:del w:id="120" w:author="Shaffer, Victoria A." w:date="2021-09-16T12:27:00Z">
        <w:r w:rsidDel="00E47342">
          <w:rPr>
            <w:rFonts w:cstheme="minorHAnsi"/>
          </w:rPr>
          <w:tab/>
          <w:delText xml:space="preserve">Many governments have had success with </w:delText>
        </w:r>
        <w:r w:rsidR="000731C1" w:rsidDel="00E47342">
          <w:rPr>
            <w:rFonts w:cstheme="minorHAnsi"/>
          </w:rPr>
          <w:delText xml:space="preserve">interventions </w:delText>
        </w:r>
        <w:r w:rsidDel="00E47342">
          <w:rPr>
            <w:rFonts w:cstheme="minorHAnsi"/>
          </w:rPr>
          <w:delText>designed to lead to implementation of UHC. T</w:delText>
        </w:r>
        <w:r w:rsidR="000731C1" w:rsidDel="00E47342">
          <w:rPr>
            <w:rFonts w:cstheme="minorHAnsi"/>
          </w:rPr>
          <w:delText xml:space="preserve">he strategy </w:delText>
        </w:r>
        <w:r w:rsidR="008A068A" w:rsidDel="00E47342">
          <w:rPr>
            <w:rFonts w:cstheme="minorHAnsi"/>
          </w:rPr>
          <w:delText xml:space="preserve">that </w:delText>
        </w:r>
        <w:r w:rsidR="000731C1" w:rsidDel="00E47342">
          <w:rPr>
            <w:rFonts w:cstheme="minorHAnsi"/>
          </w:rPr>
          <w:delText>Turk</w:delText>
        </w:r>
        <w:r w:rsidR="008A068A" w:rsidDel="00E47342">
          <w:rPr>
            <w:rFonts w:cstheme="minorHAnsi"/>
          </w:rPr>
          <w:delText>ey utilized</w:delText>
        </w:r>
        <w:r w:rsidDel="00E47342">
          <w:rPr>
            <w:rFonts w:cstheme="minorHAnsi"/>
          </w:rPr>
          <w:delText xml:space="preserve"> </w:delText>
        </w:r>
        <w:r w:rsidR="000731C1" w:rsidDel="00E47342">
          <w:rPr>
            <w:rFonts w:cstheme="minorHAnsi"/>
          </w:rPr>
          <w:delText xml:space="preserve">from 2002 to 2013 </w:delText>
        </w:r>
        <w:r w:rsidDel="00E47342">
          <w:rPr>
            <w:rFonts w:cstheme="minorHAnsi"/>
          </w:rPr>
          <w:delText xml:space="preserve">was to directly address the primary concerns of entrenched stakeholders opposing UHC, while also </w:delText>
        </w:r>
        <w:r w:rsidR="00A8504E" w:rsidDel="00E47342">
          <w:rPr>
            <w:rFonts w:cstheme="minorHAnsi"/>
          </w:rPr>
          <w:delText xml:space="preserve">quickly building public support for UHC by focusing on </w:delText>
        </w:r>
        <w:r w:rsidR="00F927F0" w:rsidDel="00E47342">
          <w:rPr>
            <w:rFonts w:cstheme="minorHAnsi"/>
          </w:rPr>
          <w:delText>conspicuous</w:delText>
        </w:r>
        <w:r w:rsidR="00A8504E" w:rsidDel="00E47342">
          <w:rPr>
            <w:rFonts w:cstheme="minorHAnsi"/>
          </w:rPr>
          <w:delText xml:space="preserve"> changes to their health system</w:delText>
        </w:r>
        <w:r w:rsidR="00376ABD" w:rsidDel="00E47342">
          <w:rPr>
            <w:rFonts w:cstheme="minorHAnsi"/>
          </w:rPr>
          <w:delText xml:space="preserve"> (</w:delText>
        </w:r>
        <w:r w:rsidR="00376ABD" w:rsidRPr="0039172A" w:rsidDel="00E47342">
          <w:rPr>
            <w:rFonts w:cstheme="minorHAnsi"/>
            <w:highlight w:val="yellow"/>
          </w:rPr>
          <w:delText>Bump et al., 2014</w:delText>
        </w:r>
        <w:r w:rsidR="00376ABD" w:rsidDel="00E47342">
          <w:rPr>
            <w:rFonts w:cstheme="minorHAnsi"/>
          </w:rPr>
          <w:delText>)</w:delText>
        </w:r>
        <w:r w:rsidDel="00E47342">
          <w:rPr>
            <w:rFonts w:cstheme="minorHAnsi"/>
          </w:rPr>
          <w:delText xml:space="preserve">. </w:delText>
        </w:r>
        <w:r w:rsidR="00255C71" w:rsidDel="00E47342">
          <w:rPr>
            <w:rFonts w:cstheme="minorHAnsi"/>
          </w:rPr>
          <w:delText>Ceasing</w:delText>
        </w:r>
        <w:r w:rsidR="00376ABD" w:rsidDel="00E47342">
          <w:rPr>
            <w:rFonts w:cstheme="minorHAnsi"/>
          </w:rPr>
          <w:delText xml:space="preserve"> the practice of holding patients in the hospital until their bills were fully paid, increasing patient capacity in hospitals, and increasing the fleet of emergency vehicles by 3 to 5 fold over the course of 10 years lead to </w:delText>
        </w:r>
        <w:r w:rsidR="00397DF3" w:rsidDel="00E47342">
          <w:rPr>
            <w:rFonts w:cstheme="minorHAnsi"/>
          </w:rPr>
          <w:delText>increased satisfaction with health services</w:delText>
        </w:r>
        <w:r w:rsidR="006828A2" w:rsidDel="00E47342">
          <w:rPr>
            <w:rFonts w:cstheme="minorHAnsi"/>
          </w:rPr>
          <w:delText>,</w:delText>
        </w:r>
        <w:r w:rsidR="00397DF3" w:rsidDel="00E47342">
          <w:rPr>
            <w:rFonts w:cstheme="minorHAnsi"/>
          </w:rPr>
          <w:delText xml:space="preserve"> from </w:delText>
        </w:r>
        <w:r w:rsidR="006828A2" w:rsidDel="00E47342">
          <w:rPr>
            <w:rFonts w:cstheme="minorHAnsi"/>
          </w:rPr>
          <w:delText>39.5</w:delText>
        </w:r>
        <w:r w:rsidR="00397DF3" w:rsidDel="00E47342">
          <w:rPr>
            <w:rFonts w:cstheme="minorHAnsi"/>
          </w:rPr>
          <w:delText xml:space="preserve">% </w:delText>
        </w:r>
        <w:r w:rsidR="006828A2" w:rsidDel="00E47342">
          <w:rPr>
            <w:rFonts w:cstheme="minorHAnsi"/>
          </w:rPr>
          <w:delText>in 2003 to 75.9</w:delText>
        </w:r>
        <w:r w:rsidR="00397DF3" w:rsidDel="00E47342">
          <w:rPr>
            <w:rFonts w:cstheme="minorHAnsi"/>
          </w:rPr>
          <w:delText>%</w:delText>
        </w:r>
        <w:r w:rsidR="006828A2" w:rsidDel="00E47342">
          <w:rPr>
            <w:rFonts w:cstheme="minorHAnsi"/>
          </w:rPr>
          <w:delText xml:space="preserve"> in 2011 </w:delText>
        </w:r>
        <w:r w:rsidR="006828A2" w:rsidRPr="0039172A" w:rsidDel="00E47342">
          <w:rPr>
            <w:rFonts w:cstheme="minorHAnsi"/>
            <w:highlight w:val="yellow"/>
          </w:rPr>
          <w:delText>(Atun et al., 2015)</w:delText>
        </w:r>
        <w:r w:rsidR="00397DF3" w:rsidDel="00E47342">
          <w:rPr>
            <w:rFonts w:cstheme="minorHAnsi"/>
          </w:rPr>
          <w:delText xml:space="preserve">. This momentum manifested itself as </w:delText>
        </w:r>
        <w:r w:rsidR="00771D4A" w:rsidDel="00E47342">
          <w:rPr>
            <w:rFonts w:cstheme="minorHAnsi"/>
          </w:rPr>
          <w:delText xml:space="preserve">improved public support for the reforms and </w:delText>
        </w:r>
        <w:r w:rsidR="00397DF3" w:rsidDel="00E47342">
          <w:rPr>
            <w:rFonts w:cstheme="minorHAnsi"/>
          </w:rPr>
          <w:delText>greater electoral support for the AK party (which implemented the reforms)</w:delText>
        </w:r>
        <w:r w:rsidR="003A6DF2" w:rsidDel="00E47342">
          <w:rPr>
            <w:rFonts w:cstheme="minorHAnsi"/>
          </w:rPr>
          <w:delText>,</w:delText>
        </w:r>
        <w:r w:rsidR="00771D4A" w:rsidDel="00E47342">
          <w:rPr>
            <w:rFonts w:cstheme="minorHAnsi"/>
          </w:rPr>
          <w:delText xml:space="preserve"> </w:delText>
        </w:r>
        <w:r w:rsidR="0046391A" w:rsidDel="00E47342">
          <w:rPr>
            <w:rFonts w:cstheme="minorHAnsi"/>
          </w:rPr>
          <w:delText>giving them the political power to impose greater changes towards UHC</w:delText>
        </w:r>
        <w:r w:rsidR="00771D4A" w:rsidDel="00E47342">
          <w:rPr>
            <w:rFonts w:cstheme="minorHAnsi"/>
          </w:rPr>
          <w:delText>.</w:delText>
        </w:r>
        <w:r w:rsidR="00D57078" w:rsidDel="00E47342">
          <w:rPr>
            <w:rFonts w:cstheme="minorHAnsi"/>
          </w:rPr>
          <w:delText xml:space="preserve"> The second focus of their strategy was to directly address the concerns of the two main organized groups opposing UHC implementation. Trade unions believed that their benefits would decrease under UHC, and the system would be fundamentally inequitable. </w:delText>
        </w:r>
        <w:r w:rsidR="00DA78BA" w:rsidDel="00E47342">
          <w:rPr>
            <w:rFonts w:cstheme="minorHAnsi"/>
          </w:rPr>
          <w:delText>The Turkish government responded by</w:delText>
        </w:r>
        <w:r w:rsidR="00D57078" w:rsidDel="00E47342">
          <w:rPr>
            <w:rFonts w:cstheme="minorHAnsi"/>
          </w:rPr>
          <w:delText xml:space="preserve"> increasing the scope and scale of coverage</w:delText>
        </w:r>
        <w:r w:rsidR="00DA78BA" w:rsidDel="00E47342">
          <w:rPr>
            <w:rFonts w:cstheme="minorHAnsi"/>
          </w:rPr>
          <w:delText>,</w:delText>
        </w:r>
        <w:r w:rsidR="00D57078" w:rsidDel="00E47342">
          <w:rPr>
            <w:rFonts w:cstheme="minorHAnsi"/>
          </w:rPr>
          <w:delText xml:space="preserve"> leading to support from trade unions. </w:delText>
        </w:r>
        <w:r w:rsidR="00E25145" w:rsidDel="00E47342">
          <w:rPr>
            <w:rFonts w:cstheme="minorHAnsi"/>
          </w:rPr>
          <w:delText xml:space="preserve">Healthcare workers were concerned that increased demand from the public sector would drive down salaries. </w:delText>
        </w:r>
        <w:r w:rsidR="00572872" w:rsidDel="00E47342">
          <w:rPr>
            <w:rFonts w:cstheme="minorHAnsi"/>
          </w:rPr>
          <w:delText>The Turkish government</w:delText>
        </w:r>
        <w:r w:rsidR="00E25145" w:rsidDel="00E47342">
          <w:rPr>
            <w:rFonts w:cstheme="minorHAnsi"/>
          </w:rPr>
          <w:delText xml:space="preserve"> directly </w:delText>
        </w:r>
        <w:r w:rsidR="00EC6FEB" w:rsidDel="00E47342">
          <w:rPr>
            <w:rFonts w:cstheme="minorHAnsi"/>
          </w:rPr>
          <w:delText>addressed these concerns by providing incentives for better service, linking pay to satisfaction and quantity of work, generally leading to dramatic pay increases for those working in the public sector.</w:delText>
        </w:r>
        <w:r w:rsidR="00E25145" w:rsidDel="00E47342">
          <w:rPr>
            <w:rFonts w:cstheme="minorHAnsi"/>
          </w:rPr>
          <w:delText xml:space="preserve"> </w:delText>
        </w:r>
        <w:commentRangeStart w:id="121"/>
        <w:r w:rsidR="00336EC6" w:rsidDel="00E47342">
          <w:rPr>
            <w:rFonts w:cstheme="minorHAnsi"/>
          </w:rPr>
          <w:delText xml:space="preserve">Likewise, the government of Rwanda implemented several interventions in mid-2011 in order to achieve a truly sustainable UHC system </w:delText>
        </w:r>
        <w:r w:rsidR="00336EC6" w:rsidRPr="0039172A" w:rsidDel="00E47342">
          <w:rPr>
            <w:rFonts w:cstheme="minorHAnsi"/>
            <w:highlight w:val="yellow"/>
          </w:rPr>
          <w:delText>(Makaka et al., 2012)</w:delText>
        </w:r>
        <w:r w:rsidR="00336EC6" w:rsidDel="00E47342">
          <w:rPr>
            <w:rFonts w:cstheme="minorHAnsi"/>
          </w:rPr>
          <w:delText>.</w:delText>
        </w:r>
        <w:commentRangeEnd w:id="121"/>
        <w:r w:rsidR="00F05E50" w:rsidDel="00E47342">
          <w:rPr>
            <w:rStyle w:val="CommentReference"/>
          </w:rPr>
          <w:commentReference w:id="121"/>
        </w:r>
        <w:r w:rsidR="00336EC6" w:rsidDel="00E47342">
          <w:rPr>
            <w:rFonts w:cstheme="minorHAnsi"/>
          </w:rPr>
          <w:delText xml:space="preserve"> Government financing of regions in Rwanda was directly tied to proportion of health coverage in a district, directly incentivizing local leaders to improve enrollment percentages. Rwanda also had a highly successful wealth categorization system meant to ensure that the most vulnerable citizens were enrolled. Wealth categorization was decided collectively per citizen by members of their village, based on ability to work, assets, and income. These changes lead to 90% insurance coverage in Rwanda by 2012.</w:delText>
        </w:r>
        <w:r w:rsidR="00654CB4" w:rsidDel="00E47342">
          <w:rPr>
            <w:rFonts w:cstheme="minorHAnsi"/>
          </w:rPr>
          <w:delText xml:space="preserve"> It is important to note that the strategies that Turkey and Rwanda utilized were successful in part because they were adapted to the very specific needs and abilities of their </w:delText>
        </w:r>
        <w:r w:rsidR="00F30A49" w:rsidDel="00E47342">
          <w:rPr>
            <w:rFonts w:cstheme="minorHAnsi"/>
          </w:rPr>
          <w:delText>localities and</w:delText>
        </w:r>
        <w:r w:rsidR="00654CB4" w:rsidDel="00E47342">
          <w:rPr>
            <w:rFonts w:cstheme="minorHAnsi"/>
          </w:rPr>
          <w:delText xml:space="preserve"> may not possibly translate effectively to other contexts.</w:delText>
        </w:r>
      </w:del>
    </w:p>
    <w:p w14:paraId="45CA7679" w14:textId="1EC9C803" w:rsidR="003631BD" w:rsidRPr="009B48D8" w:rsidRDefault="00375CBE" w:rsidP="006F3FBD">
      <w:pPr>
        <w:pStyle w:val="Heading2"/>
        <w:spacing w:line="480" w:lineRule="auto"/>
        <w:rPr>
          <w:rFonts w:asciiTheme="minorHAnsi" w:hAnsiTheme="minorHAnsi" w:cstheme="minorHAnsi"/>
          <w:color w:val="auto"/>
          <w:sz w:val="24"/>
          <w:szCs w:val="24"/>
        </w:rPr>
      </w:pPr>
      <w:bookmarkStart w:id="122" w:name="X421a737d2f49057daf7f78b83ef8a65f22eea3d"/>
      <w:bookmarkEnd w:id="75"/>
      <w:r w:rsidRPr="009B48D8">
        <w:rPr>
          <w:rFonts w:asciiTheme="minorHAnsi" w:hAnsiTheme="minorHAnsi" w:cstheme="minorHAnsi"/>
          <w:color w:val="auto"/>
          <w:sz w:val="24"/>
          <w:szCs w:val="24"/>
        </w:rPr>
        <w:t>Health Benefits Package</w:t>
      </w:r>
      <w:r w:rsidR="00A73720">
        <w:rPr>
          <w:rFonts w:asciiTheme="minorHAnsi" w:hAnsiTheme="minorHAnsi" w:cstheme="minorHAnsi"/>
          <w:color w:val="auto"/>
          <w:sz w:val="24"/>
          <w:szCs w:val="24"/>
        </w:rPr>
        <w:t>s</w:t>
      </w:r>
    </w:p>
    <w:p w14:paraId="7540C023" w14:textId="4E90A49C" w:rsidR="00A14913" w:rsidRPr="009B48D8" w:rsidRDefault="007D1DC6" w:rsidP="00564D31">
      <w:pPr>
        <w:pStyle w:val="FirstParagraph"/>
        <w:spacing w:line="480" w:lineRule="auto"/>
        <w:ind w:firstLine="720"/>
        <w:rPr>
          <w:rFonts w:cstheme="minorHAnsi"/>
        </w:rPr>
      </w:pPr>
      <w:r>
        <w:rPr>
          <w:rFonts w:cstheme="minorHAnsi"/>
        </w:rPr>
        <w:t>Interventions specifically attempting to directly improve support for UHC have not previously been examined in the literature. A potential intervention that would directly address US concerns towards UHC would be to present UHC within the framework of a H</w:t>
      </w:r>
      <w:r w:rsidR="001F1CE3" w:rsidRPr="009B48D8">
        <w:rPr>
          <w:rFonts w:cstheme="minorHAnsi"/>
        </w:rPr>
        <w:t>ealth benefits package (HBP</w:t>
      </w:r>
      <w:proofErr w:type="gramStart"/>
      <w:r w:rsidR="001F1CE3" w:rsidRPr="009B48D8">
        <w:rPr>
          <w:rFonts w:cstheme="minorHAnsi"/>
        </w:rPr>
        <w:t>)</w:t>
      </w:r>
      <w:r>
        <w:rPr>
          <w:rFonts w:cstheme="minorHAnsi"/>
        </w:rPr>
        <w:t xml:space="preserve"> </w:t>
      </w:r>
      <w:r w:rsidR="001F1CE3" w:rsidRPr="009B48D8">
        <w:rPr>
          <w:rFonts w:cstheme="minorHAnsi"/>
        </w:rPr>
        <w:t>.</w:t>
      </w:r>
      <w:proofErr w:type="gramEnd"/>
      <w:r w:rsidR="001F1CE3" w:rsidRPr="009B48D8">
        <w:rPr>
          <w:rFonts w:cstheme="minorHAnsi"/>
        </w:rPr>
        <w:t xml:space="preserve">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w:t>
      </w:r>
      <w:r w:rsidR="003631BD" w:rsidRPr="009B48D8">
        <w:rPr>
          <w:rFonts w:cstheme="minorHAnsi"/>
        </w:rPr>
        <w:lastRenderedPageBreak/>
        <w:t xml:space="preserve">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0221DC6" w14:textId="4145A68B" w:rsidR="00E120B7" w:rsidRDefault="00A14913" w:rsidP="00564D31">
      <w:pPr>
        <w:pStyle w:val="FirstParagraph"/>
        <w:spacing w:line="480" w:lineRule="auto"/>
        <w:ind w:firstLine="720"/>
        <w:rPr>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Marquez, and Dhillon 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 by preventing discretionary variation in access to care that would otherwise be largely determined by clinical professionals</w:t>
      </w:r>
      <w:r w:rsidR="00934C07" w:rsidRPr="009B48D8">
        <w:rPr>
          <w:rFonts w:cstheme="minorHAnsi"/>
        </w:rPr>
        <w:t xml:space="preserve">. </w:t>
      </w:r>
      <w:commentRangeStart w:id="123"/>
      <w:r w:rsidR="00B96E08" w:rsidRPr="009B48D8">
        <w:rPr>
          <w:rFonts w:cstheme="minorHAnsi"/>
        </w:rPr>
        <w:t>In countries with</w:t>
      </w:r>
      <w:r w:rsidR="00273844" w:rsidRPr="009B48D8">
        <w:rPr>
          <w:rFonts w:cstheme="minorHAnsi"/>
        </w:rPr>
        <w:t xml:space="preserve"> UHC without an HBP linked to cost, </w:t>
      </w:r>
      <w:r w:rsidR="001B63D6">
        <w:rPr>
          <w:rFonts w:cstheme="minorHAnsi"/>
        </w:rPr>
        <w:t xml:space="preserve">there are </w:t>
      </w:r>
      <w:r w:rsidR="00273844" w:rsidRPr="009B48D8">
        <w:rPr>
          <w:rFonts w:cstheme="minorHAnsi"/>
        </w:rPr>
        <w:t xml:space="preserve">significant </w:t>
      </w:r>
      <w:commentRangeStart w:id="124"/>
      <w:r w:rsidR="00DD1010">
        <w:rPr>
          <w:rFonts w:cstheme="minorHAnsi"/>
        </w:rPr>
        <w:t>gaps in coverage,</w:t>
      </w:r>
      <w:r w:rsidR="00273844" w:rsidRPr="009B48D8">
        <w:rPr>
          <w:rFonts w:cstheme="minorHAnsi"/>
        </w:rPr>
        <w:t xml:space="preserve"> </w:t>
      </w:r>
      <w:commentRangeEnd w:id="124"/>
      <w:r w:rsidR="001B63D6">
        <w:rPr>
          <w:rStyle w:val="CommentReference"/>
        </w:rPr>
        <w:commentReference w:id="124"/>
      </w:r>
      <w:r w:rsidR="00273844" w:rsidRPr="009B48D8">
        <w:rPr>
          <w:rFonts w:cstheme="minorHAnsi"/>
        </w:rPr>
        <w:t xml:space="preserve"> implicit rationing</w:t>
      </w:r>
      <w:r w:rsidR="00DD1010">
        <w:rPr>
          <w:rFonts w:cstheme="minorHAnsi"/>
        </w:rPr>
        <w:t>, and</w:t>
      </w:r>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lower quality healthcare outcomes</w:t>
      </w:r>
      <w:r w:rsidR="00DD1010">
        <w:rPr>
          <w:rFonts w:cstheme="minorHAnsi"/>
        </w:rPr>
        <w:t xml:space="preserve"> (e.g.</w:t>
      </w:r>
      <w:ins w:id="125" w:author="Shaffer, Victoria A." w:date="2021-09-16T12:29:00Z">
        <w:r w:rsidR="00E47342">
          <w:rPr>
            <w:rFonts w:cstheme="minorHAnsi"/>
          </w:rPr>
          <w:t>,</w:t>
        </w:r>
      </w:ins>
      <w:r w:rsidR="00DD1010">
        <w:rPr>
          <w:rFonts w:cstheme="minorHAnsi"/>
        </w:rPr>
        <w:t xml:space="preserve"> higher infant mortality, </w:t>
      </w:r>
      <w:r w:rsidR="007B2E54">
        <w:rPr>
          <w:rFonts w:cstheme="minorHAnsi"/>
        </w:rPr>
        <w:t>greater spread of communicable disease</w:t>
      </w:r>
      <w:r w:rsidR="00DD1010">
        <w:rPr>
          <w:rFonts w:cstheme="minorHAnsi"/>
        </w:rPr>
        <w:t>)</w:t>
      </w:r>
      <w:del w:id="126" w:author="Shaffer, Victoria A." w:date="2021-09-16T12:29:00Z">
        <w:r w:rsidR="00DD1010" w:rsidDel="00E47342">
          <w:rPr>
            <w:rFonts w:cstheme="minorHAnsi"/>
          </w:rPr>
          <w:delText xml:space="preserve"> </w:delText>
        </w:r>
      </w:del>
      <w:r w:rsidR="00273844" w:rsidRPr="009B48D8">
        <w:rPr>
          <w:rFonts w:cstheme="minorHAnsi"/>
        </w:rPr>
        <w:t>.</w:t>
      </w:r>
      <w:commentRangeEnd w:id="123"/>
      <w:r w:rsidR="009072C9" w:rsidRPr="009B48D8">
        <w:rPr>
          <w:rStyle w:val="CommentReference"/>
          <w:rFonts w:cstheme="minorHAnsi"/>
          <w:sz w:val="24"/>
          <w:szCs w:val="24"/>
        </w:rPr>
        <w:commentReference w:id="123"/>
      </w:r>
      <w:r w:rsidR="00273844" w:rsidRPr="009B48D8">
        <w:rPr>
          <w:rFonts w:cstheme="minorHAnsi"/>
        </w:rPr>
        <w:t xml:space="preserve"> </w:t>
      </w:r>
      <w:r w:rsidR="007B2E54">
        <w:rPr>
          <w:rFonts w:cstheme="minorHAnsi"/>
        </w:rPr>
        <w:t xml:space="preserve">For example, Uganda has intended to guarantee UHC to all citizens since 1999 </w:t>
      </w:r>
      <w:r w:rsidR="007B2E54" w:rsidRPr="0039172A">
        <w:rPr>
          <w:rFonts w:cstheme="minorHAnsi"/>
          <w:highlight w:val="yellow"/>
        </w:rPr>
        <w:t>(</w:t>
      </w:r>
      <w:proofErr w:type="spellStart"/>
      <w:r w:rsidR="007B2E54" w:rsidRPr="0039172A">
        <w:rPr>
          <w:rFonts w:cstheme="minorHAnsi"/>
          <w:highlight w:val="yellow"/>
        </w:rPr>
        <w:t>Odokonyero</w:t>
      </w:r>
      <w:proofErr w:type="spellEnd"/>
      <w:r w:rsidR="007B2E54" w:rsidRPr="0039172A">
        <w:rPr>
          <w:rFonts w:cstheme="minorHAnsi"/>
          <w:highlight w:val="yellow"/>
        </w:rPr>
        <w:t xml:space="preserve"> et al., 2017)</w:t>
      </w:r>
      <w:r w:rsidR="007B2E54">
        <w:rPr>
          <w:rFonts w:cstheme="minorHAnsi"/>
        </w:rPr>
        <w:t xml:space="preserve">. However, by 2017, only 52% of their poorest, and 69% of their wealthiest citizens had coverage. </w:t>
      </w:r>
      <w:r w:rsidR="009A1AA8">
        <w:rPr>
          <w:rFonts w:cstheme="minorHAnsi"/>
        </w:rPr>
        <w:t>Inefficient concentration of resources in urban areas lead to implicit rationing of comprehensive coverage for most Ugandans, living in rural areas without easy access to transportation.</w:t>
      </w:r>
      <w:r w:rsidR="007B2E54">
        <w:rPr>
          <w:rFonts w:cstheme="minorHAnsi"/>
        </w:rPr>
        <w:t xml:space="preserve"> </w:t>
      </w:r>
      <w:r w:rsidR="00414159">
        <w:rPr>
          <w:rFonts w:cstheme="minorHAnsi"/>
        </w:rPr>
        <w:t>Another parallel can be found in Ghana’s National Health Insurance Scheme</w:t>
      </w:r>
      <w:r w:rsidR="00E120B7">
        <w:rPr>
          <w:rFonts w:cstheme="minorHAnsi"/>
        </w:rPr>
        <w:t xml:space="preserve"> </w:t>
      </w:r>
      <w:r w:rsidR="00E120B7" w:rsidRPr="0039172A">
        <w:rPr>
          <w:rFonts w:cstheme="minorHAnsi"/>
          <w:highlight w:val="yellow"/>
        </w:rPr>
        <w:t>(</w:t>
      </w:r>
      <w:proofErr w:type="spellStart"/>
      <w:r w:rsidR="00E120B7" w:rsidRPr="0039172A">
        <w:rPr>
          <w:rFonts w:cstheme="minorHAnsi"/>
          <w:highlight w:val="yellow"/>
        </w:rPr>
        <w:t>Agyepong</w:t>
      </w:r>
      <w:proofErr w:type="spellEnd"/>
      <w:r w:rsidR="00E120B7" w:rsidRPr="0039172A">
        <w:rPr>
          <w:rFonts w:cstheme="minorHAnsi"/>
          <w:highlight w:val="yellow"/>
        </w:rPr>
        <w:t xml:space="preserve"> et al. 2016)</w:t>
      </w:r>
      <w:r w:rsidR="00414159">
        <w:rPr>
          <w:rFonts w:cstheme="minorHAnsi"/>
        </w:rPr>
        <w:t>. Implemented in 2003 to</w:t>
      </w:r>
      <w:r w:rsidR="00E120B7">
        <w:rPr>
          <w:rFonts w:cstheme="minorHAnsi"/>
        </w:rPr>
        <w:t xml:space="preserve"> provide UHC, by 2016 only 40% of the population had coverage. Critically, enrollment had stagnated due citizen unhappiness with the system, due to frequent stock-outs of pharmaceuticals, unequal enforcement of regulations, and the perception that certain minority groups benefited </w:t>
      </w:r>
      <w:r w:rsidR="00F13887">
        <w:rPr>
          <w:rFonts w:cstheme="minorHAnsi"/>
        </w:rPr>
        <w:t>inequitably.</w:t>
      </w:r>
      <w:r w:rsidR="00CB0284">
        <w:rPr>
          <w:rFonts w:cstheme="minorHAnsi"/>
        </w:rPr>
        <w:t xml:space="preserve"> Clear evidence exists that lacking an HBP in </w:t>
      </w:r>
      <w:r w:rsidR="00CB0284">
        <w:rPr>
          <w:rFonts w:cstheme="minorHAnsi"/>
        </w:rPr>
        <w:lastRenderedPageBreak/>
        <w:t xml:space="preserve">several countries has resulted in an ineffective attempt at achieving UHC, both in citizen perception, and wholeness of coverage. </w:t>
      </w:r>
    </w:p>
    <w:p w14:paraId="7E410C10" w14:textId="0CB2983C" w:rsidR="00F723BD" w:rsidRPr="009B48D8" w:rsidRDefault="007B6197" w:rsidP="00564D31">
      <w:pPr>
        <w:pStyle w:val="FirstParagraph"/>
        <w:spacing w:line="480" w:lineRule="auto"/>
        <w:ind w:firstLine="720"/>
        <w:rPr>
          <w:rFonts w:cstheme="minorHAnsi"/>
        </w:rPr>
      </w:pPr>
      <w:r>
        <w:rPr>
          <w:rFonts w:cstheme="minorHAnsi"/>
        </w:rPr>
        <w:t>Conversely</w:t>
      </w:r>
      <w:r w:rsidR="002B4194" w:rsidRPr="009B48D8">
        <w:rPr>
          <w:rFonts w:cstheme="minorHAnsi"/>
        </w:rPr>
        <w:t xml:space="preserve">, countries that have UHC with an HBP </w:t>
      </w:r>
      <w:r w:rsidR="00F13887">
        <w:rPr>
          <w:rFonts w:cstheme="minorHAnsi"/>
        </w:rPr>
        <w:t xml:space="preserve">are perceived </w:t>
      </w:r>
      <w:r w:rsidR="00480644">
        <w:rPr>
          <w:rFonts w:cstheme="minorHAnsi"/>
        </w:rPr>
        <w:t>as</w:t>
      </w:r>
      <w:r w:rsidR="00F13887">
        <w:rPr>
          <w:rFonts w:cstheme="minorHAnsi"/>
        </w:rPr>
        <w:t xml:space="preserve"> well functioning</w:t>
      </w:r>
      <w:r w:rsidR="002B4194" w:rsidRPr="009B48D8">
        <w:rPr>
          <w:rFonts w:cstheme="minorHAnsi"/>
        </w:rPr>
        <w:t>.</w:t>
      </w:r>
      <w:r w:rsidR="00273844" w:rsidRPr="009B48D8">
        <w:rPr>
          <w:rFonts w:cstheme="minorHAnsi"/>
        </w:rPr>
        <w:t xml:space="preserve"> </w:t>
      </w:r>
      <w:r w:rsidR="00934C07" w:rsidRPr="009B48D8">
        <w:rPr>
          <w:rFonts w:cstheme="minorHAnsi"/>
        </w:rPr>
        <w:t xml:space="preserve">For example, 78% of Swiss citizens surveyed perceived their HBP based system as one that is fair for the ill, due to a combination of appropriate levels of coverage, equal protection to all Swiss citizens, and </w:t>
      </w:r>
      <w:r w:rsidR="00645150">
        <w:rPr>
          <w:rFonts w:cstheme="minorHAnsi"/>
        </w:rPr>
        <w:t xml:space="preserve">increased </w:t>
      </w:r>
      <w:r w:rsidR="00934C07" w:rsidRPr="009B48D8">
        <w:rPr>
          <w:rFonts w:cstheme="minorHAnsi"/>
        </w:rPr>
        <w:t xml:space="preserve">knowledge </w:t>
      </w:r>
      <w:r w:rsidR="00645150">
        <w:rPr>
          <w:rFonts w:cstheme="minorHAnsi"/>
        </w:rPr>
        <w:t xml:space="preserve">about </w:t>
      </w:r>
      <w:r w:rsidR="00934C07" w:rsidRPr="009B48D8">
        <w:rPr>
          <w:rFonts w:cstheme="minorHAnsi"/>
        </w:rPr>
        <w:t xml:space="preserve">the health system </w:t>
      </w:r>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Medicare</w:t>
      </w:r>
      <w:r w:rsidR="00F723BD" w:rsidRPr="009B48D8">
        <w:rPr>
          <w:rFonts w:cstheme="minorHAnsi"/>
        </w:rPr>
        <w:t xml:space="preserve"> benefits</w:t>
      </w:r>
      <w:r w:rsidR="00747066">
        <w:rPr>
          <w:rFonts w:cstheme="minorHAnsi"/>
        </w:rPr>
        <w:t xml:space="preserve"> in the U.S.</w:t>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r w:rsidR="00645150">
        <w:rPr>
          <w:rFonts w:cstheme="minorHAnsi"/>
        </w:rPr>
        <w:t xml:space="preserve">participants </w:t>
      </w:r>
      <w:r w:rsidR="00A35CBF" w:rsidRPr="009B48D8">
        <w:rPr>
          <w:rFonts w:cstheme="minorHAnsi"/>
        </w:rPr>
        <w:t xml:space="preserve">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00A14913" w:rsidRPr="009B48D8">
        <w:rPr>
          <w:rFonts w:cstheme="minorHAnsi"/>
        </w:rPr>
        <w:t>.</w:t>
      </w:r>
    </w:p>
    <w:p w14:paraId="4152C070" w14:textId="1526E8A0" w:rsidR="00163980" w:rsidRDefault="0090324D">
      <w:pPr>
        <w:pStyle w:val="FirstParagraph"/>
        <w:spacing w:line="480" w:lineRule="auto"/>
        <w:ind w:firstLine="720"/>
        <w:rPr>
          <w:rFonts w:cstheme="minorHAnsi"/>
        </w:rPr>
      </w:pPr>
      <w:bookmarkStart w:id="127" w:name="communicating-the-health-benefit-plan"/>
      <w:bookmarkEnd w:id="122"/>
      <w:r>
        <w:rPr>
          <w:rFonts w:cstheme="minorHAnsi"/>
        </w:rPr>
        <w:t>E</w:t>
      </w:r>
      <w:r w:rsidR="003631BD" w:rsidRPr="009B48D8">
        <w:rPr>
          <w:rFonts w:cstheme="minorHAnsi"/>
        </w:rPr>
        <w:t xml:space="preserve">mphasizing the necessary nature of tradeoffs or compromises in medical </w:t>
      </w:r>
      <w:r w:rsidR="00C5644E" w:rsidRPr="009B48D8">
        <w:rPr>
          <w:rFonts w:cstheme="minorHAnsi"/>
        </w:rPr>
        <w:t>care</w:t>
      </w:r>
      <w:r w:rsidR="00910CD8">
        <w:rPr>
          <w:rFonts w:cstheme="minorHAnsi"/>
        </w:rPr>
        <w:t xml:space="preserve"> and doing so in a clear and easy to understand way is vital</w:t>
      </w:r>
      <w:r w:rsidR="003631BD" w:rsidRPr="009B48D8">
        <w:rPr>
          <w:rFonts w:cstheme="minorHAnsi"/>
        </w:rPr>
        <w:t xml:space="preserve">. Developed by </w:t>
      </w:r>
      <w:proofErr w:type="spellStart"/>
      <w:r w:rsidR="003631BD" w:rsidRPr="009B48D8">
        <w:rPr>
          <w:rFonts w:cstheme="minorHAnsi"/>
          <w:highlight w:val="yellow"/>
        </w:rPr>
        <w:t>Goold</w:t>
      </w:r>
      <w:proofErr w:type="spellEnd"/>
      <w:r w:rsidR="003631BD" w:rsidRPr="009B48D8">
        <w:rPr>
          <w:rFonts w:cstheme="minorHAnsi"/>
          <w:highlight w:val="yellow"/>
        </w:rPr>
        <w:t xml:space="preserve"> </w:t>
      </w:r>
      <w:r w:rsidR="00910CD8">
        <w:rPr>
          <w:rFonts w:cstheme="minorHAnsi"/>
          <w:highlight w:val="yellow"/>
        </w:rPr>
        <w:t>and colleagues</w:t>
      </w:r>
      <w:r w:rsidR="003631BD" w:rsidRPr="009B48D8">
        <w:rPr>
          <w:rFonts w:cstheme="minorHAnsi"/>
          <w:highlight w:val="yellow"/>
        </w:rPr>
        <w:t xml:space="preserve"> (200</w:t>
      </w:r>
      <w:r w:rsidR="00F94330" w:rsidRPr="009B48D8">
        <w:rPr>
          <w:rFonts w:cstheme="minorHAnsi"/>
          <w:highlight w:val="yellow"/>
        </w:rPr>
        <w:t>0</w:t>
      </w:r>
      <w:r w:rsidR="003631BD" w:rsidRPr="009B48D8">
        <w:rPr>
          <w:rFonts w:cstheme="minorHAnsi"/>
          <w:highlight w:val="yellow"/>
        </w:rPr>
        <w:t>)</w:t>
      </w:r>
      <w:r w:rsidR="003631BD" w:rsidRPr="009B48D8">
        <w:rPr>
          <w:rFonts w:cstheme="minorHAnsi"/>
        </w:rPr>
        <w:t xml:space="preserve">, the Choosing Healthplans All Together </w:t>
      </w:r>
      <w:r w:rsidR="00910CD8">
        <w:rPr>
          <w:rFonts w:cstheme="minorHAnsi"/>
        </w:rPr>
        <w:t xml:space="preserve">intervention was designed to </w:t>
      </w:r>
      <w:r w:rsidR="00D36464">
        <w:rPr>
          <w:rFonts w:cstheme="minorHAnsi"/>
        </w:rPr>
        <w:t xml:space="preserve">explain HBPs clearly by </w:t>
      </w:r>
      <w:r w:rsidR="001E6969">
        <w:rPr>
          <w:rFonts w:cstheme="minorHAnsi"/>
        </w:rPr>
        <w:t xml:space="preserve">directly </w:t>
      </w:r>
      <w:r w:rsidR="00910CD8">
        <w:rPr>
          <w:rFonts w:cstheme="minorHAnsi"/>
        </w:rPr>
        <w:t>address</w:t>
      </w:r>
      <w:r w:rsidR="00EA3437">
        <w:rPr>
          <w:rFonts w:cstheme="minorHAnsi"/>
        </w:rPr>
        <w:t>ing</w:t>
      </w:r>
      <w:r w:rsidR="00910CD8">
        <w:rPr>
          <w:rFonts w:cstheme="minorHAnsi"/>
        </w:rPr>
        <w:t xml:space="preserve"> these concerns</w:t>
      </w:r>
      <w:r w:rsidR="003631BD" w:rsidRPr="009B48D8">
        <w:rPr>
          <w:rFonts w:cstheme="minorHAnsi"/>
        </w:rPr>
        <w:t xml:space="preserve">.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r w:rsidR="00163980" w:rsidRPr="009B48D8">
        <w:rPr>
          <w:rFonts w:cstheme="minorHAnsi"/>
        </w:rPr>
        <w:t>e.g.,</w:t>
      </w:r>
      <w:r w:rsidR="00756C97" w:rsidRPr="009B48D8">
        <w:rPr>
          <w:rFonts w:cstheme="minorHAnsi"/>
        </w:rPr>
        <w:t xml:space="preserve"> generics instead of name-brand drugs, </w:t>
      </w:r>
      <w:proofErr w:type="gramStart"/>
      <w:r w:rsidR="00756C97" w:rsidRPr="009B48D8">
        <w:rPr>
          <w:rFonts w:cstheme="minorHAnsi"/>
        </w:rPr>
        <w:t>amount</w:t>
      </w:r>
      <w:proofErr w:type="gramEnd"/>
      <w:r w:rsidR="00756C97" w:rsidRPr="009B48D8">
        <w:rPr>
          <w:rFonts w:cstheme="minorHAnsi"/>
        </w:rPr>
        <w:t xml:space="preserve"> of copayments, etc.)</w:t>
      </w:r>
      <w:r w:rsidR="00EE1D38" w:rsidRPr="009B48D8">
        <w:rPr>
          <w:rFonts w:cstheme="minorHAnsi"/>
        </w:rPr>
        <w:t>.</w:t>
      </w:r>
      <w:r w:rsidR="003631BD"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003631BD" w:rsidRPr="009B48D8">
        <w:rPr>
          <w:rFonts w:cstheme="minorHAnsi"/>
        </w:rPr>
        <w:t xml:space="preserve">. Conveniently, the final chosen plan </w:t>
      </w:r>
      <w:r w:rsidR="003631BD" w:rsidRPr="009B48D8">
        <w:rPr>
          <w:rFonts w:cstheme="minorHAnsi"/>
        </w:rPr>
        <w:lastRenderedPageBreak/>
        <w:t xml:space="preserve">is clear and explicit in what care is offered and at what level, neatly answering the issue of consumer confusion at the specifics. </w:t>
      </w:r>
    </w:p>
    <w:p w14:paraId="6EEEEB25" w14:textId="0FF873CB" w:rsidR="00A53696" w:rsidRPr="009B48D8" w:rsidRDefault="00163980">
      <w:pPr>
        <w:pStyle w:val="FirstParagraph"/>
        <w:spacing w:line="480" w:lineRule="auto"/>
        <w:ind w:firstLine="720"/>
        <w:rPr>
          <w:rFonts w:cstheme="minorHAnsi"/>
        </w:rPr>
      </w:pPr>
      <w:r>
        <w:rPr>
          <w:rFonts w:cstheme="minorHAnsi"/>
        </w:rPr>
        <w:t xml:space="preserve">The </w:t>
      </w:r>
      <w:r w:rsidR="003631BD" w:rsidRPr="009B48D8">
        <w:rPr>
          <w:rFonts w:cstheme="minorHAnsi"/>
        </w:rPr>
        <w:t xml:space="preserve">CHAT </w:t>
      </w:r>
      <w:r>
        <w:rPr>
          <w:rFonts w:cstheme="minorHAnsi"/>
        </w:rPr>
        <w:t>exercise has been a successful method of explain how HBPs are constructed</w:t>
      </w:r>
      <w:r w:rsidR="003631BD" w:rsidRPr="009B48D8">
        <w:rPr>
          <w:rFonts w:cstheme="minorHAnsi"/>
        </w:rPr>
        <w:t xml:space="preserve">, 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w:t>
      </w:r>
      <w:proofErr w:type="spellStart"/>
      <w:r w:rsidR="003631BD" w:rsidRPr="009B48D8">
        <w:rPr>
          <w:rFonts w:cstheme="minorHAnsi"/>
          <w:highlight w:val="yellow"/>
        </w:rPr>
        <w:t>Danis</w:t>
      </w:r>
      <w:proofErr w:type="spellEnd"/>
      <w:r w:rsidR="003631BD" w:rsidRPr="009B48D8">
        <w:rPr>
          <w:rFonts w:cstheme="minorHAnsi"/>
          <w:highlight w:val="yellow"/>
        </w:rPr>
        <w:t xml:space="preserve">, Biddle, and </w:t>
      </w:r>
      <w:proofErr w:type="spellStart"/>
      <w:r w:rsidR="003631BD" w:rsidRPr="009B48D8">
        <w:rPr>
          <w:rFonts w:cstheme="minorHAnsi"/>
          <w:highlight w:val="yellow"/>
        </w:rPr>
        <w:t>Goold</w:t>
      </w:r>
      <w:proofErr w:type="spellEnd"/>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r w:rsidR="003631BD" w:rsidRPr="009B48D8">
        <w:rPr>
          <w:rFonts w:cstheme="minorHAnsi"/>
          <w:highlight w:val="yellow"/>
        </w:rPr>
        <w:t>)</w:t>
      </w:r>
      <w:r w:rsidR="003631BD" w:rsidRPr="009B48D8">
        <w:rPr>
          <w:rFonts w:cstheme="minorHAnsi"/>
        </w:rPr>
        <w:t xml:space="preserve">. CHAT </w:t>
      </w:r>
      <w:r w:rsidR="00636FF4" w:rsidRPr="009B48D8">
        <w:rPr>
          <w:rFonts w:cstheme="minorHAnsi"/>
        </w:rPr>
        <w:t>has also</w:t>
      </w:r>
      <w:r w:rsidR="003631BD" w:rsidRPr="009B48D8">
        <w:rPr>
          <w:rFonts w:cstheme="minorHAnsi"/>
        </w:rPr>
        <w:t xml:space="preserve"> been adapted twice to </w:t>
      </w:r>
      <w:r>
        <w:rPr>
          <w:rFonts w:cstheme="minorHAnsi"/>
        </w:rPr>
        <w:t xml:space="preserve">explore trade-offs in </w:t>
      </w:r>
      <w:r w:rsidR="003631BD" w:rsidRPr="009B48D8">
        <w:rPr>
          <w:rFonts w:cstheme="minorHAnsi"/>
        </w:rPr>
        <w:t>specific government funded health plan</w:t>
      </w:r>
      <w:r>
        <w:rPr>
          <w:rFonts w:cstheme="minorHAnsi"/>
        </w:rPr>
        <w:t>s</w:t>
      </w:r>
      <w:r w:rsidR="003631BD" w:rsidRPr="009B48D8">
        <w:rPr>
          <w:rFonts w:cstheme="minorHAnsi"/>
        </w:rPr>
        <w:t xml:space="preserve">. </w:t>
      </w:r>
      <w:r>
        <w:rPr>
          <w:rFonts w:cstheme="minorHAnsi"/>
        </w:rPr>
        <w:t xml:space="preserve">First, </w:t>
      </w:r>
      <w:proofErr w:type="spellStart"/>
      <w:r w:rsidR="003631BD" w:rsidRPr="009B48D8">
        <w:rPr>
          <w:rFonts w:cstheme="minorHAnsi"/>
          <w:highlight w:val="yellow"/>
        </w:rPr>
        <w:t>Danis</w:t>
      </w:r>
      <w:proofErr w:type="spellEnd"/>
      <w:r w:rsidR="003631BD" w:rsidRPr="009B48D8">
        <w:rPr>
          <w:rFonts w:cstheme="minorHAnsi"/>
          <w:highlight w:val="yellow"/>
        </w:rPr>
        <w:t xml:space="preserve"> </w:t>
      </w:r>
      <w:r>
        <w:rPr>
          <w:rFonts w:cstheme="minorHAnsi"/>
          <w:highlight w:val="yellow"/>
        </w:rPr>
        <w:t>and colleagues</w:t>
      </w:r>
      <w:r w:rsidR="003631BD" w:rsidRPr="009B48D8">
        <w:rPr>
          <w:rFonts w:cstheme="minorHAnsi"/>
          <w:highlight w:val="yellow"/>
        </w:rPr>
        <w:t xml:space="preserve"> (2004)</w:t>
      </w:r>
      <w:r w:rsidR="003631BD" w:rsidRPr="009B48D8">
        <w:rPr>
          <w:rFonts w:cstheme="minorHAnsi"/>
        </w:rPr>
        <w:t xml:space="preserve"> </w:t>
      </w:r>
      <w:r w:rsidR="0073469B" w:rsidRPr="009B48D8">
        <w:rPr>
          <w:rFonts w:cstheme="minorHAnsi"/>
        </w:rPr>
        <w:t xml:space="preserve">used the CHAT framework to </w:t>
      </w:r>
      <w:r w:rsidR="00AF6246">
        <w:rPr>
          <w:rFonts w:cstheme="minorHAnsi"/>
        </w:rPr>
        <w:t xml:space="preserve">illustrate </w:t>
      </w:r>
      <w:r w:rsidR="00AF6246" w:rsidRPr="009B48D8">
        <w:rPr>
          <w:rFonts w:cstheme="minorHAnsi"/>
        </w:rPr>
        <w:t xml:space="preserve">the financial </w:t>
      </w:r>
      <w:r w:rsidR="00AF6246">
        <w:rPr>
          <w:rFonts w:cstheme="minorHAnsi"/>
        </w:rPr>
        <w:t>constraints</w:t>
      </w:r>
      <w:r w:rsidR="00AF6246" w:rsidRPr="009B48D8">
        <w:rPr>
          <w:rFonts w:cstheme="minorHAnsi"/>
        </w:rPr>
        <w:t xml:space="preserve"> of government funded Medicare </w:t>
      </w:r>
      <w:r w:rsidR="00AF6246">
        <w:rPr>
          <w:rFonts w:cstheme="minorHAnsi"/>
        </w:rPr>
        <w:t xml:space="preserve">and to assist </w:t>
      </w:r>
      <w:r w:rsidR="0073469B" w:rsidRPr="009B48D8">
        <w:rPr>
          <w:rFonts w:cstheme="minorHAnsi"/>
        </w:rPr>
        <w:t xml:space="preserve">Medicare enrollees </w:t>
      </w:r>
      <w:r w:rsidR="00AF6246">
        <w:rPr>
          <w:rFonts w:cstheme="minorHAnsi"/>
        </w:rPr>
        <w:t xml:space="preserve">in developing </w:t>
      </w:r>
      <w:r w:rsidR="003631BD" w:rsidRPr="009B48D8">
        <w:rPr>
          <w:rFonts w:cstheme="minorHAnsi"/>
        </w:rPr>
        <w:t xml:space="preserve">a consensus </w:t>
      </w:r>
      <w:r w:rsidR="00AF6246">
        <w:rPr>
          <w:rFonts w:cstheme="minorHAnsi"/>
        </w:rPr>
        <w:t xml:space="preserve">on </w:t>
      </w:r>
      <w:r w:rsidR="003631BD" w:rsidRPr="009B48D8">
        <w:rPr>
          <w:rFonts w:cstheme="minorHAnsi"/>
        </w:rPr>
        <w:t xml:space="preserve">what services they </w:t>
      </w:r>
      <w:r w:rsidR="00AF6246">
        <w:rPr>
          <w:rFonts w:cstheme="minorHAnsi"/>
        </w:rPr>
        <w:t xml:space="preserve">want to </w:t>
      </w:r>
      <w:r w:rsidR="003631BD" w:rsidRPr="009B48D8">
        <w:rPr>
          <w:rFonts w:cstheme="minorHAnsi"/>
        </w:rPr>
        <w:t>prioritize.</w:t>
      </w:r>
      <w:r w:rsidR="00B52743" w:rsidRPr="009B48D8">
        <w:rPr>
          <w:rFonts w:cstheme="minorHAnsi"/>
        </w:rPr>
        <w:t xml:space="preserve"> </w:t>
      </w:r>
      <w:r w:rsidR="008E773F">
        <w:rPr>
          <w:rFonts w:cstheme="minorHAnsi"/>
        </w:rPr>
        <w:t>Participants</w:t>
      </w:r>
      <w:r w:rsidR="00F165A6">
        <w:rPr>
          <w:rFonts w:cstheme="minorHAnsi"/>
        </w:rPr>
        <w:t xml:space="preserve"> first</w:t>
      </w:r>
      <w:r w:rsidR="008E773F">
        <w:rPr>
          <w:rFonts w:cstheme="minorHAnsi"/>
        </w:rPr>
        <w:t xml:space="preserve"> individually went through the CHAT exercise, then </w:t>
      </w:r>
      <w:r w:rsidR="005531FE">
        <w:rPr>
          <w:rFonts w:cstheme="minorHAnsi"/>
        </w:rPr>
        <w:t>were grouped with approximately 12 participants each</w:t>
      </w:r>
      <w:r w:rsidR="004C3FC6">
        <w:rPr>
          <w:rFonts w:cstheme="minorHAnsi"/>
        </w:rPr>
        <w:t>;</w:t>
      </w:r>
      <w:r w:rsidR="005531FE">
        <w:rPr>
          <w:rFonts w:cstheme="minorHAnsi"/>
        </w:rPr>
        <w:t xml:space="preserve"> </w:t>
      </w:r>
      <w:r w:rsidR="004C3FC6">
        <w:rPr>
          <w:rFonts w:cstheme="minorHAnsi"/>
        </w:rPr>
        <w:t>These groups engaged in CHAT</w:t>
      </w:r>
      <w:r w:rsidR="005531FE">
        <w:rPr>
          <w:rFonts w:cstheme="minorHAnsi"/>
        </w:rPr>
        <w:t>, with options</w:t>
      </w:r>
      <w:r w:rsidR="00C25C47">
        <w:rPr>
          <w:rFonts w:cstheme="minorHAnsi"/>
        </w:rPr>
        <w:t xml:space="preserve"> being decided by simple majority votes</w:t>
      </w:r>
      <w:r w:rsidR="005531FE">
        <w:rPr>
          <w:rFonts w:cstheme="minorHAnsi"/>
        </w:rPr>
        <w:t>, to</w:t>
      </w:r>
      <w:r w:rsidR="008E773F">
        <w:rPr>
          <w:rFonts w:cstheme="minorHAnsi"/>
        </w:rPr>
        <w:t xml:space="preserve"> reach a consensus HBP. </w:t>
      </w:r>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r w:rsidR="00D215E3">
        <w:rPr>
          <w:rFonts w:cstheme="minorHAnsi"/>
        </w:rPr>
        <w:t>the HBP designed as a group</w:t>
      </w:r>
      <w:r w:rsidR="003631BD" w:rsidRPr="009B48D8">
        <w:rPr>
          <w:rFonts w:cstheme="minorHAnsi"/>
        </w:rPr>
        <w:t xml:space="preserve"> was different than what they would have chosen for themselves</w:t>
      </w:r>
      <w:r w:rsidR="0027582C" w:rsidRPr="009B48D8">
        <w:rPr>
          <w:rFonts w:cstheme="minorHAnsi"/>
        </w:rPr>
        <w:t>,</w:t>
      </w:r>
      <w:r w:rsidR="003631BD" w:rsidRPr="009B48D8">
        <w:rPr>
          <w:rFonts w:cstheme="minorHAnsi"/>
        </w:rPr>
        <w:t xml:space="preserve"> 86% were still satisfied with the </w:t>
      </w:r>
      <w:r w:rsidR="004B7977">
        <w:rPr>
          <w:rFonts w:cstheme="minorHAnsi"/>
        </w:rPr>
        <w:t>HBP</w:t>
      </w:r>
      <w:r w:rsidR="004B7977" w:rsidRPr="009B48D8">
        <w:rPr>
          <w:rFonts w:cstheme="minorHAnsi"/>
        </w:rPr>
        <w:t xml:space="preserve"> </w:t>
      </w:r>
      <w:r w:rsidR="003631BD" w:rsidRPr="009B48D8">
        <w:rPr>
          <w:rFonts w:cstheme="minorHAnsi"/>
        </w:rPr>
        <w:t xml:space="preserve">they </w:t>
      </w:r>
      <w:r w:rsidR="004B7977">
        <w:rPr>
          <w:rFonts w:cstheme="minorHAnsi"/>
        </w:rPr>
        <w:t>developed</w:t>
      </w:r>
      <w:r w:rsidR="003631BD" w:rsidRPr="009B48D8">
        <w:rPr>
          <w:rFonts w:cstheme="minorHAnsi"/>
        </w:rPr>
        <w:t xml:space="preserve">. The second adaptation, by </w:t>
      </w:r>
      <w:r w:rsidR="003631BD" w:rsidRPr="009B48D8">
        <w:rPr>
          <w:rFonts w:cstheme="minorHAnsi"/>
          <w:highlight w:val="yellow"/>
        </w:rPr>
        <w:t xml:space="preserve">Hurst, Schindler, and </w:t>
      </w:r>
      <w:proofErr w:type="spellStart"/>
      <w:r w:rsidR="003631BD" w:rsidRPr="009B48D8">
        <w:rPr>
          <w:rFonts w:cstheme="minorHAnsi"/>
          <w:highlight w:val="yellow"/>
        </w:rPr>
        <w:t>Goold</w:t>
      </w:r>
      <w:proofErr w:type="spellEnd"/>
      <w:r w:rsidR="003631BD" w:rsidRPr="009B48D8">
        <w:rPr>
          <w:rFonts w:cstheme="minorHAnsi"/>
          <w:highlight w:val="yellow"/>
        </w:rPr>
        <w:t xml:space="preserve"> (2018)</w:t>
      </w:r>
      <w:r w:rsidR="003631BD" w:rsidRPr="009B48D8">
        <w:rPr>
          <w:rFonts w:cstheme="minorHAnsi"/>
        </w:rPr>
        <w:t xml:space="preserve">, </w:t>
      </w:r>
      <w:r w:rsidR="00AF6246">
        <w:rPr>
          <w:rFonts w:cstheme="minorHAnsi"/>
        </w:rPr>
        <w:t xml:space="preserve">was used to examine </w:t>
      </w:r>
      <w:r w:rsidR="00695DDE">
        <w:rPr>
          <w:rFonts w:cstheme="minorHAnsi"/>
        </w:rPr>
        <w:t xml:space="preserve">how </w:t>
      </w:r>
      <w:r w:rsidR="003631BD" w:rsidRPr="009B48D8">
        <w:rPr>
          <w:rFonts w:cstheme="minorHAnsi"/>
        </w:rPr>
        <w:t>Swiss citizens</w:t>
      </w:r>
      <w:r w:rsidR="00695DDE">
        <w:rPr>
          <w:rFonts w:cstheme="minorHAnsi"/>
        </w:rPr>
        <w:t xml:space="preserve"> would prioritize types of care</w:t>
      </w:r>
      <w:r w:rsidR="003631BD" w:rsidRPr="009B48D8">
        <w:rPr>
          <w:rFonts w:cstheme="minorHAnsi"/>
        </w:rPr>
        <w:t xml:space="preserve"> in the already 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r w:rsidR="00695DDE">
        <w:rPr>
          <w:rFonts w:cstheme="minorHAnsi"/>
        </w:rPr>
        <w:t>observed in the study</w:t>
      </w:r>
      <w:r w:rsidR="009112F5" w:rsidRPr="009B48D8">
        <w:rPr>
          <w:rFonts w:cstheme="minorHAnsi"/>
        </w:rPr>
        <w:t>.</w:t>
      </w:r>
      <w:r w:rsidR="003631BD" w:rsidRPr="009B48D8">
        <w:rPr>
          <w:rFonts w:cstheme="minorHAnsi"/>
        </w:rPr>
        <w:t xml:space="preserve"> </w:t>
      </w:r>
    </w:p>
    <w:p w14:paraId="043C25D7" w14:textId="278EC523"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w:t>
      </w:r>
      <w:r w:rsidR="004A474D">
        <w:rPr>
          <w:rFonts w:cstheme="minorHAnsi"/>
          <w:highlight w:val="yellow"/>
        </w:rPr>
        <w:t>and colleagues</w:t>
      </w:r>
      <w:r w:rsidR="003631BD" w:rsidRPr="009B48D8">
        <w:rPr>
          <w:rFonts w:cstheme="minorHAnsi"/>
          <w:highlight w:val="yellow"/>
        </w:rPr>
        <w:t xml:space="preserve"> (2019)</w:t>
      </w:r>
      <w:r w:rsidR="003631BD" w:rsidRPr="009B48D8">
        <w:rPr>
          <w:rFonts w:cstheme="minorHAnsi"/>
        </w:rPr>
        <w:t xml:space="preserve"> found that a simulated experience </w:t>
      </w:r>
      <w:r w:rsidR="00163980" w:rsidRPr="009B48D8">
        <w:rPr>
          <w:rFonts w:cstheme="minorHAnsi"/>
        </w:rPr>
        <w:t>led</w:t>
      </w:r>
      <w:r w:rsidR="003631BD" w:rsidRPr="009B48D8">
        <w:rPr>
          <w:rFonts w:cstheme="minorHAnsi"/>
        </w:rPr>
        <w:t xml:space="preserve"> to more accurate understanding of </w:t>
      </w:r>
      <w:r w:rsidR="003631BD" w:rsidRPr="009B48D8">
        <w:rPr>
          <w:rFonts w:cstheme="minorHAnsi"/>
        </w:rPr>
        <w:lastRenderedPageBreak/>
        <w:t xml:space="preserve">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characteristics 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p>
    <w:bookmarkEnd w:id="68"/>
    <w:bookmarkEnd w:id="127"/>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6F550630"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r w:rsidR="00BD21A0" w:rsidRPr="009B48D8">
        <w:rPr>
          <w:rFonts w:cstheme="minorHAnsi"/>
          <w:sz w:val="24"/>
          <w:szCs w:val="24"/>
        </w:rPr>
        <w:t>whether</w:t>
      </w:r>
      <w:r w:rsidRPr="009B48D8">
        <w:rPr>
          <w:rFonts w:cstheme="minorHAnsi"/>
          <w:sz w:val="24"/>
          <w:szCs w:val="24"/>
        </w:rPr>
        <w:t xml:space="preserve"> exposure to UHC through the framework of an HBP can improve support for UHC. Based on previous research, we know 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been done previously on the effects of HBP on UHC</w:t>
      </w:r>
      <w:r w:rsidR="00E32A2C">
        <w:rPr>
          <w:rFonts w:cstheme="minorHAnsi"/>
          <w:sz w:val="24"/>
          <w:szCs w:val="24"/>
        </w:rPr>
        <w:t>.</w:t>
      </w:r>
    </w:p>
    <w:sectPr w:rsidR="00FC56D3" w:rsidRPr="009B48D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72" w:author="Shaffer, Victoria A." w:date="2021-08-18T13:28:00Z" w:initials="SVA">
    <w:p w14:paraId="09C9334E" w14:textId="5A14AB51" w:rsidR="00B3508B" w:rsidRDefault="00B3508B">
      <w:pPr>
        <w:pStyle w:val="CommentText"/>
      </w:pPr>
      <w:r>
        <w:rPr>
          <w:rStyle w:val="CommentReference"/>
        </w:rPr>
        <w:annotationRef/>
      </w:r>
      <w:r>
        <w:t>?</w:t>
      </w:r>
    </w:p>
  </w:comment>
  <w:comment w:id="73" w:author="Sean Duan" w:date="2021-08-20T14:23:00Z" w:initials="SD">
    <w:p w14:paraId="0B05F010" w14:textId="7C68EFDC" w:rsidR="002873DD" w:rsidRDefault="002873DD">
      <w:pPr>
        <w:pStyle w:val="CommentText"/>
      </w:pPr>
      <w:r>
        <w:rPr>
          <w:rStyle w:val="CommentReference"/>
        </w:rPr>
        <w:annotationRef/>
      </w:r>
      <w:r>
        <w:t xml:space="preserve">Alternatively, in places like this, I could just leave it as the less wordy (but </w:t>
      </w:r>
      <w:proofErr w:type="gramStart"/>
      <w:r>
        <w:t>more vague</w:t>
      </w:r>
      <w:proofErr w:type="gramEnd"/>
      <w:r>
        <w:t>) ‘peer countries’ and cut out the OECD.</w:t>
      </w:r>
    </w:p>
  </w:comment>
  <w:comment w:id="74" w:author="Shaffer, Victoria A." w:date="2021-09-16T10:59:00Z" w:initials="SVA">
    <w:p w14:paraId="1FDC75AC" w14:textId="1A3974CA" w:rsidR="004F60C0" w:rsidRDefault="004F60C0">
      <w:pPr>
        <w:pStyle w:val="CommentText"/>
      </w:pPr>
      <w:r>
        <w:rPr>
          <w:rStyle w:val="CommentReference"/>
        </w:rPr>
        <w:annotationRef/>
      </w:r>
      <w:r>
        <w:t>Yes, I think the more general “peer countries” phrase will be good.</w:t>
      </w:r>
    </w:p>
  </w:comment>
  <w:comment w:id="77"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78" w:author="Sean Duan" w:date="2021-08-20T14:45:00Z" w:initials="SD">
    <w:p w14:paraId="3D6CC713" w14:textId="23821721" w:rsidR="00B32C55" w:rsidRDefault="00B32C55">
      <w:pPr>
        <w:pStyle w:val="CommentText"/>
      </w:pPr>
      <w:r>
        <w:rPr>
          <w:rStyle w:val="CommentReference"/>
        </w:rPr>
        <w:annotationRef/>
      </w:r>
      <w:r>
        <w:t>Yes, you are correct, I should add some more heft here.</w:t>
      </w:r>
    </w:p>
  </w:comment>
  <w:comment w:id="91" w:author="Shaffer, Victoria A." w:date="2021-09-16T12:15:00Z" w:initials="SVA">
    <w:p w14:paraId="4E8E07AD" w14:textId="77777777" w:rsidR="000708CE" w:rsidRDefault="000708CE">
      <w:pPr>
        <w:pStyle w:val="CommentText"/>
      </w:pPr>
      <w:r>
        <w:rPr>
          <w:rStyle w:val="CommentReference"/>
        </w:rPr>
        <w:annotationRef/>
      </w:r>
      <w:r>
        <w:t xml:space="preserve">These two paragraphs oversimplify the complex history between race and healthcare and don’t address how Blacks and other minorities have received poor healthcare in the US and the outcomes for minorities are poorer than White Americans. </w:t>
      </w:r>
    </w:p>
    <w:p w14:paraId="7A8F0745" w14:textId="77777777" w:rsidR="000708CE" w:rsidRDefault="000708CE">
      <w:pPr>
        <w:pStyle w:val="CommentText"/>
      </w:pPr>
    </w:p>
    <w:p w14:paraId="1AA5DE98" w14:textId="77777777" w:rsidR="000708CE" w:rsidRDefault="000708CE">
      <w:pPr>
        <w:pStyle w:val="CommentText"/>
      </w:pPr>
      <w:r>
        <w:t xml:space="preserve">I think you should delete the second paragraph and instead include a paragraph under the “Inadequacies with Our Current System” that describes the inequities in outcomes by race briefly. </w:t>
      </w:r>
    </w:p>
    <w:p w14:paraId="3F30F3DC" w14:textId="77777777" w:rsidR="000708CE" w:rsidRDefault="000708CE">
      <w:pPr>
        <w:pStyle w:val="CommentText"/>
      </w:pPr>
    </w:p>
    <w:p w14:paraId="7147ADB5" w14:textId="2206295E" w:rsidR="000708CE" w:rsidRDefault="000708CE">
      <w:pPr>
        <w:pStyle w:val="CommentText"/>
      </w:pPr>
      <w:r>
        <w:t xml:space="preserve">It also feels like the first paragraph says “People aren’t racist, they just think UHC is unfair”. </w:t>
      </w:r>
      <w:proofErr w:type="gramStart"/>
      <w:r>
        <w:t>However</w:t>
      </w:r>
      <w:proofErr w:type="gramEnd"/>
      <w:r>
        <w:t xml:space="preserve"> it seems like you are describing an article that looked at the mediating relationship of fairness, in which case there is typically a path between X and Y. Let’s talk further.</w:t>
      </w:r>
    </w:p>
  </w:comment>
  <w:comment w:id="93" w:author="Shaffer, Victoria A." w:date="2021-08-18T13:46:00Z" w:initials="SVA">
    <w:p w14:paraId="5759640E" w14:textId="77777777" w:rsidR="0061302E" w:rsidRDefault="0061302E" w:rsidP="0061302E">
      <w:pPr>
        <w:pStyle w:val="CommentText"/>
      </w:pPr>
      <w:r>
        <w:rPr>
          <w:rStyle w:val="CommentReference"/>
        </w:rPr>
        <w:annotationRef/>
      </w:r>
      <w:r>
        <w:t>I think the organization is a little tricky. I would probably change the opening sentence in the section on “Effect of a Health Benefits Package” to say something like</w:t>
      </w:r>
      <w:proofErr w:type="gramStart"/>
      <w:r>
        <w:t>…”One</w:t>
      </w:r>
      <w:proofErr w:type="gramEnd"/>
      <w:r>
        <w:t xml:space="preserve"> method of operationalizing UHC is to create an explicit Health Benefits Package (HBP)”. However, this section feels like it should come before the section on HBPs.</w:t>
      </w:r>
    </w:p>
  </w:comment>
  <w:comment w:id="95" w:author="Shaffer, Victoria A." w:date="2021-08-18T13:58:00Z" w:initials="SVA">
    <w:p w14:paraId="580F1DF3" w14:textId="77777777" w:rsidR="0061302E" w:rsidRDefault="0061302E" w:rsidP="0061302E">
      <w:pPr>
        <w:pStyle w:val="CommentText"/>
      </w:pPr>
      <w:r>
        <w:rPr>
          <w:rStyle w:val="CommentReference"/>
        </w:rPr>
        <w:annotationRef/>
      </w:r>
      <w:proofErr w:type="gramStart"/>
      <w:r>
        <w:t>So</w:t>
      </w:r>
      <w:proofErr w:type="gramEnd"/>
      <w:r>
        <w:t xml:space="preserve"> they just didn’t explain it well to people???</w:t>
      </w:r>
    </w:p>
  </w:comment>
  <w:comment w:id="96" w:author="Sean Duan" w:date="2021-08-23T15:36:00Z" w:initials="SD">
    <w:p w14:paraId="56FCD309" w14:textId="77777777" w:rsidR="0061302E" w:rsidRDefault="0061302E" w:rsidP="0061302E">
      <w:pPr>
        <w:pStyle w:val="CommentText"/>
      </w:pPr>
      <w:r>
        <w:rPr>
          <w:rStyle w:val="CommentReference"/>
        </w:rPr>
        <w:annotationRef/>
      </w:r>
      <w:r>
        <w:t>Yes, that was a common criticism regarding the roll-out of the system. It was very easy to demonize the increased taxes, but it was much more difficult to have people realize that current premium costs would disappear (and thus create savings).</w:t>
      </w:r>
    </w:p>
  </w:comment>
  <w:comment w:id="97" w:author="Shaffer, Victoria A." w:date="2021-09-16T12:22:00Z" w:initials="SVA">
    <w:p w14:paraId="4C09D12B" w14:textId="56EA663D" w:rsidR="000708CE" w:rsidRDefault="000708CE">
      <w:pPr>
        <w:pStyle w:val="CommentText"/>
      </w:pPr>
      <w:r>
        <w:rPr>
          <w:rStyle w:val="CommentReference"/>
        </w:rPr>
        <w:annotationRef/>
      </w:r>
      <w:r>
        <w:t>I think you need an additional sentence explaining this more nuanced interpretation.</w:t>
      </w:r>
    </w:p>
  </w:comment>
  <w:comment w:id="101" w:author="Shaffer, Victoria A." w:date="2021-08-18T14:10:00Z" w:initials="SVA">
    <w:p w14:paraId="6CDD6CCA" w14:textId="77777777" w:rsidR="0061302E" w:rsidRDefault="0061302E" w:rsidP="0061302E">
      <w:pPr>
        <w:pStyle w:val="CommentText"/>
      </w:pPr>
      <w:r>
        <w:rPr>
          <w:rStyle w:val="CommentReference"/>
        </w:rPr>
        <w:annotationRef/>
      </w:r>
      <w:r>
        <w:t xml:space="preserve">I don’t’ understand this. They think the data was </w:t>
      </w:r>
      <w:proofErr w:type="spellStart"/>
      <w:proofErr w:type="gramStart"/>
      <w:r>
        <w:t>to</w:t>
      </w:r>
      <w:proofErr w:type="spellEnd"/>
      <w:proofErr w:type="gramEnd"/>
      <w:r>
        <w:t xml:space="preserve"> good to be true (i.e. fake)?</w:t>
      </w:r>
    </w:p>
  </w:comment>
  <w:comment w:id="102" w:author="Sean Duan" w:date="2021-08-30T12:50:00Z" w:initials="SD">
    <w:p w14:paraId="05A36D35" w14:textId="78AEE33E" w:rsidR="000708CE" w:rsidRDefault="0061302E" w:rsidP="0061302E">
      <w:pPr>
        <w:pStyle w:val="CommentText"/>
      </w:pPr>
      <w:r>
        <w:rPr>
          <w:rStyle w:val="CommentReference"/>
        </w:rPr>
        <w:annotationRef/>
      </w:r>
      <w:r>
        <w:t>I’ll rewrite the sentence to address the main concern, which is that objective health outcomes did not improve, but self-reported health significantly improved.</w:t>
      </w:r>
    </w:p>
  </w:comment>
  <w:comment w:id="103" w:author="Shaffer, Victoria A." w:date="2021-09-16T12:23:00Z" w:initials="SVA">
    <w:p w14:paraId="6850C2FF" w14:textId="2C15552A" w:rsidR="000708CE" w:rsidRDefault="000708CE">
      <w:pPr>
        <w:pStyle w:val="CommentText"/>
      </w:pPr>
      <w:r>
        <w:rPr>
          <w:rStyle w:val="CommentReference"/>
        </w:rPr>
        <w:annotationRef/>
      </w:r>
      <w:r>
        <w:t>I am confused by this given you said in the previous sentence that there was greater management for chronic conditions and lower rates of depression. Those sound like objective health outcomes to me.</w:t>
      </w:r>
    </w:p>
  </w:comment>
  <w:comment w:id="106" w:author="Sean Duan" w:date="2021-08-26T16:31:00Z" w:initials="SD">
    <w:p w14:paraId="67D2E52C" w14:textId="0BF9A969" w:rsidR="004606BE" w:rsidRDefault="004606BE">
      <w:pPr>
        <w:pStyle w:val="CommentText"/>
      </w:pPr>
      <w:r>
        <w:rPr>
          <w:rStyle w:val="CommentReference"/>
        </w:rPr>
        <w:annotationRef/>
      </w:r>
      <w:r>
        <w:t>There isn’t really a lot of relevant literature regarding interventions to increase support for UHC specifically, most of the academic work falls under the umbrella of support for health reform in general. Additionally, I think that looking at examples in governments that engaged in policy changes that lead to implementation of UHC is perhaps an even better framework to consider, regarding interventions being useful?</w:t>
      </w:r>
    </w:p>
  </w:comment>
  <w:comment w:id="107" w:author="Shaffer, Victoria A." w:date="2021-09-16T12:25:00Z" w:initials="SVA">
    <w:p w14:paraId="71E5FB38" w14:textId="52DECE9D" w:rsidR="00E47342" w:rsidRDefault="00E47342">
      <w:pPr>
        <w:pStyle w:val="CommentText"/>
      </w:pPr>
      <w:r>
        <w:rPr>
          <w:rStyle w:val="CommentReference"/>
        </w:rPr>
        <w:annotationRef/>
      </w:r>
      <w:r>
        <w:t>If there isn’t any relevant work, just say so directly.</w:t>
      </w:r>
    </w:p>
  </w:comment>
  <w:comment w:id="121" w:author="Sean Duan" w:date="2021-08-30T12:34:00Z" w:initials="SD">
    <w:p w14:paraId="16B02F24" w14:textId="13DB2030" w:rsidR="00F05E50" w:rsidRDefault="00F05E50">
      <w:pPr>
        <w:pStyle w:val="CommentText"/>
      </w:pPr>
      <w:r>
        <w:rPr>
          <w:rStyle w:val="CommentReference"/>
        </w:rPr>
        <w:annotationRef/>
      </w:r>
      <w:r>
        <w:t>Could consider splitting this into two paragraphs (one for Turkey, one for Rwanda)</w:t>
      </w:r>
    </w:p>
  </w:comment>
  <w:comment w:id="124"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123"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D2B20" w15:done="1"/>
  <w15:commentEx w15:paraId="09C9334E" w15:done="1"/>
  <w15:commentEx w15:paraId="0B05F010" w15:paraIdParent="09C9334E" w15:done="1"/>
  <w15:commentEx w15:paraId="1FDC75AC" w15:paraIdParent="09C9334E" w15:done="1"/>
  <w15:commentEx w15:paraId="19D68581" w15:done="0"/>
  <w15:commentEx w15:paraId="3D6CC713" w15:paraIdParent="19D68581" w15:done="0"/>
  <w15:commentEx w15:paraId="7147ADB5" w15:done="0"/>
  <w15:commentEx w15:paraId="5759640E" w15:done="0"/>
  <w15:commentEx w15:paraId="580F1DF3" w15:done="0"/>
  <w15:commentEx w15:paraId="56FCD309" w15:paraIdParent="580F1DF3" w15:done="0"/>
  <w15:commentEx w15:paraId="4C09D12B" w15:paraIdParent="580F1DF3" w15:done="0"/>
  <w15:commentEx w15:paraId="6CDD6CCA" w15:done="0"/>
  <w15:commentEx w15:paraId="05A36D35" w15:paraIdParent="6CDD6CCA" w15:done="0"/>
  <w15:commentEx w15:paraId="6850C2FF" w15:paraIdParent="6CDD6CCA" w15:done="0"/>
  <w15:commentEx w15:paraId="67D2E52C" w15:done="0"/>
  <w15:commentEx w15:paraId="71E5FB38" w15:paraIdParent="67D2E52C" w15:done="0"/>
  <w15:commentEx w15:paraId="16B02F24" w15:done="0"/>
  <w15:commentEx w15:paraId="4A4AC597" w15:done="1"/>
  <w15:commentEx w15:paraId="5308EE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866B" w16cex:dateUtc="2021-08-18T18:15:00Z"/>
  <w16cex:commentExtensible w16cex:durableId="24C78968" w16cex:dateUtc="2021-08-18T18:28:00Z"/>
  <w16cex:commentExtensible w16cex:durableId="24CA394A" w16cex:dateUtc="2021-08-20T19:23:00Z"/>
  <w16cex:commentExtensible w16cex:durableId="24EDA215" w16cex:dateUtc="2021-09-16T15:59:00Z"/>
  <w16cex:commentExtensible w16cex:durableId="24C78A59" w16cex:dateUtc="2021-08-18T18:32:00Z"/>
  <w16cex:commentExtensible w16cex:durableId="24CA3E97" w16cex:dateUtc="2021-08-20T19:45:00Z"/>
  <w16cex:commentExtensible w16cex:durableId="24EDB3D3" w16cex:dateUtc="2021-09-16T17:15:00Z"/>
  <w16cex:commentExtensible w16cex:durableId="24C78D9D" w16cex:dateUtc="2021-08-18T18:46:00Z"/>
  <w16cex:commentExtensible w16cex:durableId="24C7909C" w16cex:dateUtc="2021-08-18T18:58:00Z"/>
  <w16cex:commentExtensible w16cex:durableId="24CE3EFE" w16cex:dateUtc="2021-08-23T20:36:00Z"/>
  <w16cex:commentExtensible w16cex:durableId="24EDB590" w16cex:dateUtc="2021-09-16T17:22:00Z"/>
  <w16cex:commentExtensible w16cex:durableId="24C7933B" w16cex:dateUtc="2021-08-18T19:10:00Z"/>
  <w16cex:commentExtensible w16cex:durableId="24D752AF" w16cex:dateUtc="2021-08-30T17:50:00Z"/>
  <w16cex:commentExtensible w16cex:durableId="24EDB5CE" w16cex:dateUtc="2021-09-16T17:23:00Z"/>
  <w16cex:commentExtensible w16cex:durableId="24D24049" w16cex:dateUtc="2021-08-26T21:31:00Z"/>
  <w16cex:commentExtensible w16cex:durableId="24EDB650" w16cex:dateUtc="2021-09-16T17:25:00Z"/>
  <w16cex:commentExtensible w16cex:durableId="24D74EE8" w16cex:dateUtc="2021-08-30T17:34:00Z"/>
  <w16cex:commentExtensible w16cex:durableId="24C78CBA" w16cex:dateUtc="2021-08-18T18:42:00Z"/>
  <w16cex:commentExtensible w16cex:durableId="24B3DF99" w16cex:dateUtc="2021-08-03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D2B20" w16cid:durableId="24C7866B"/>
  <w16cid:commentId w16cid:paraId="09C9334E" w16cid:durableId="24C78968"/>
  <w16cid:commentId w16cid:paraId="0B05F010" w16cid:durableId="24CA394A"/>
  <w16cid:commentId w16cid:paraId="1FDC75AC" w16cid:durableId="24EDA215"/>
  <w16cid:commentId w16cid:paraId="19D68581" w16cid:durableId="24C78A59"/>
  <w16cid:commentId w16cid:paraId="3D6CC713" w16cid:durableId="24CA3E97"/>
  <w16cid:commentId w16cid:paraId="7147ADB5" w16cid:durableId="24EDB3D3"/>
  <w16cid:commentId w16cid:paraId="5759640E" w16cid:durableId="24C78D9D"/>
  <w16cid:commentId w16cid:paraId="580F1DF3" w16cid:durableId="24C7909C"/>
  <w16cid:commentId w16cid:paraId="56FCD309" w16cid:durableId="24CE3EFE"/>
  <w16cid:commentId w16cid:paraId="4C09D12B" w16cid:durableId="24EDB590"/>
  <w16cid:commentId w16cid:paraId="6CDD6CCA" w16cid:durableId="24C7933B"/>
  <w16cid:commentId w16cid:paraId="05A36D35" w16cid:durableId="24D752AF"/>
  <w16cid:commentId w16cid:paraId="6850C2FF" w16cid:durableId="24EDB5CE"/>
  <w16cid:commentId w16cid:paraId="67D2E52C" w16cid:durableId="24D24049"/>
  <w16cid:commentId w16cid:paraId="71E5FB38" w16cid:durableId="24EDB650"/>
  <w16cid:commentId w16cid:paraId="16B02F24" w16cid:durableId="24D74EE8"/>
  <w16cid:commentId w16cid:paraId="4A4AC597" w16cid:durableId="24C78CBA"/>
  <w16cid:commentId w16cid:paraId="5308EEF9" w16cid:durableId="24B3D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4A63" w14:textId="77777777" w:rsidR="00A76A75" w:rsidRDefault="00A76A75" w:rsidP="006A6A62">
      <w:pPr>
        <w:spacing w:after="0" w:line="240" w:lineRule="auto"/>
      </w:pPr>
      <w:r>
        <w:separator/>
      </w:r>
    </w:p>
  </w:endnote>
  <w:endnote w:type="continuationSeparator" w:id="0">
    <w:p w14:paraId="3D18A82B" w14:textId="77777777" w:rsidR="00A76A75" w:rsidRDefault="00A76A75"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7420442"/>
      <w:docPartObj>
        <w:docPartGallery w:val="Page Numbers (Bottom of Page)"/>
        <w:docPartUnique/>
      </w:docPartObj>
    </w:sdtPr>
    <w:sdtEndPr>
      <w:rPr>
        <w:rStyle w:val="PageNumber"/>
      </w:rPr>
    </w:sdtEndPr>
    <w:sdtContent>
      <w:p w14:paraId="094A8D22" w14:textId="1D390CC2"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18E51" w14:textId="77777777" w:rsidR="006A6A62" w:rsidRDefault="006A6A62" w:rsidP="003917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5280389"/>
      <w:docPartObj>
        <w:docPartGallery w:val="Page Numbers (Bottom of Page)"/>
        <w:docPartUnique/>
      </w:docPartObj>
    </w:sdtPr>
    <w:sdtEndPr>
      <w:rPr>
        <w:rStyle w:val="PageNumber"/>
      </w:rPr>
    </w:sdtEndPr>
    <w:sdtContent>
      <w:p w14:paraId="148D2F16" w14:textId="280AFC48"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578896" w14:textId="77777777" w:rsidR="006A6A62" w:rsidRDefault="006A6A62" w:rsidP="003917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C03B" w14:textId="77777777" w:rsidR="00A76A75" w:rsidRDefault="00A76A75" w:rsidP="006A6A62">
      <w:pPr>
        <w:spacing w:after="0" w:line="240" w:lineRule="auto"/>
      </w:pPr>
      <w:r>
        <w:separator/>
      </w:r>
    </w:p>
  </w:footnote>
  <w:footnote w:type="continuationSeparator" w:id="0">
    <w:p w14:paraId="471CE0D0" w14:textId="77777777" w:rsidR="00A76A75" w:rsidRDefault="00A76A75" w:rsidP="006A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0A"/>
    <w:multiLevelType w:val="multilevel"/>
    <w:tmpl w:val="8A7E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19A6"/>
    <w:rsid w:val="00023055"/>
    <w:rsid w:val="00023FA3"/>
    <w:rsid w:val="000257DC"/>
    <w:rsid w:val="00026C3E"/>
    <w:rsid w:val="000304AA"/>
    <w:rsid w:val="00045B36"/>
    <w:rsid w:val="0005435B"/>
    <w:rsid w:val="00056B30"/>
    <w:rsid w:val="00065859"/>
    <w:rsid w:val="000708CE"/>
    <w:rsid w:val="0007314F"/>
    <w:rsid w:val="000731C1"/>
    <w:rsid w:val="00077A41"/>
    <w:rsid w:val="00082A42"/>
    <w:rsid w:val="000859E7"/>
    <w:rsid w:val="00093ECF"/>
    <w:rsid w:val="00094B71"/>
    <w:rsid w:val="000A0FE2"/>
    <w:rsid w:val="000A58FD"/>
    <w:rsid w:val="000A783C"/>
    <w:rsid w:val="000B1693"/>
    <w:rsid w:val="000B7C76"/>
    <w:rsid w:val="000C7C5B"/>
    <w:rsid w:val="000C7CE4"/>
    <w:rsid w:val="000D3D3B"/>
    <w:rsid w:val="000D3DCC"/>
    <w:rsid w:val="000D5CE6"/>
    <w:rsid w:val="000D5F6F"/>
    <w:rsid w:val="000D69D1"/>
    <w:rsid w:val="000E2EC1"/>
    <w:rsid w:val="000E7129"/>
    <w:rsid w:val="000F0D47"/>
    <w:rsid w:val="000F1431"/>
    <w:rsid w:val="000F254C"/>
    <w:rsid w:val="000F3895"/>
    <w:rsid w:val="000F4274"/>
    <w:rsid w:val="000F46CF"/>
    <w:rsid w:val="0011293A"/>
    <w:rsid w:val="001213C6"/>
    <w:rsid w:val="001219DC"/>
    <w:rsid w:val="00127911"/>
    <w:rsid w:val="00130DCD"/>
    <w:rsid w:val="001327D9"/>
    <w:rsid w:val="0013440A"/>
    <w:rsid w:val="00137619"/>
    <w:rsid w:val="00155FA8"/>
    <w:rsid w:val="00162D5B"/>
    <w:rsid w:val="00163980"/>
    <w:rsid w:val="00166FD6"/>
    <w:rsid w:val="00176AB3"/>
    <w:rsid w:val="00182C44"/>
    <w:rsid w:val="001838AB"/>
    <w:rsid w:val="00190852"/>
    <w:rsid w:val="001A4116"/>
    <w:rsid w:val="001A49F5"/>
    <w:rsid w:val="001A5D3B"/>
    <w:rsid w:val="001B6334"/>
    <w:rsid w:val="001B63D6"/>
    <w:rsid w:val="001C1AED"/>
    <w:rsid w:val="001D0FC9"/>
    <w:rsid w:val="001D25AB"/>
    <w:rsid w:val="001E6969"/>
    <w:rsid w:val="001F1CE3"/>
    <w:rsid w:val="001F6A4A"/>
    <w:rsid w:val="002112F7"/>
    <w:rsid w:val="00215ABE"/>
    <w:rsid w:val="00220497"/>
    <w:rsid w:val="00221B56"/>
    <w:rsid w:val="00221C44"/>
    <w:rsid w:val="002408BC"/>
    <w:rsid w:val="00241D84"/>
    <w:rsid w:val="00247B24"/>
    <w:rsid w:val="00253940"/>
    <w:rsid w:val="00253D5B"/>
    <w:rsid w:val="00255C71"/>
    <w:rsid w:val="00256A47"/>
    <w:rsid w:val="00257B07"/>
    <w:rsid w:val="00261F5E"/>
    <w:rsid w:val="00262E3E"/>
    <w:rsid w:val="00270406"/>
    <w:rsid w:val="002716BB"/>
    <w:rsid w:val="00273844"/>
    <w:rsid w:val="0027582C"/>
    <w:rsid w:val="0028736D"/>
    <w:rsid w:val="002873DD"/>
    <w:rsid w:val="002A106D"/>
    <w:rsid w:val="002A2748"/>
    <w:rsid w:val="002B4194"/>
    <w:rsid w:val="002C26D4"/>
    <w:rsid w:val="002C41D6"/>
    <w:rsid w:val="002E0A40"/>
    <w:rsid w:val="002E12C4"/>
    <w:rsid w:val="002E18E8"/>
    <w:rsid w:val="002E6D05"/>
    <w:rsid w:val="002E7C1F"/>
    <w:rsid w:val="002F0CEB"/>
    <w:rsid w:val="002F15DB"/>
    <w:rsid w:val="002F4C1C"/>
    <w:rsid w:val="002F5205"/>
    <w:rsid w:val="002F6370"/>
    <w:rsid w:val="002F7E82"/>
    <w:rsid w:val="00316053"/>
    <w:rsid w:val="00336EC6"/>
    <w:rsid w:val="003432EC"/>
    <w:rsid w:val="003467FB"/>
    <w:rsid w:val="00353BC6"/>
    <w:rsid w:val="00357138"/>
    <w:rsid w:val="003631BD"/>
    <w:rsid w:val="00372E25"/>
    <w:rsid w:val="00375CBE"/>
    <w:rsid w:val="00375DA6"/>
    <w:rsid w:val="00376ABD"/>
    <w:rsid w:val="00377A58"/>
    <w:rsid w:val="00380BB6"/>
    <w:rsid w:val="0038191A"/>
    <w:rsid w:val="003862A4"/>
    <w:rsid w:val="0039172A"/>
    <w:rsid w:val="00397AF7"/>
    <w:rsid w:val="00397DF3"/>
    <w:rsid w:val="003A2227"/>
    <w:rsid w:val="003A6DF2"/>
    <w:rsid w:val="003A7EFC"/>
    <w:rsid w:val="003B6BD9"/>
    <w:rsid w:val="003C2B5E"/>
    <w:rsid w:val="003C2FA1"/>
    <w:rsid w:val="003C5047"/>
    <w:rsid w:val="003C6EB6"/>
    <w:rsid w:val="003C760D"/>
    <w:rsid w:val="003D5104"/>
    <w:rsid w:val="003E2D8F"/>
    <w:rsid w:val="003E7E8A"/>
    <w:rsid w:val="003F5E6A"/>
    <w:rsid w:val="004040D2"/>
    <w:rsid w:val="004116B4"/>
    <w:rsid w:val="0041286F"/>
    <w:rsid w:val="00414159"/>
    <w:rsid w:val="004453CB"/>
    <w:rsid w:val="00445B17"/>
    <w:rsid w:val="004503C7"/>
    <w:rsid w:val="00450495"/>
    <w:rsid w:val="00455A01"/>
    <w:rsid w:val="004567B3"/>
    <w:rsid w:val="00456887"/>
    <w:rsid w:val="004606BE"/>
    <w:rsid w:val="00460C3D"/>
    <w:rsid w:val="0046391A"/>
    <w:rsid w:val="00472E5A"/>
    <w:rsid w:val="00480644"/>
    <w:rsid w:val="004845AF"/>
    <w:rsid w:val="00486E3E"/>
    <w:rsid w:val="00491840"/>
    <w:rsid w:val="004A474D"/>
    <w:rsid w:val="004B1E1B"/>
    <w:rsid w:val="004B7977"/>
    <w:rsid w:val="004C298F"/>
    <w:rsid w:val="004C3FC6"/>
    <w:rsid w:val="004C6F66"/>
    <w:rsid w:val="004E01F8"/>
    <w:rsid w:val="004E283E"/>
    <w:rsid w:val="004E778B"/>
    <w:rsid w:val="004F2144"/>
    <w:rsid w:val="004F2578"/>
    <w:rsid w:val="004F2ACF"/>
    <w:rsid w:val="004F60C0"/>
    <w:rsid w:val="005023AB"/>
    <w:rsid w:val="00503D0E"/>
    <w:rsid w:val="0050761F"/>
    <w:rsid w:val="00513010"/>
    <w:rsid w:val="00522C14"/>
    <w:rsid w:val="005255AE"/>
    <w:rsid w:val="005357AE"/>
    <w:rsid w:val="00536636"/>
    <w:rsid w:val="00536BEB"/>
    <w:rsid w:val="0054502F"/>
    <w:rsid w:val="005531FE"/>
    <w:rsid w:val="00553C3F"/>
    <w:rsid w:val="00556465"/>
    <w:rsid w:val="00564D31"/>
    <w:rsid w:val="00571E3A"/>
    <w:rsid w:val="00572872"/>
    <w:rsid w:val="00573600"/>
    <w:rsid w:val="00580EBB"/>
    <w:rsid w:val="005901F5"/>
    <w:rsid w:val="005935EE"/>
    <w:rsid w:val="005963F6"/>
    <w:rsid w:val="005A719B"/>
    <w:rsid w:val="005B0A0F"/>
    <w:rsid w:val="005B4CAC"/>
    <w:rsid w:val="005C31C0"/>
    <w:rsid w:val="005C3D37"/>
    <w:rsid w:val="005D20E8"/>
    <w:rsid w:val="005D3B26"/>
    <w:rsid w:val="005E0F74"/>
    <w:rsid w:val="005E2B97"/>
    <w:rsid w:val="005E671C"/>
    <w:rsid w:val="005E6DE3"/>
    <w:rsid w:val="0061302E"/>
    <w:rsid w:val="0061514A"/>
    <w:rsid w:val="006222D1"/>
    <w:rsid w:val="00623E96"/>
    <w:rsid w:val="0062717D"/>
    <w:rsid w:val="006343F2"/>
    <w:rsid w:val="00636FF4"/>
    <w:rsid w:val="00637376"/>
    <w:rsid w:val="00643B20"/>
    <w:rsid w:val="00645150"/>
    <w:rsid w:val="00654CB4"/>
    <w:rsid w:val="00667174"/>
    <w:rsid w:val="006710E7"/>
    <w:rsid w:val="006828A2"/>
    <w:rsid w:val="00685CC9"/>
    <w:rsid w:val="00686B4B"/>
    <w:rsid w:val="006938F5"/>
    <w:rsid w:val="00695DDE"/>
    <w:rsid w:val="006962AF"/>
    <w:rsid w:val="00697304"/>
    <w:rsid w:val="006A0B0B"/>
    <w:rsid w:val="006A672A"/>
    <w:rsid w:val="006A6A62"/>
    <w:rsid w:val="006C19CC"/>
    <w:rsid w:val="006C500D"/>
    <w:rsid w:val="006C69E3"/>
    <w:rsid w:val="006D05F1"/>
    <w:rsid w:val="006D6CA6"/>
    <w:rsid w:val="006E2639"/>
    <w:rsid w:val="006E39DB"/>
    <w:rsid w:val="006E5A8A"/>
    <w:rsid w:val="006E6638"/>
    <w:rsid w:val="006E7739"/>
    <w:rsid w:val="006F1177"/>
    <w:rsid w:val="006F198F"/>
    <w:rsid w:val="006F1A17"/>
    <w:rsid w:val="006F3410"/>
    <w:rsid w:val="006F3BCB"/>
    <w:rsid w:val="006F3FBD"/>
    <w:rsid w:val="006F40DF"/>
    <w:rsid w:val="00713FF3"/>
    <w:rsid w:val="0072107A"/>
    <w:rsid w:val="0072288A"/>
    <w:rsid w:val="0072513C"/>
    <w:rsid w:val="00733ACA"/>
    <w:rsid w:val="0073469B"/>
    <w:rsid w:val="007356AC"/>
    <w:rsid w:val="007425C8"/>
    <w:rsid w:val="00742F2F"/>
    <w:rsid w:val="00744BDD"/>
    <w:rsid w:val="00746A66"/>
    <w:rsid w:val="00747066"/>
    <w:rsid w:val="007569E6"/>
    <w:rsid w:val="00756C97"/>
    <w:rsid w:val="0076624C"/>
    <w:rsid w:val="00771D4A"/>
    <w:rsid w:val="007909F5"/>
    <w:rsid w:val="007954B2"/>
    <w:rsid w:val="007974C5"/>
    <w:rsid w:val="007A1AAB"/>
    <w:rsid w:val="007A680A"/>
    <w:rsid w:val="007B2E54"/>
    <w:rsid w:val="007B437E"/>
    <w:rsid w:val="007B6197"/>
    <w:rsid w:val="007C18CF"/>
    <w:rsid w:val="007D04B7"/>
    <w:rsid w:val="007D1DC6"/>
    <w:rsid w:val="007D2A5E"/>
    <w:rsid w:val="007E4557"/>
    <w:rsid w:val="007F3CA0"/>
    <w:rsid w:val="007F42A2"/>
    <w:rsid w:val="007F6341"/>
    <w:rsid w:val="00825852"/>
    <w:rsid w:val="00826AED"/>
    <w:rsid w:val="00835007"/>
    <w:rsid w:val="00852641"/>
    <w:rsid w:val="00855297"/>
    <w:rsid w:val="0086041E"/>
    <w:rsid w:val="00863F8A"/>
    <w:rsid w:val="008721EB"/>
    <w:rsid w:val="008773DC"/>
    <w:rsid w:val="00877E32"/>
    <w:rsid w:val="008804D9"/>
    <w:rsid w:val="0089787C"/>
    <w:rsid w:val="008A068A"/>
    <w:rsid w:val="008A19BC"/>
    <w:rsid w:val="008A2287"/>
    <w:rsid w:val="008A290E"/>
    <w:rsid w:val="008A5FD5"/>
    <w:rsid w:val="008E09D1"/>
    <w:rsid w:val="008E773F"/>
    <w:rsid w:val="008F047C"/>
    <w:rsid w:val="008F0A28"/>
    <w:rsid w:val="008F6111"/>
    <w:rsid w:val="00900B59"/>
    <w:rsid w:val="0090324D"/>
    <w:rsid w:val="00903416"/>
    <w:rsid w:val="009072C9"/>
    <w:rsid w:val="00910CD8"/>
    <w:rsid w:val="0091106D"/>
    <w:rsid w:val="009112F5"/>
    <w:rsid w:val="00923E3D"/>
    <w:rsid w:val="00934C07"/>
    <w:rsid w:val="00944750"/>
    <w:rsid w:val="00950D8A"/>
    <w:rsid w:val="00954A84"/>
    <w:rsid w:val="00960C7D"/>
    <w:rsid w:val="00965E1E"/>
    <w:rsid w:val="00974927"/>
    <w:rsid w:val="009750D7"/>
    <w:rsid w:val="0098663E"/>
    <w:rsid w:val="00991117"/>
    <w:rsid w:val="009A0A45"/>
    <w:rsid w:val="009A0DD5"/>
    <w:rsid w:val="009A1AA8"/>
    <w:rsid w:val="009A542A"/>
    <w:rsid w:val="009B48D8"/>
    <w:rsid w:val="009B72F0"/>
    <w:rsid w:val="009C609A"/>
    <w:rsid w:val="009C6AD7"/>
    <w:rsid w:val="009D49C8"/>
    <w:rsid w:val="009E0763"/>
    <w:rsid w:val="00A012F7"/>
    <w:rsid w:val="00A0337D"/>
    <w:rsid w:val="00A14913"/>
    <w:rsid w:val="00A14B33"/>
    <w:rsid w:val="00A16209"/>
    <w:rsid w:val="00A21537"/>
    <w:rsid w:val="00A22145"/>
    <w:rsid w:val="00A23978"/>
    <w:rsid w:val="00A27E11"/>
    <w:rsid w:val="00A300C3"/>
    <w:rsid w:val="00A35CBF"/>
    <w:rsid w:val="00A43EC8"/>
    <w:rsid w:val="00A43F3B"/>
    <w:rsid w:val="00A4517A"/>
    <w:rsid w:val="00A50EFC"/>
    <w:rsid w:val="00A53696"/>
    <w:rsid w:val="00A62521"/>
    <w:rsid w:val="00A645E1"/>
    <w:rsid w:val="00A64849"/>
    <w:rsid w:val="00A6620B"/>
    <w:rsid w:val="00A728B5"/>
    <w:rsid w:val="00A735E2"/>
    <w:rsid w:val="00A73720"/>
    <w:rsid w:val="00A75D13"/>
    <w:rsid w:val="00A76A75"/>
    <w:rsid w:val="00A77556"/>
    <w:rsid w:val="00A82F88"/>
    <w:rsid w:val="00A8304F"/>
    <w:rsid w:val="00A8504E"/>
    <w:rsid w:val="00A93143"/>
    <w:rsid w:val="00AA0559"/>
    <w:rsid w:val="00AA0F01"/>
    <w:rsid w:val="00AA5FB5"/>
    <w:rsid w:val="00AB4ABD"/>
    <w:rsid w:val="00AD6B53"/>
    <w:rsid w:val="00AD7603"/>
    <w:rsid w:val="00AE38C3"/>
    <w:rsid w:val="00AF6246"/>
    <w:rsid w:val="00AF6782"/>
    <w:rsid w:val="00B136AE"/>
    <w:rsid w:val="00B176E9"/>
    <w:rsid w:val="00B32C55"/>
    <w:rsid w:val="00B3508B"/>
    <w:rsid w:val="00B40496"/>
    <w:rsid w:val="00B5055C"/>
    <w:rsid w:val="00B51015"/>
    <w:rsid w:val="00B52743"/>
    <w:rsid w:val="00B63002"/>
    <w:rsid w:val="00B63D5C"/>
    <w:rsid w:val="00B6406B"/>
    <w:rsid w:val="00B654E2"/>
    <w:rsid w:val="00B92CCB"/>
    <w:rsid w:val="00B96E08"/>
    <w:rsid w:val="00BA022F"/>
    <w:rsid w:val="00BB2FF1"/>
    <w:rsid w:val="00BB4DA1"/>
    <w:rsid w:val="00BD21A0"/>
    <w:rsid w:val="00BE1747"/>
    <w:rsid w:val="00BE2634"/>
    <w:rsid w:val="00BE6228"/>
    <w:rsid w:val="00BF293F"/>
    <w:rsid w:val="00BF6E0F"/>
    <w:rsid w:val="00C22CD7"/>
    <w:rsid w:val="00C24163"/>
    <w:rsid w:val="00C25C47"/>
    <w:rsid w:val="00C30A93"/>
    <w:rsid w:val="00C313B9"/>
    <w:rsid w:val="00C369DF"/>
    <w:rsid w:val="00C407EF"/>
    <w:rsid w:val="00C47246"/>
    <w:rsid w:val="00C4775B"/>
    <w:rsid w:val="00C47CEC"/>
    <w:rsid w:val="00C5247F"/>
    <w:rsid w:val="00C5644E"/>
    <w:rsid w:val="00C62299"/>
    <w:rsid w:val="00C63221"/>
    <w:rsid w:val="00C65BB8"/>
    <w:rsid w:val="00C83332"/>
    <w:rsid w:val="00C844DA"/>
    <w:rsid w:val="00C85274"/>
    <w:rsid w:val="00C874A1"/>
    <w:rsid w:val="00C87F67"/>
    <w:rsid w:val="00C91053"/>
    <w:rsid w:val="00C92D0F"/>
    <w:rsid w:val="00CA29B2"/>
    <w:rsid w:val="00CB0284"/>
    <w:rsid w:val="00CB048B"/>
    <w:rsid w:val="00CB316D"/>
    <w:rsid w:val="00CB3809"/>
    <w:rsid w:val="00CD301C"/>
    <w:rsid w:val="00CF4CC9"/>
    <w:rsid w:val="00CF7396"/>
    <w:rsid w:val="00CF7DA0"/>
    <w:rsid w:val="00D01A55"/>
    <w:rsid w:val="00D076E6"/>
    <w:rsid w:val="00D215E3"/>
    <w:rsid w:val="00D3067A"/>
    <w:rsid w:val="00D36464"/>
    <w:rsid w:val="00D400FD"/>
    <w:rsid w:val="00D42EDB"/>
    <w:rsid w:val="00D50EEF"/>
    <w:rsid w:val="00D57078"/>
    <w:rsid w:val="00D65F45"/>
    <w:rsid w:val="00D81C81"/>
    <w:rsid w:val="00D85CBF"/>
    <w:rsid w:val="00D927C0"/>
    <w:rsid w:val="00D9351D"/>
    <w:rsid w:val="00D941D5"/>
    <w:rsid w:val="00D9462D"/>
    <w:rsid w:val="00DA78BA"/>
    <w:rsid w:val="00DB3624"/>
    <w:rsid w:val="00DC1AEE"/>
    <w:rsid w:val="00DC452F"/>
    <w:rsid w:val="00DD1010"/>
    <w:rsid w:val="00DD7885"/>
    <w:rsid w:val="00E0694D"/>
    <w:rsid w:val="00E06CB2"/>
    <w:rsid w:val="00E073DC"/>
    <w:rsid w:val="00E120B7"/>
    <w:rsid w:val="00E13479"/>
    <w:rsid w:val="00E17D0F"/>
    <w:rsid w:val="00E207FD"/>
    <w:rsid w:val="00E21544"/>
    <w:rsid w:val="00E22FCC"/>
    <w:rsid w:val="00E25145"/>
    <w:rsid w:val="00E326BB"/>
    <w:rsid w:val="00E32A2C"/>
    <w:rsid w:val="00E34068"/>
    <w:rsid w:val="00E340CB"/>
    <w:rsid w:val="00E47342"/>
    <w:rsid w:val="00E543F8"/>
    <w:rsid w:val="00E638EB"/>
    <w:rsid w:val="00E667E7"/>
    <w:rsid w:val="00E67BE2"/>
    <w:rsid w:val="00E70B47"/>
    <w:rsid w:val="00E8053C"/>
    <w:rsid w:val="00E81FF2"/>
    <w:rsid w:val="00EA3437"/>
    <w:rsid w:val="00EA3E7F"/>
    <w:rsid w:val="00EB1B22"/>
    <w:rsid w:val="00EC1619"/>
    <w:rsid w:val="00EC3758"/>
    <w:rsid w:val="00EC65AE"/>
    <w:rsid w:val="00EC6FEB"/>
    <w:rsid w:val="00ED11BE"/>
    <w:rsid w:val="00EE1D38"/>
    <w:rsid w:val="00EE2622"/>
    <w:rsid w:val="00EE3945"/>
    <w:rsid w:val="00EE4E8A"/>
    <w:rsid w:val="00EF209A"/>
    <w:rsid w:val="00EF2B2E"/>
    <w:rsid w:val="00EF5AB0"/>
    <w:rsid w:val="00F038E1"/>
    <w:rsid w:val="00F048EE"/>
    <w:rsid w:val="00F05E50"/>
    <w:rsid w:val="00F13004"/>
    <w:rsid w:val="00F13887"/>
    <w:rsid w:val="00F139A3"/>
    <w:rsid w:val="00F165A6"/>
    <w:rsid w:val="00F22B3D"/>
    <w:rsid w:val="00F2343D"/>
    <w:rsid w:val="00F27F56"/>
    <w:rsid w:val="00F30A49"/>
    <w:rsid w:val="00F33842"/>
    <w:rsid w:val="00F53BA5"/>
    <w:rsid w:val="00F55CE2"/>
    <w:rsid w:val="00F662F8"/>
    <w:rsid w:val="00F714A7"/>
    <w:rsid w:val="00F723BD"/>
    <w:rsid w:val="00F757B4"/>
    <w:rsid w:val="00F85399"/>
    <w:rsid w:val="00F8575A"/>
    <w:rsid w:val="00F85926"/>
    <w:rsid w:val="00F927F0"/>
    <w:rsid w:val="00F94330"/>
    <w:rsid w:val="00F9570F"/>
    <w:rsid w:val="00FC4FA0"/>
    <w:rsid w:val="00FC56D3"/>
    <w:rsid w:val="00FC6E41"/>
    <w:rsid w:val="00FD5B08"/>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134">
      <w:bodyDiv w:val="1"/>
      <w:marLeft w:val="0"/>
      <w:marRight w:val="0"/>
      <w:marTop w:val="0"/>
      <w:marBottom w:val="0"/>
      <w:divBdr>
        <w:top w:val="none" w:sz="0" w:space="0" w:color="auto"/>
        <w:left w:val="none" w:sz="0" w:space="0" w:color="auto"/>
        <w:bottom w:val="none" w:sz="0" w:space="0" w:color="auto"/>
        <w:right w:val="none" w:sz="0" w:space="0" w:color="auto"/>
      </w:divBdr>
      <w:divsChild>
        <w:div w:id="2069959888">
          <w:marLeft w:val="0"/>
          <w:marRight w:val="0"/>
          <w:marTop w:val="0"/>
          <w:marBottom w:val="0"/>
          <w:divBdr>
            <w:top w:val="none" w:sz="0" w:space="0" w:color="auto"/>
            <w:left w:val="none" w:sz="0" w:space="0" w:color="auto"/>
            <w:bottom w:val="none" w:sz="0" w:space="0" w:color="auto"/>
            <w:right w:val="none" w:sz="0" w:space="0" w:color="auto"/>
          </w:divBdr>
          <w:divsChild>
            <w:div w:id="1528978992">
              <w:marLeft w:val="0"/>
              <w:marRight w:val="0"/>
              <w:marTop w:val="0"/>
              <w:marBottom w:val="0"/>
              <w:divBdr>
                <w:top w:val="none" w:sz="0" w:space="0" w:color="auto"/>
                <w:left w:val="none" w:sz="0" w:space="0" w:color="auto"/>
                <w:bottom w:val="none" w:sz="0" w:space="0" w:color="auto"/>
                <w:right w:val="none" w:sz="0" w:space="0" w:color="auto"/>
              </w:divBdr>
              <w:divsChild>
                <w:div w:id="1132596958">
                  <w:marLeft w:val="0"/>
                  <w:marRight w:val="0"/>
                  <w:marTop w:val="0"/>
                  <w:marBottom w:val="0"/>
                  <w:divBdr>
                    <w:top w:val="none" w:sz="0" w:space="0" w:color="auto"/>
                    <w:left w:val="none" w:sz="0" w:space="0" w:color="auto"/>
                    <w:bottom w:val="none" w:sz="0" w:space="0" w:color="auto"/>
                    <w:right w:val="none" w:sz="0" w:space="0" w:color="auto"/>
                  </w:divBdr>
                  <w:divsChild>
                    <w:div w:id="1974434166">
                      <w:marLeft w:val="300"/>
                      <w:marRight w:val="0"/>
                      <w:marTop w:val="0"/>
                      <w:marBottom w:val="0"/>
                      <w:divBdr>
                        <w:top w:val="none" w:sz="0" w:space="0" w:color="auto"/>
                        <w:left w:val="none" w:sz="0" w:space="0" w:color="auto"/>
                        <w:bottom w:val="none" w:sz="0" w:space="0" w:color="auto"/>
                        <w:right w:val="none" w:sz="0" w:space="0" w:color="auto"/>
                      </w:divBdr>
                      <w:divsChild>
                        <w:div w:id="445778394">
                          <w:marLeft w:val="-300"/>
                          <w:marRight w:val="0"/>
                          <w:marTop w:val="0"/>
                          <w:marBottom w:val="0"/>
                          <w:divBdr>
                            <w:top w:val="none" w:sz="0" w:space="0" w:color="auto"/>
                            <w:left w:val="none" w:sz="0" w:space="0" w:color="auto"/>
                            <w:bottom w:val="none" w:sz="0" w:space="0" w:color="auto"/>
                            <w:right w:val="none" w:sz="0" w:space="0" w:color="auto"/>
                          </w:divBdr>
                          <w:divsChild>
                            <w:div w:id="744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4436</Words>
  <Characters>25288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cp:lastModifiedBy>
  <cp:revision>2</cp:revision>
  <dcterms:created xsi:type="dcterms:W3CDTF">2021-09-17T19:52:00Z</dcterms:created>
  <dcterms:modified xsi:type="dcterms:W3CDTF">2021-09-17T19:52:00Z</dcterms:modified>
</cp:coreProperties>
</file>