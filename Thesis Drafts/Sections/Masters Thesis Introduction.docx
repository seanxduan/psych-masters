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88499" w14:textId="52797A8E" w:rsidR="003631BD" w:rsidRPr="00C874A1" w:rsidDel="00C874A1" w:rsidRDefault="00C874A1" w:rsidP="00C874A1">
      <w:pPr>
        <w:pStyle w:val="BodyText"/>
        <w:spacing w:line="480" w:lineRule="auto"/>
        <w:jc w:val="center"/>
        <w:rPr>
          <w:del w:id="0" w:author="Sean Duan" w:date="2021-08-06T14:51:00Z"/>
          <w:color w:val="000000"/>
          <w:rPrChange w:id="1" w:author="Sean Duan" w:date="2021-08-06T14:51:00Z">
            <w:rPr>
              <w:del w:id="2" w:author="Sean Duan" w:date="2021-08-06T14:51:00Z"/>
              <w:color w:val="000000"/>
              <w:sz w:val="27"/>
              <w:szCs w:val="27"/>
            </w:rPr>
          </w:rPrChange>
        </w:rPr>
        <w:pPrChange w:id="3" w:author="Sean Duan" w:date="2021-08-06T14:51:00Z">
          <w:pPr>
            <w:pStyle w:val="BodyText"/>
            <w:spacing w:line="480" w:lineRule="auto"/>
          </w:pPr>
        </w:pPrChange>
      </w:pPr>
      <w:bookmarkStart w:id="4" w:name="introduction"/>
      <w:ins w:id="5" w:author="Sean Duan" w:date="2021-08-06T14:51:00Z">
        <w:r w:rsidRPr="00C874A1">
          <w:rPr>
            <w:color w:val="000000"/>
            <w:rPrChange w:id="6" w:author="Sean Duan" w:date="2021-08-06T14:51:00Z">
              <w:rPr>
                <w:color w:val="000000"/>
                <w:sz w:val="27"/>
                <w:szCs w:val="27"/>
              </w:rPr>
            </w:rPrChange>
          </w:rPr>
          <w:t>The Use of Explicit Health Benefits Packages Increases Support for Universal Health Care for People with High Objective Numeracy</w:t>
        </w:r>
      </w:ins>
      <w:commentRangeStart w:id="7"/>
      <w:commentRangeStart w:id="8"/>
      <w:del w:id="9" w:author="Sean Duan" w:date="2021-08-06T14:51:00Z">
        <w:r w:rsidR="003631BD" w:rsidRPr="00C874A1" w:rsidDel="00C874A1">
          <w:rPr>
            <w:rFonts w:cstheme="minorHAnsi"/>
            <w:rPrChange w:id="10" w:author="Sean Duan" w:date="2021-08-06T14:51:00Z">
              <w:rPr>
                <w:rFonts w:cstheme="minorHAnsi"/>
              </w:rPr>
            </w:rPrChange>
          </w:rPr>
          <w:delText>Introduction</w:delText>
        </w:r>
        <w:commentRangeEnd w:id="7"/>
        <w:r w:rsidR="003631BD" w:rsidRPr="00C874A1" w:rsidDel="00C874A1">
          <w:rPr>
            <w:rStyle w:val="CommentReference"/>
            <w:rFonts w:cstheme="minorHAnsi"/>
            <w:sz w:val="24"/>
            <w:szCs w:val="24"/>
            <w:rPrChange w:id="11" w:author="Sean Duan" w:date="2021-08-06T14:51:00Z">
              <w:rPr>
                <w:rStyle w:val="CommentReference"/>
                <w:rFonts w:cstheme="minorHAnsi"/>
              </w:rPr>
            </w:rPrChange>
          </w:rPr>
          <w:commentReference w:id="7"/>
        </w:r>
        <w:commentRangeEnd w:id="8"/>
        <w:r w:rsidR="002C41D6" w:rsidRPr="00C874A1" w:rsidDel="00C874A1">
          <w:rPr>
            <w:rStyle w:val="CommentReference"/>
            <w:sz w:val="24"/>
            <w:szCs w:val="24"/>
            <w:rPrChange w:id="12" w:author="Sean Duan" w:date="2021-08-06T14:51:00Z">
              <w:rPr>
                <w:rStyle w:val="CommentReference"/>
              </w:rPr>
            </w:rPrChange>
          </w:rPr>
          <w:commentReference w:id="8"/>
        </w:r>
      </w:del>
    </w:p>
    <w:p w14:paraId="195F69B0" w14:textId="77777777" w:rsidR="00C874A1" w:rsidRPr="00C874A1" w:rsidRDefault="00C874A1" w:rsidP="00C874A1">
      <w:pPr>
        <w:pStyle w:val="Heading1"/>
        <w:spacing w:line="480" w:lineRule="auto"/>
        <w:jc w:val="center"/>
        <w:rPr>
          <w:ins w:id="13" w:author="Sean Duan" w:date="2021-08-06T14:51:00Z"/>
          <w:rFonts w:asciiTheme="minorHAnsi" w:hAnsiTheme="minorHAnsi" w:cstheme="minorHAnsi"/>
          <w:color w:val="auto"/>
          <w:sz w:val="24"/>
          <w:szCs w:val="24"/>
          <w:rPrChange w:id="14" w:author="Sean Duan" w:date="2021-08-06T14:49:00Z">
            <w:rPr>
              <w:ins w:id="15" w:author="Sean Duan" w:date="2021-08-06T14:51:00Z"/>
              <w:rFonts w:asciiTheme="minorHAnsi" w:hAnsiTheme="minorHAnsi" w:cstheme="minorHAnsi"/>
              <w:color w:val="auto"/>
            </w:rPr>
          </w:rPrChange>
        </w:rPr>
        <w:pPrChange w:id="16" w:author="Sean Duan" w:date="2021-08-06T14:51:00Z">
          <w:pPr>
            <w:pStyle w:val="Heading1"/>
            <w:spacing w:line="480" w:lineRule="auto"/>
          </w:pPr>
        </w:pPrChange>
      </w:pPr>
    </w:p>
    <w:p w14:paraId="5FB8338B" w14:textId="4BF260EF" w:rsidR="006F3FBD" w:rsidRPr="00C874A1" w:rsidRDefault="000F4274">
      <w:pPr>
        <w:pStyle w:val="BodyText"/>
        <w:spacing w:line="480" w:lineRule="auto"/>
        <w:rPr>
          <w:ins w:id="17" w:author="Sean Duan" w:date="2021-07-12T14:48:00Z"/>
          <w:rPrChange w:id="18" w:author="Sean Duan" w:date="2021-08-06T14:49:00Z">
            <w:rPr>
              <w:ins w:id="19" w:author="Sean Duan" w:date="2021-07-12T14:48:00Z"/>
            </w:rPr>
          </w:rPrChange>
        </w:rPr>
        <w:pPrChange w:id="20" w:author="Sean Duan" w:date="2021-07-22T13:12:00Z">
          <w:pPr>
            <w:pStyle w:val="FirstParagraph"/>
            <w:spacing w:line="480" w:lineRule="auto"/>
          </w:pPr>
        </w:pPrChange>
      </w:pPr>
      <w:ins w:id="21" w:author="Sean Duan" w:date="2021-07-13T11:45:00Z">
        <w:r w:rsidRPr="00C874A1">
          <w:rPr>
            <w:rPrChange w:id="22" w:author="Sean Duan" w:date="2021-08-06T14:49:00Z">
              <w:rPr/>
            </w:rPrChange>
          </w:rPr>
          <w:tab/>
          <w:t xml:space="preserve">Healthcare in the United States is a significant burden on the average </w:t>
        </w:r>
      </w:ins>
      <w:ins w:id="23" w:author="Sean Duan" w:date="2021-07-13T11:46:00Z">
        <w:r w:rsidRPr="00C874A1">
          <w:rPr>
            <w:rPrChange w:id="24" w:author="Sean Duan" w:date="2021-08-06T14:49:00Z">
              <w:rPr/>
            </w:rPrChange>
          </w:rPr>
          <w:t xml:space="preserve">American. </w:t>
        </w:r>
      </w:ins>
      <w:ins w:id="25" w:author="Sean Duan" w:date="2021-07-22T12:37:00Z">
        <w:r w:rsidR="003467FB" w:rsidRPr="00C874A1">
          <w:rPr>
            <w:rPrChange w:id="26" w:author="Sean Duan" w:date="2021-08-06T14:49:00Z">
              <w:rPr/>
            </w:rPrChange>
          </w:rPr>
          <w:t xml:space="preserve">The financial strain of medical expenses </w:t>
        </w:r>
      </w:ins>
      <w:ins w:id="27" w:author="Sean Duan" w:date="2021-07-22T12:40:00Z">
        <w:r w:rsidR="003467FB" w:rsidRPr="00C874A1">
          <w:rPr>
            <w:rPrChange w:id="28" w:author="Sean Duan" w:date="2021-08-06T14:49:00Z">
              <w:rPr/>
            </w:rPrChange>
          </w:rPr>
          <w:t>affect</w:t>
        </w:r>
      </w:ins>
      <w:ins w:id="29" w:author="Sean Duan" w:date="2021-07-22T12:41:00Z">
        <w:r w:rsidR="003467FB" w:rsidRPr="00C874A1">
          <w:rPr>
            <w:rPrChange w:id="30" w:author="Sean Duan" w:date="2021-08-06T14:49:00Z">
              <w:rPr/>
            </w:rPrChange>
          </w:rPr>
          <w:t>s</w:t>
        </w:r>
      </w:ins>
      <w:ins w:id="31" w:author="Sean Duan" w:date="2021-07-22T12:40:00Z">
        <w:r w:rsidR="003467FB" w:rsidRPr="00C874A1">
          <w:rPr>
            <w:rPrChange w:id="32" w:author="Sean Duan" w:date="2021-08-06T14:49:00Z">
              <w:rPr/>
            </w:rPrChange>
          </w:rPr>
          <w:t xml:space="preserve"> over 71.5% </w:t>
        </w:r>
      </w:ins>
      <w:ins w:id="33" w:author="Sean Duan" w:date="2021-07-22T12:41:00Z">
        <w:r w:rsidR="003467FB" w:rsidRPr="00C874A1">
          <w:rPr>
            <w:rPrChange w:id="34" w:author="Sean Duan" w:date="2021-08-06T14:49:00Z">
              <w:rPr/>
            </w:rPrChange>
          </w:rPr>
          <w:t>of bankruptcies, the number one contributor in America</w:t>
        </w:r>
      </w:ins>
      <w:ins w:id="35" w:author="Sean Duan" w:date="2021-07-22T12:42:00Z">
        <w:r w:rsidR="003467FB" w:rsidRPr="00C874A1">
          <w:rPr>
            <w:rPrChange w:id="36" w:author="Sean Duan" w:date="2021-08-06T14:49:00Z">
              <w:rPr/>
            </w:rPrChange>
          </w:rPr>
          <w:t xml:space="preserve"> </w:t>
        </w:r>
        <w:r w:rsidR="003467FB" w:rsidRPr="00C874A1">
          <w:rPr>
            <w:highlight w:val="yellow"/>
            <w:rPrChange w:id="37" w:author="Sean Duan" w:date="2021-08-06T14:49:00Z">
              <w:rPr/>
            </w:rPrChange>
          </w:rPr>
          <w:t>(Himm</w:t>
        </w:r>
      </w:ins>
      <w:ins w:id="38" w:author="Sean Duan" w:date="2021-07-22T12:43:00Z">
        <w:r w:rsidR="00C5247F" w:rsidRPr="00C874A1">
          <w:rPr>
            <w:highlight w:val="yellow"/>
            <w:rPrChange w:id="39" w:author="Sean Duan" w:date="2021-08-06T14:49:00Z">
              <w:rPr/>
            </w:rPrChange>
          </w:rPr>
          <w:t>elstein 2019)</w:t>
        </w:r>
        <w:r w:rsidR="00C5247F" w:rsidRPr="00C874A1">
          <w:rPr>
            <w:rPrChange w:id="40" w:author="Sean Duan" w:date="2021-08-06T14:49:00Z">
              <w:rPr/>
            </w:rPrChange>
          </w:rPr>
          <w:t xml:space="preserve">. </w:t>
        </w:r>
      </w:ins>
      <w:ins w:id="41" w:author="Sean Duan" w:date="2021-07-22T12:46:00Z">
        <w:r w:rsidR="00C5247F" w:rsidRPr="00C874A1">
          <w:rPr>
            <w:rPrChange w:id="42" w:author="Sean Duan" w:date="2021-08-06T14:49:00Z">
              <w:rPr/>
            </w:rPrChange>
          </w:rPr>
          <w:t xml:space="preserve">61% of all debt in </w:t>
        </w:r>
      </w:ins>
      <w:ins w:id="43" w:author="Sean Duan" w:date="2021-07-22T12:47:00Z">
        <w:r w:rsidR="00C5247F" w:rsidRPr="00C874A1">
          <w:rPr>
            <w:rPrChange w:id="44" w:author="Sean Duan" w:date="2021-08-06T14:49:00Z">
              <w:rPr/>
            </w:rPrChange>
          </w:rPr>
          <w:t>America originates from medical costs, with the average American owing $9,374,</w:t>
        </w:r>
      </w:ins>
      <w:ins w:id="45" w:author="Sean Duan" w:date="2021-07-22T13:25:00Z">
        <w:r w:rsidR="00F22B3D" w:rsidRPr="00C874A1">
          <w:rPr>
            <w:rPrChange w:id="46" w:author="Sean Duan" w:date="2021-08-06T14:49:00Z">
              <w:rPr/>
            </w:rPrChange>
          </w:rPr>
          <w:t xml:space="preserve"> and</w:t>
        </w:r>
      </w:ins>
      <w:ins w:id="47" w:author="Sean Duan" w:date="2021-07-22T13:24:00Z">
        <w:r w:rsidR="00F22B3D" w:rsidRPr="00C874A1">
          <w:rPr>
            <w:rPrChange w:id="48" w:author="Sean Duan" w:date="2021-08-06T14:49:00Z">
              <w:rPr/>
            </w:rPrChange>
          </w:rPr>
          <w:t xml:space="preserve"> 60% of th</w:t>
        </w:r>
      </w:ins>
      <w:ins w:id="49" w:author="Sean Duan" w:date="2021-07-22T13:25:00Z">
        <w:r w:rsidR="00F22B3D" w:rsidRPr="00C874A1">
          <w:rPr>
            <w:rPrChange w:id="50" w:author="Sean Duan" w:date="2021-08-06T14:49:00Z">
              <w:rPr/>
            </w:rPrChange>
          </w:rPr>
          <w:t xml:space="preserve">ose un- and underinsured debtors have had to deal with collection agencies </w:t>
        </w:r>
        <w:r w:rsidR="00F22B3D" w:rsidRPr="00C874A1">
          <w:rPr>
            <w:highlight w:val="yellow"/>
            <w:rPrChange w:id="51" w:author="Sean Duan" w:date="2021-08-06T14:49:00Z">
              <w:rPr/>
            </w:rPrChange>
          </w:rPr>
          <w:t>(</w:t>
        </w:r>
      </w:ins>
      <w:ins w:id="52" w:author="Sean Duan" w:date="2021-08-06T14:57:00Z">
        <w:r w:rsidR="00686B4B" w:rsidRPr="009D5D57">
          <w:rPr>
            <w:highlight w:val="yellow"/>
          </w:rPr>
          <w:t>Austin</w:t>
        </w:r>
        <w:r w:rsidR="00686B4B">
          <w:rPr>
            <w:highlight w:val="yellow"/>
          </w:rPr>
          <w:t>,</w:t>
        </w:r>
        <w:r w:rsidR="00686B4B" w:rsidRPr="009D5D57">
          <w:rPr>
            <w:highlight w:val="yellow"/>
          </w:rPr>
          <w:t xml:space="preserve"> 2014</w:t>
        </w:r>
        <w:r w:rsidR="00686B4B">
          <w:rPr>
            <w:highlight w:val="yellow"/>
          </w:rPr>
          <w:t xml:space="preserve">; </w:t>
        </w:r>
      </w:ins>
      <w:ins w:id="53" w:author="Sean Duan" w:date="2021-07-22T13:25:00Z">
        <w:r w:rsidR="00F22B3D" w:rsidRPr="00C874A1">
          <w:rPr>
            <w:highlight w:val="yellow"/>
            <w:rPrChange w:id="54" w:author="Sean Duan" w:date="2021-08-06T14:49:00Z">
              <w:rPr/>
            </w:rPrChange>
          </w:rPr>
          <w:t>Schoen 2005)</w:t>
        </w:r>
        <w:r w:rsidR="00F22B3D" w:rsidRPr="00C874A1">
          <w:rPr>
            <w:rPrChange w:id="55" w:author="Sean Duan" w:date="2021-08-06T14:49:00Z">
              <w:rPr/>
            </w:rPrChange>
          </w:rPr>
          <w:t>.</w:t>
        </w:r>
      </w:ins>
      <w:ins w:id="56" w:author="Sean Duan" w:date="2021-07-22T12:47:00Z">
        <w:r w:rsidR="00C5247F" w:rsidRPr="00C874A1">
          <w:rPr>
            <w:rPrChange w:id="57" w:author="Sean Duan" w:date="2021-08-06T14:49:00Z">
              <w:rPr/>
            </w:rPrChange>
          </w:rPr>
          <w:t xml:space="preserve"> </w:t>
        </w:r>
      </w:ins>
      <w:ins w:id="58" w:author="Sean Duan" w:date="2021-07-22T12:55:00Z">
        <w:r w:rsidR="00CD301C" w:rsidRPr="00C874A1">
          <w:rPr>
            <w:rPrChange w:id="59" w:author="Sean Duan" w:date="2021-08-06T14:49:00Z">
              <w:rPr/>
            </w:rPrChange>
          </w:rPr>
          <w:t xml:space="preserve">Insurance is </w:t>
        </w:r>
      </w:ins>
      <w:ins w:id="60" w:author="Sean Duan" w:date="2021-08-06T15:01:00Z">
        <w:r w:rsidR="008F6111">
          <w:t xml:space="preserve">likewise </w:t>
        </w:r>
      </w:ins>
      <w:ins w:id="61" w:author="Sean Duan" w:date="2021-07-22T12:55:00Z">
        <w:r w:rsidR="00CD301C" w:rsidRPr="00C874A1">
          <w:rPr>
            <w:rPrChange w:id="62" w:author="Sean Duan" w:date="2021-08-06T14:49:00Z">
              <w:rPr/>
            </w:rPrChange>
          </w:rPr>
          <w:t>not affordable, indicated by a massive 11.1% Americ</w:t>
        </w:r>
      </w:ins>
      <w:ins w:id="63" w:author="Sean Duan" w:date="2021-07-22T12:56:00Z">
        <w:r w:rsidR="00CD301C" w:rsidRPr="00C874A1">
          <w:rPr>
            <w:rPrChange w:id="64" w:author="Sean Duan" w:date="2021-08-06T14:49:00Z">
              <w:rPr/>
            </w:rPrChange>
          </w:rPr>
          <w:t xml:space="preserve">ans being uninsured </w:t>
        </w:r>
        <w:r w:rsidR="00CD301C" w:rsidRPr="00C874A1">
          <w:rPr>
            <w:highlight w:val="yellow"/>
            <w:rPrChange w:id="65" w:author="Sean Duan" w:date="2021-08-06T14:49:00Z">
              <w:rPr/>
            </w:rPrChange>
          </w:rPr>
          <w:t>(“Trends in the U.S. Uninsured Population, 2010-2020</w:t>
        </w:r>
      </w:ins>
      <w:ins w:id="66" w:author="Sean Duan" w:date="2021-07-22T12:57:00Z">
        <w:r w:rsidR="00CD301C" w:rsidRPr="00C874A1">
          <w:rPr>
            <w:highlight w:val="yellow"/>
            <w:rPrChange w:id="67" w:author="Sean Duan" w:date="2021-08-06T14:49:00Z">
              <w:rPr/>
            </w:rPrChange>
          </w:rPr>
          <w:t>”, 2021)</w:t>
        </w:r>
      </w:ins>
      <w:ins w:id="68" w:author="Sean Duan" w:date="2021-07-22T12:56:00Z">
        <w:r w:rsidR="00CD301C" w:rsidRPr="00C874A1">
          <w:rPr>
            <w:rPrChange w:id="69" w:author="Sean Duan" w:date="2021-08-06T14:49:00Z">
              <w:rPr/>
            </w:rPrChange>
          </w:rPr>
          <w:t xml:space="preserve">. </w:t>
        </w:r>
      </w:ins>
      <w:ins w:id="70" w:author="Sean Duan" w:date="2021-07-22T12:59:00Z">
        <w:r w:rsidR="00CD301C" w:rsidRPr="00C874A1">
          <w:rPr>
            <w:rPrChange w:id="71" w:author="Sean Duan" w:date="2021-08-06T14:49:00Z">
              <w:rPr/>
            </w:rPrChange>
          </w:rPr>
          <w:t>U</w:t>
        </w:r>
      </w:ins>
      <w:commentRangeStart w:id="72"/>
      <w:ins w:id="73" w:author="Sean Duan" w:date="2021-07-22T12:56:00Z">
        <w:r w:rsidR="00CD301C" w:rsidRPr="00C874A1">
          <w:rPr>
            <w:rPrChange w:id="74" w:author="Sean Duan" w:date="2021-08-06T14:49:00Z">
              <w:rPr/>
            </w:rPrChange>
          </w:rPr>
          <w:t>nderinsurance (10% of household income going to health costs)</w:t>
        </w:r>
      </w:ins>
      <w:commentRangeEnd w:id="72"/>
      <w:ins w:id="75" w:author="Sean Duan" w:date="2021-07-22T12:57:00Z">
        <w:r w:rsidR="00CD301C" w:rsidRPr="00C874A1">
          <w:rPr>
            <w:rStyle w:val="CommentReference"/>
            <w:sz w:val="24"/>
            <w:szCs w:val="24"/>
            <w:rPrChange w:id="76" w:author="Sean Duan" w:date="2021-08-06T14:49:00Z">
              <w:rPr>
                <w:rStyle w:val="CommentReference"/>
              </w:rPr>
            </w:rPrChange>
          </w:rPr>
          <w:commentReference w:id="72"/>
        </w:r>
      </w:ins>
      <w:ins w:id="77" w:author="Sean Duan" w:date="2021-07-22T12:56:00Z">
        <w:r w:rsidR="00CD301C" w:rsidRPr="00C874A1">
          <w:rPr>
            <w:rPrChange w:id="78" w:author="Sean Duan" w:date="2021-08-06T14:49:00Z">
              <w:rPr/>
            </w:rPrChange>
          </w:rPr>
          <w:t xml:space="preserve"> </w:t>
        </w:r>
      </w:ins>
      <w:ins w:id="79" w:author="Sean Duan" w:date="2021-07-22T12:58:00Z">
        <w:r w:rsidR="00CD301C" w:rsidRPr="00C874A1">
          <w:rPr>
            <w:rPrChange w:id="80" w:author="Sean Duan" w:date="2021-08-06T14:49:00Z">
              <w:rPr/>
            </w:rPrChange>
          </w:rPr>
          <w:t>has also surged to</w:t>
        </w:r>
      </w:ins>
      <w:ins w:id="81" w:author="Sean Duan" w:date="2021-07-22T12:56:00Z">
        <w:r w:rsidR="00CD301C" w:rsidRPr="00C874A1">
          <w:rPr>
            <w:rPrChange w:id="82" w:author="Sean Duan" w:date="2021-08-06T14:49:00Z">
              <w:rPr/>
            </w:rPrChange>
          </w:rPr>
          <w:t xml:space="preserve"> 21.3%</w:t>
        </w:r>
      </w:ins>
      <w:ins w:id="83" w:author="Sean Duan" w:date="2021-07-22T12:59:00Z">
        <w:r w:rsidR="00CD301C" w:rsidRPr="00C874A1">
          <w:rPr>
            <w:rPrChange w:id="84" w:author="Sean Duan" w:date="2021-08-06T14:49:00Z">
              <w:rPr/>
            </w:rPrChange>
          </w:rPr>
          <w:t>,</w:t>
        </w:r>
      </w:ins>
      <w:ins w:id="85" w:author="Sean Duan" w:date="2021-07-22T12:58:00Z">
        <w:r w:rsidR="00CD301C" w:rsidRPr="00C874A1">
          <w:rPr>
            <w:rPrChange w:id="86" w:author="Sean Duan" w:date="2021-08-06T14:49:00Z">
              <w:rPr/>
            </w:rPrChange>
          </w:rPr>
          <w:t xml:space="preserve"> resulting in nearly a third of the US population</w:t>
        </w:r>
      </w:ins>
      <w:ins w:id="87" w:author="Sean Duan" w:date="2021-07-22T12:59:00Z">
        <w:r w:rsidR="00CD301C" w:rsidRPr="00C874A1">
          <w:rPr>
            <w:rPrChange w:id="88" w:author="Sean Duan" w:date="2021-08-06T14:49:00Z">
              <w:rPr/>
            </w:rPrChange>
          </w:rPr>
          <w:t xml:space="preserve"> lacking critical health services </w:t>
        </w:r>
        <w:r w:rsidR="00CD301C" w:rsidRPr="00C874A1">
          <w:rPr>
            <w:highlight w:val="yellow"/>
            <w:rPrChange w:id="89" w:author="Sean Duan" w:date="2021-08-06T14:49:00Z">
              <w:rPr/>
            </w:rPrChange>
          </w:rPr>
          <w:t>(Collins 2020)</w:t>
        </w:r>
        <w:r w:rsidR="00CD301C" w:rsidRPr="00C874A1">
          <w:rPr>
            <w:rPrChange w:id="90" w:author="Sean Duan" w:date="2021-08-06T14:49:00Z">
              <w:rPr/>
            </w:rPrChange>
          </w:rPr>
          <w:t>.</w:t>
        </w:r>
      </w:ins>
      <w:ins w:id="91" w:author="Sean Duan" w:date="2021-07-22T12:58:00Z">
        <w:r w:rsidR="00CD301C" w:rsidRPr="00C874A1">
          <w:rPr>
            <w:rPrChange w:id="92" w:author="Sean Duan" w:date="2021-08-06T14:49:00Z">
              <w:rPr/>
            </w:rPrChange>
          </w:rPr>
          <w:t xml:space="preserve"> </w:t>
        </w:r>
      </w:ins>
    </w:p>
    <w:p w14:paraId="4D46CFFA" w14:textId="5A3F6D2E" w:rsidR="006F3FBD" w:rsidRPr="00C874A1" w:rsidRDefault="00A43EC8" w:rsidP="00A43EC8">
      <w:pPr>
        <w:pStyle w:val="FirstParagraph"/>
        <w:spacing w:line="480" w:lineRule="auto"/>
        <w:rPr>
          <w:ins w:id="93" w:author="Sean Duan" w:date="2021-07-22T13:34:00Z"/>
          <w:rFonts w:cstheme="minorHAnsi"/>
          <w:rPrChange w:id="94" w:author="Sean Duan" w:date="2021-08-06T14:49:00Z">
            <w:rPr>
              <w:ins w:id="95" w:author="Sean Duan" w:date="2021-07-22T13:34:00Z"/>
              <w:rFonts w:cstheme="minorHAnsi"/>
            </w:rPr>
          </w:rPrChange>
        </w:rPr>
      </w:pPr>
      <w:ins w:id="96" w:author="Sean Duan" w:date="2021-07-22T13:06:00Z">
        <w:r w:rsidRPr="00C874A1">
          <w:rPr>
            <w:rFonts w:cstheme="minorHAnsi"/>
            <w:rPrChange w:id="97" w:author="Sean Duan" w:date="2021-08-06T14:49:00Z">
              <w:rPr>
                <w:rFonts w:cstheme="minorHAnsi"/>
              </w:rPr>
            </w:rPrChange>
          </w:rPr>
          <w:tab/>
        </w:r>
        <w:commentRangeStart w:id="98"/>
        <w:r w:rsidRPr="00C874A1">
          <w:rPr>
            <w:rFonts w:cstheme="minorHAnsi"/>
            <w:rPrChange w:id="99" w:author="Sean Duan" w:date="2021-08-06T14:49:00Z">
              <w:rPr>
                <w:rFonts w:cstheme="minorHAnsi"/>
              </w:rPr>
            </w:rPrChange>
          </w:rPr>
          <w:t>Current data also clearly indic</w:t>
        </w:r>
      </w:ins>
      <w:ins w:id="100" w:author="Sean Duan" w:date="2021-07-22T13:07:00Z">
        <w:r w:rsidRPr="00C874A1">
          <w:rPr>
            <w:rFonts w:cstheme="minorHAnsi"/>
            <w:rPrChange w:id="101" w:author="Sean Duan" w:date="2021-08-06T14:49:00Z">
              <w:rPr>
                <w:rFonts w:cstheme="minorHAnsi"/>
              </w:rPr>
            </w:rPrChange>
          </w:rPr>
          <w:t>ates that un</w:t>
        </w:r>
      </w:ins>
      <w:ins w:id="102" w:author="Sean Duan" w:date="2021-07-22T13:11:00Z">
        <w:r w:rsidRPr="00C874A1">
          <w:rPr>
            <w:rFonts w:cstheme="minorHAnsi"/>
            <w:rPrChange w:id="103" w:author="Sean Duan" w:date="2021-08-06T14:49:00Z">
              <w:rPr>
                <w:rFonts w:cstheme="minorHAnsi"/>
              </w:rPr>
            </w:rPrChange>
          </w:rPr>
          <w:t xml:space="preserve">- and </w:t>
        </w:r>
      </w:ins>
      <w:ins w:id="104" w:author="Sean Duan" w:date="2021-07-22T13:07:00Z">
        <w:r w:rsidRPr="00C874A1">
          <w:rPr>
            <w:rFonts w:cstheme="minorHAnsi"/>
            <w:rPrChange w:id="105" w:author="Sean Duan" w:date="2021-08-06T14:49:00Z">
              <w:rPr>
                <w:rFonts w:cstheme="minorHAnsi"/>
              </w:rPr>
            </w:rPrChange>
          </w:rPr>
          <w:t xml:space="preserve">underinsurance </w:t>
        </w:r>
      </w:ins>
      <w:ins w:id="106" w:author="Sean Duan" w:date="2021-07-22T13:11:00Z">
        <w:r w:rsidRPr="00C874A1">
          <w:rPr>
            <w:rFonts w:cstheme="minorHAnsi"/>
            <w:rPrChange w:id="107" w:author="Sean Duan" w:date="2021-08-06T14:49:00Z">
              <w:rPr>
                <w:rFonts w:cstheme="minorHAnsi"/>
              </w:rPr>
            </w:rPrChange>
          </w:rPr>
          <w:t>results in wo</w:t>
        </w:r>
      </w:ins>
      <w:ins w:id="108" w:author="Sean Duan" w:date="2021-07-22T13:12:00Z">
        <w:r w:rsidRPr="00C874A1">
          <w:rPr>
            <w:rFonts w:cstheme="minorHAnsi"/>
            <w:rPrChange w:id="109" w:author="Sean Duan" w:date="2021-08-06T14:49:00Z">
              <w:rPr>
                <w:rFonts w:cstheme="minorHAnsi"/>
              </w:rPr>
            </w:rPrChange>
          </w:rPr>
          <w:t xml:space="preserve">rse health outcomes for Americans. </w:t>
        </w:r>
      </w:ins>
      <w:commentRangeEnd w:id="98"/>
      <w:ins w:id="110" w:author="Sean Duan" w:date="2021-07-23T12:36:00Z">
        <w:r w:rsidR="004F2144" w:rsidRPr="00C874A1">
          <w:rPr>
            <w:rStyle w:val="CommentReference"/>
            <w:sz w:val="24"/>
            <w:szCs w:val="24"/>
            <w:rPrChange w:id="111" w:author="Sean Duan" w:date="2021-08-06T14:49:00Z">
              <w:rPr>
                <w:rStyle w:val="CommentReference"/>
              </w:rPr>
            </w:rPrChange>
          </w:rPr>
          <w:commentReference w:id="98"/>
        </w:r>
      </w:ins>
      <w:ins w:id="112" w:author="Sean Duan" w:date="2021-07-22T13:32:00Z">
        <w:r w:rsidR="005255AE" w:rsidRPr="00C874A1">
          <w:rPr>
            <w:rFonts w:cstheme="minorHAnsi"/>
            <w:rPrChange w:id="113" w:author="Sean Duan" w:date="2021-08-06T14:49:00Z">
              <w:rPr>
                <w:rFonts w:cstheme="minorHAnsi"/>
              </w:rPr>
            </w:rPrChange>
          </w:rPr>
          <w:t xml:space="preserve">In the US, 54% of underinsured, and 59% of uninsured went without necessary medical services </w:t>
        </w:r>
        <w:r w:rsidR="005255AE" w:rsidRPr="00C874A1">
          <w:rPr>
            <w:rFonts w:cstheme="minorHAnsi"/>
            <w:highlight w:val="yellow"/>
            <w:rPrChange w:id="114" w:author="Sean Duan" w:date="2021-08-06T14:49:00Z">
              <w:rPr>
                <w:rFonts w:cstheme="minorHAnsi"/>
                <w:highlight w:val="yellow"/>
              </w:rPr>
            </w:rPrChange>
          </w:rPr>
          <w:t>(Schoen 2005)</w:t>
        </w:r>
        <w:r w:rsidR="005255AE" w:rsidRPr="00C874A1">
          <w:rPr>
            <w:rFonts w:cstheme="minorHAnsi"/>
            <w:rPrChange w:id="115" w:author="Sean Duan" w:date="2021-08-06T14:49:00Z">
              <w:rPr>
                <w:rFonts w:cstheme="minorHAnsi"/>
              </w:rPr>
            </w:rPrChange>
          </w:rPr>
          <w:t xml:space="preserve">. </w:t>
        </w:r>
      </w:ins>
      <w:ins w:id="116" w:author="Sean Duan" w:date="2021-07-22T13:33:00Z">
        <w:r w:rsidR="005255AE" w:rsidRPr="00C874A1">
          <w:rPr>
            <w:rFonts w:cstheme="minorHAnsi"/>
            <w:rPrChange w:id="117" w:author="Sean Duan" w:date="2021-08-06T14:49:00Z">
              <w:rPr>
                <w:rFonts w:cstheme="minorHAnsi"/>
              </w:rPr>
            </w:rPrChange>
          </w:rPr>
          <w:t>Unsurprisingly, the un- and underinsured are</w:t>
        </w:r>
      </w:ins>
      <w:ins w:id="118" w:author="Sean Duan" w:date="2021-07-22T13:13:00Z">
        <w:r w:rsidRPr="00C874A1">
          <w:rPr>
            <w:rFonts w:cstheme="minorHAnsi"/>
            <w:rPrChange w:id="119" w:author="Sean Duan" w:date="2021-08-06T14:49:00Z">
              <w:rPr>
                <w:rFonts w:cstheme="minorHAnsi"/>
              </w:rPr>
            </w:rPrChange>
          </w:rPr>
          <w:t xml:space="preserve"> between 25-40% more likely to die, with over 44,000 deaths per year, rivalling the impact of kidney disease (42,000) in the US </w:t>
        </w:r>
        <w:r w:rsidRPr="00C874A1">
          <w:rPr>
            <w:rFonts w:cstheme="minorHAnsi"/>
            <w:highlight w:val="yellow"/>
            <w:rPrChange w:id="120" w:author="Sean Duan" w:date="2021-08-06T14:49:00Z">
              <w:rPr>
                <w:rFonts w:cstheme="minorHAnsi"/>
              </w:rPr>
            </w:rPrChange>
          </w:rPr>
          <w:t>(</w:t>
        </w:r>
      </w:ins>
      <w:ins w:id="121" w:author="Sean Duan" w:date="2021-07-22T13:14:00Z">
        <w:r w:rsidRPr="00C874A1">
          <w:rPr>
            <w:rFonts w:cstheme="minorHAnsi"/>
            <w:highlight w:val="yellow"/>
            <w:rPrChange w:id="122" w:author="Sean Duan" w:date="2021-08-06T14:49:00Z">
              <w:rPr>
                <w:rFonts w:cstheme="minorHAnsi"/>
              </w:rPr>
            </w:rPrChange>
          </w:rPr>
          <w:t xml:space="preserve">Franks 1993, </w:t>
        </w:r>
        <w:proofErr w:type="spellStart"/>
        <w:r w:rsidRPr="00C874A1">
          <w:rPr>
            <w:rFonts w:cstheme="minorHAnsi"/>
            <w:highlight w:val="yellow"/>
            <w:rPrChange w:id="123" w:author="Sean Duan" w:date="2021-08-06T14:49:00Z">
              <w:rPr>
                <w:rFonts w:cstheme="minorHAnsi"/>
              </w:rPr>
            </w:rPrChange>
          </w:rPr>
          <w:t>Wilper</w:t>
        </w:r>
        <w:proofErr w:type="spellEnd"/>
        <w:r w:rsidRPr="00C874A1">
          <w:rPr>
            <w:rFonts w:cstheme="minorHAnsi"/>
            <w:highlight w:val="yellow"/>
            <w:rPrChange w:id="124" w:author="Sean Duan" w:date="2021-08-06T14:49:00Z">
              <w:rPr>
                <w:rFonts w:cstheme="minorHAnsi"/>
              </w:rPr>
            </w:rPrChange>
          </w:rPr>
          <w:t xml:space="preserve"> 2009)</w:t>
        </w:r>
        <w:r w:rsidRPr="00C874A1">
          <w:rPr>
            <w:rFonts w:cstheme="minorHAnsi"/>
            <w:rPrChange w:id="125" w:author="Sean Duan" w:date="2021-08-06T14:49:00Z">
              <w:rPr>
                <w:rFonts w:cstheme="minorHAnsi"/>
              </w:rPr>
            </w:rPrChange>
          </w:rPr>
          <w:t xml:space="preserve">. </w:t>
        </w:r>
      </w:ins>
      <w:ins w:id="126" w:author="Sean Duan" w:date="2021-07-22T13:19:00Z">
        <w:r w:rsidR="00F22B3D" w:rsidRPr="00C874A1">
          <w:rPr>
            <w:rFonts w:cstheme="minorHAnsi"/>
            <w:rPrChange w:id="127" w:author="Sean Duan" w:date="2021-08-06T14:49:00Z">
              <w:rPr>
                <w:rFonts w:cstheme="minorHAnsi"/>
              </w:rPr>
            </w:rPrChange>
          </w:rPr>
          <w:t>N</w:t>
        </w:r>
      </w:ins>
      <w:ins w:id="128" w:author="Sean Duan" w:date="2021-07-22T13:16:00Z">
        <w:r w:rsidR="00F22B3D" w:rsidRPr="00C874A1">
          <w:rPr>
            <w:rFonts w:cstheme="minorHAnsi"/>
            <w:rPrChange w:id="129" w:author="Sean Duan" w:date="2021-08-06T14:49:00Z">
              <w:rPr>
                <w:rFonts w:cstheme="minorHAnsi"/>
              </w:rPr>
            </w:rPrChange>
          </w:rPr>
          <w:t>eonates are especially at ris</w:t>
        </w:r>
      </w:ins>
      <w:ins w:id="130" w:author="Sean Duan" w:date="2021-07-22T13:17:00Z">
        <w:r w:rsidR="00F22B3D" w:rsidRPr="00C874A1">
          <w:rPr>
            <w:rFonts w:cstheme="minorHAnsi"/>
            <w:rPrChange w:id="131" w:author="Sean Duan" w:date="2021-08-06T14:49:00Z">
              <w:rPr>
                <w:rFonts w:cstheme="minorHAnsi"/>
              </w:rPr>
            </w:rPrChange>
          </w:rPr>
          <w:t>k</w:t>
        </w:r>
      </w:ins>
      <w:ins w:id="132" w:author="Sean Duan" w:date="2021-07-22T13:20:00Z">
        <w:r w:rsidR="00F22B3D" w:rsidRPr="00C874A1">
          <w:rPr>
            <w:rFonts w:cstheme="minorHAnsi"/>
            <w:rPrChange w:id="133" w:author="Sean Duan" w:date="2021-08-06T14:49:00Z">
              <w:rPr>
                <w:rFonts w:cstheme="minorHAnsi"/>
              </w:rPr>
            </w:rPrChange>
          </w:rPr>
          <w:t xml:space="preserve"> - lack</w:t>
        </w:r>
      </w:ins>
      <w:ins w:id="134" w:author="Sean Duan" w:date="2021-07-22T13:19:00Z">
        <w:r w:rsidR="00F22B3D" w:rsidRPr="00C874A1">
          <w:rPr>
            <w:rFonts w:cstheme="minorHAnsi"/>
            <w:rPrChange w:id="135" w:author="Sean Duan" w:date="2021-08-06T14:49:00Z">
              <w:rPr>
                <w:rFonts w:cstheme="minorHAnsi"/>
              </w:rPr>
            </w:rPrChange>
          </w:rPr>
          <w:t xml:space="preserve"> of in</w:t>
        </w:r>
      </w:ins>
      <w:ins w:id="136" w:author="Sean Duan" w:date="2021-07-22T13:20:00Z">
        <w:r w:rsidR="00F22B3D" w:rsidRPr="00C874A1">
          <w:rPr>
            <w:rFonts w:cstheme="minorHAnsi"/>
            <w:rPrChange w:id="137" w:author="Sean Duan" w:date="2021-08-06T14:49:00Z">
              <w:rPr>
                <w:rFonts w:cstheme="minorHAnsi"/>
              </w:rPr>
            </w:rPrChange>
          </w:rPr>
          <w:t xml:space="preserve">surance increases risk of death by </w:t>
        </w:r>
      </w:ins>
      <w:ins w:id="138" w:author="Sean Duan" w:date="2021-07-22T13:18:00Z">
        <w:r w:rsidR="00F22B3D" w:rsidRPr="00C874A1">
          <w:rPr>
            <w:rFonts w:cstheme="minorHAnsi"/>
            <w:rPrChange w:id="139" w:author="Sean Duan" w:date="2021-08-06T14:49:00Z">
              <w:rPr>
                <w:rFonts w:cstheme="minorHAnsi"/>
              </w:rPr>
            </w:rPrChange>
          </w:rPr>
          <w:t>260%</w:t>
        </w:r>
      </w:ins>
      <w:ins w:id="140" w:author="Sean Duan" w:date="2021-07-22T13:20:00Z">
        <w:r w:rsidR="00F22B3D" w:rsidRPr="00C874A1">
          <w:rPr>
            <w:rFonts w:cstheme="minorHAnsi"/>
            <w:rPrChange w:id="141" w:author="Sean Duan" w:date="2021-08-06T14:49:00Z">
              <w:rPr>
                <w:rFonts w:cstheme="minorHAnsi"/>
              </w:rPr>
            </w:rPrChange>
          </w:rPr>
          <w:t xml:space="preserve">, more than being born with congenial malformation </w:t>
        </w:r>
        <w:r w:rsidR="00F22B3D" w:rsidRPr="00C874A1">
          <w:rPr>
            <w:rFonts w:cstheme="minorHAnsi"/>
            <w:highlight w:val="yellow"/>
            <w:rPrChange w:id="142" w:author="Sean Duan" w:date="2021-08-06T14:49:00Z">
              <w:rPr>
                <w:rFonts w:cstheme="minorHAnsi"/>
              </w:rPr>
            </w:rPrChange>
          </w:rPr>
          <w:t>(</w:t>
        </w:r>
      </w:ins>
      <w:proofErr w:type="spellStart"/>
      <w:ins w:id="143" w:author="Sean Duan" w:date="2021-07-22T13:22:00Z">
        <w:r w:rsidR="00F22B3D" w:rsidRPr="00C874A1">
          <w:rPr>
            <w:rFonts w:cstheme="minorHAnsi"/>
            <w:highlight w:val="yellow"/>
            <w:rPrChange w:id="144" w:author="Sean Duan" w:date="2021-08-06T14:49:00Z">
              <w:rPr>
                <w:rFonts w:cstheme="minorHAnsi"/>
              </w:rPr>
            </w:rPrChange>
          </w:rPr>
          <w:t>Morriss</w:t>
        </w:r>
        <w:proofErr w:type="spellEnd"/>
        <w:r w:rsidR="00F22B3D" w:rsidRPr="00C874A1">
          <w:rPr>
            <w:rFonts w:cstheme="minorHAnsi"/>
            <w:highlight w:val="yellow"/>
            <w:rPrChange w:id="145" w:author="Sean Duan" w:date="2021-08-06T14:49:00Z">
              <w:rPr>
                <w:rFonts w:cstheme="minorHAnsi"/>
              </w:rPr>
            </w:rPrChange>
          </w:rPr>
          <w:t xml:space="preserve"> 2013)</w:t>
        </w:r>
        <w:r w:rsidR="00F22B3D" w:rsidRPr="00C874A1">
          <w:rPr>
            <w:rFonts w:cstheme="minorHAnsi"/>
            <w:rPrChange w:id="146" w:author="Sean Duan" w:date="2021-08-06T14:49:00Z">
              <w:rPr>
                <w:rFonts w:cstheme="minorHAnsi"/>
              </w:rPr>
            </w:rPrChange>
          </w:rPr>
          <w:t xml:space="preserve">. </w:t>
        </w:r>
      </w:ins>
    </w:p>
    <w:p w14:paraId="4E4C68B5" w14:textId="1248C98B" w:rsidR="005255AE" w:rsidRPr="00C874A1" w:rsidRDefault="005255AE" w:rsidP="005255AE">
      <w:pPr>
        <w:pStyle w:val="BodyText"/>
        <w:spacing w:line="480" w:lineRule="auto"/>
        <w:rPr>
          <w:ins w:id="147" w:author="Sean Duan" w:date="2021-07-22T13:35:00Z"/>
          <w:rPrChange w:id="148" w:author="Sean Duan" w:date="2021-08-06T14:49:00Z">
            <w:rPr>
              <w:ins w:id="149" w:author="Sean Duan" w:date="2021-07-22T13:35:00Z"/>
            </w:rPr>
          </w:rPrChange>
        </w:rPr>
      </w:pPr>
      <w:ins w:id="150" w:author="Sean Duan" w:date="2021-07-22T13:34:00Z">
        <w:r w:rsidRPr="00C874A1">
          <w:rPr>
            <w:rPrChange w:id="151" w:author="Sean Duan" w:date="2021-08-06T14:49:00Z">
              <w:rPr/>
            </w:rPrChange>
          </w:rPr>
          <w:tab/>
          <w:t xml:space="preserve">Additionally, healthcare outcomes in the US are </w:t>
        </w:r>
      </w:ins>
      <w:ins w:id="152" w:author="Sean Duan" w:date="2021-08-06T15:01:00Z">
        <w:r w:rsidR="008A5FD5">
          <w:t>poor</w:t>
        </w:r>
      </w:ins>
      <w:ins w:id="153" w:author="Sean Duan" w:date="2021-07-22T13:34:00Z">
        <w:r w:rsidRPr="00C874A1">
          <w:rPr>
            <w:rPrChange w:id="154" w:author="Sean Duan" w:date="2021-08-06T14:49:00Z">
              <w:rPr/>
            </w:rPrChange>
          </w:rPr>
          <w:t xml:space="preserve"> compared to peer countries, even accounting for the very high cost of care. </w:t>
        </w:r>
      </w:ins>
      <w:ins w:id="155" w:author="Sean Duan" w:date="2021-07-22T13:35:00Z">
        <w:r w:rsidRPr="00C874A1">
          <w:rPr>
            <w:rPrChange w:id="156" w:author="Sean Duan" w:date="2021-08-06T14:49:00Z">
              <w:rPr/>
            </w:rPrChange>
          </w:rPr>
          <w:t>In 2016 the US spent 17.8% of GDP on healthcare</w:t>
        </w:r>
      </w:ins>
      <w:ins w:id="157" w:author="Sean Duan" w:date="2021-07-23T12:37:00Z">
        <w:r w:rsidR="004F2144" w:rsidRPr="00C874A1">
          <w:rPr>
            <w:rPrChange w:id="158" w:author="Sean Duan" w:date="2021-08-06T14:49:00Z">
              <w:rPr/>
            </w:rPrChange>
          </w:rPr>
          <w:t>,</w:t>
        </w:r>
      </w:ins>
      <w:ins w:id="159" w:author="Sean Duan" w:date="2021-07-22T13:35:00Z">
        <w:r w:rsidRPr="00C874A1">
          <w:rPr>
            <w:rPrChange w:id="160" w:author="Sean Duan" w:date="2021-08-06T14:49:00Z">
              <w:rPr/>
            </w:rPrChange>
          </w:rPr>
          <w:t xml:space="preserve"> </w:t>
        </w:r>
        <w:r w:rsidRPr="00C874A1">
          <w:rPr>
            <w:rPrChange w:id="161" w:author="Sean Duan" w:date="2021-08-06T14:49:00Z">
              <w:rPr/>
            </w:rPrChange>
          </w:rPr>
          <w:lastRenderedPageBreak/>
          <w:t>with other high-income countries ranging from 9.6% to 12.4</w:t>
        </w:r>
      </w:ins>
      <w:ins w:id="162" w:author="Sean Duan" w:date="2021-07-23T12:37:00Z">
        <w:r w:rsidR="004F2144" w:rsidRPr="00C874A1">
          <w:rPr>
            <w:rPrChange w:id="163" w:author="Sean Duan" w:date="2021-08-06T14:49:00Z">
              <w:rPr/>
            </w:rPrChange>
          </w:rPr>
          <w:t>%</w:t>
        </w:r>
      </w:ins>
      <w:ins w:id="164" w:author="Sean Duan" w:date="2021-07-23T12:38:00Z">
        <w:r w:rsidR="004F2144" w:rsidRPr="00C874A1">
          <w:rPr>
            <w:rPrChange w:id="165" w:author="Sean Duan" w:date="2021-08-06T14:49:00Z">
              <w:rPr/>
            </w:rPrChange>
          </w:rPr>
          <w:t>.</w:t>
        </w:r>
      </w:ins>
      <w:ins w:id="166" w:author="Sean Duan" w:date="2021-07-22T13:37:00Z">
        <w:r w:rsidRPr="00C874A1">
          <w:rPr>
            <w:rPrChange w:id="167" w:author="Sean Duan" w:date="2021-08-06T14:49:00Z">
              <w:rPr/>
            </w:rPrChange>
          </w:rPr>
          <w:t xml:space="preserve"> </w:t>
        </w:r>
      </w:ins>
      <w:ins w:id="168" w:author="Sean Duan" w:date="2021-07-23T12:38:00Z">
        <w:r w:rsidR="004F2144" w:rsidRPr="00C874A1">
          <w:rPr>
            <w:rPrChange w:id="169" w:author="Sean Duan" w:date="2021-08-06T14:49:00Z">
              <w:rPr/>
            </w:rPrChange>
          </w:rPr>
          <w:t>Y</w:t>
        </w:r>
      </w:ins>
      <w:ins w:id="170" w:author="Sean Duan" w:date="2021-07-22T13:37:00Z">
        <w:r w:rsidRPr="00C874A1">
          <w:rPr>
            <w:rPrChange w:id="171" w:author="Sean Duan" w:date="2021-08-06T14:49:00Z">
              <w:rPr/>
            </w:rPrChange>
          </w:rPr>
          <w:t xml:space="preserve">et </w:t>
        </w:r>
      </w:ins>
      <w:ins w:id="172" w:author="Sean Duan" w:date="2021-07-23T12:38:00Z">
        <w:r w:rsidR="004F2144" w:rsidRPr="00C874A1">
          <w:rPr>
            <w:rPrChange w:id="173" w:author="Sean Duan" w:date="2021-08-06T14:49:00Z">
              <w:rPr/>
            </w:rPrChange>
          </w:rPr>
          <w:t xml:space="preserve">the US has the </w:t>
        </w:r>
      </w:ins>
      <w:ins w:id="174" w:author="Sean Duan" w:date="2021-07-22T13:38:00Z">
        <w:r w:rsidRPr="00C874A1">
          <w:rPr>
            <w:rPrChange w:id="175" w:author="Sean Duan" w:date="2021-08-06T14:49:00Z">
              <w:rPr/>
            </w:rPrChange>
          </w:rPr>
          <w:t>lowest life expectancy</w:t>
        </w:r>
      </w:ins>
      <w:ins w:id="176" w:author="Sean Duan" w:date="2021-07-23T12:38:00Z">
        <w:r w:rsidR="004F2144" w:rsidRPr="00C874A1">
          <w:rPr>
            <w:rPrChange w:id="177" w:author="Sean Duan" w:date="2021-08-06T14:49:00Z">
              <w:rPr/>
            </w:rPrChange>
          </w:rPr>
          <w:t xml:space="preserve"> of these countries</w:t>
        </w:r>
      </w:ins>
      <w:ins w:id="178" w:author="Sean Duan" w:date="2021-07-22T13:39:00Z">
        <w:r w:rsidRPr="00C874A1">
          <w:rPr>
            <w:rPrChange w:id="179" w:author="Sean Duan" w:date="2021-08-06T14:49:00Z">
              <w:rPr/>
            </w:rPrChange>
          </w:rPr>
          <w:t>,</w:t>
        </w:r>
      </w:ins>
      <w:ins w:id="180" w:author="Sean Duan" w:date="2021-07-22T13:38:00Z">
        <w:r w:rsidRPr="00C874A1">
          <w:rPr>
            <w:rPrChange w:id="181" w:author="Sean Duan" w:date="2021-08-06T14:49:00Z">
              <w:rPr/>
            </w:rPrChange>
          </w:rPr>
          <w:t xml:space="preserve"> 78.8</w:t>
        </w:r>
      </w:ins>
      <w:ins w:id="182" w:author="Sean Duan" w:date="2021-07-22T13:39:00Z">
        <w:r w:rsidRPr="00C874A1">
          <w:rPr>
            <w:rPrChange w:id="183" w:author="Sean Duan" w:date="2021-08-06T14:49:00Z">
              <w:rPr/>
            </w:rPrChange>
          </w:rPr>
          <w:t>,</w:t>
        </w:r>
      </w:ins>
      <w:ins w:id="184" w:author="Sean Duan" w:date="2021-07-22T13:38:00Z">
        <w:r w:rsidRPr="00C874A1">
          <w:rPr>
            <w:rPrChange w:id="185" w:author="Sean Duan" w:date="2021-08-06T14:49:00Z">
              <w:rPr/>
            </w:rPrChange>
          </w:rPr>
          <w:t xml:space="preserve"> </w:t>
        </w:r>
      </w:ins>
      <w:ins w:id="186" w:author="Sean Duan" w:date="2021-07-22T13:39:00Z">
        <w:r w:rsidRPr="00C874A1">
          <w:rPr>
            <w:rPrChange w:id="187" w:author="Sean Duan" w:date="2021-08-06T14:49:00Z">
              <w:rPr/>
            </w:rPrChange>
          </w:rPr>
          <w:t xml:space="preserve">compared to an </w:t>
        </w:r>
      </w:ins>
      <w:ins w:id="188" w:author="Sean Duan" w:date="2021-07-23T12:38:00Z">
        <w:r w:rsidR="004F2144" w:rsidRPr="00C874A1">
          <w:rPr>
            <w:rPrChange w:id="189" w:author="Sean Duan" w:date="2021-08-06T14:49:00Z">
              <w:rPr/>
            </w:rPrChange>
          </w:rPr>
          <w:t xml:space="preserve">average </w:t>
        </w:r>
      </w:ins>
      <w:ins w:id="190" w:author="Sean Duan" w:date="2021-07-22T13:38:00Z">
        <w:r w:rsidRPr="00C874A1">
          <w:rPr>
            <w:rPrChange w:id="191" w:author="Sean Duan" w:date="2021-08-06T14:49:00Z">
              <w:rPr/>
            </w:rPrChange>
          </w:rPr>
          <w:t>expectancy of 81.7</w:t>
        </w:r>
      </w:ins>
      <w:ins w:id="192" w:author="Sean Duan" w:date="2021-07-22T13:39:00Z">
        <w:r w:rsidRPr="00C874A1">
          <w:rPr>
            <w:rPrChange w:id="193" w:author="Sean Duan" w:date="2021-08-06T14:49:00Z">
              <w:rPr/>
            </w:rPrChange>
          </w:rPr>
          <w:t xml:space="preserve"> </w:t>
        </w:r>
        <w:r w:rsidRPr="00C874A1">
          <w:rPr>
            <w:highlight w:val="yellow"/>
            <w:rPrChange w:id="194" w:author="Sean Duan" w:date="2021-08-06T14:49:00Z">
              <w:rPr/>
            </w:rPrChange>
          </w:rPr>
          <w:t>(</w:t>
        </w:r>
        <w:proofErr w:type="spellStart"/>
        <w:r w:rsidRPr="00C874A1">
          <w:rPr>
            <w:highlight w:val="yellow"/>
            <w:rPrChange w:id="195" w:author="Sean Duan" w:date="2021-08-06T14:49:00Z">
              <w:rPr/>
            </w:rPrChange>
          </w:rPr>
          <w:t>Papanicolas</w:t>
        </w:r>
        <w:proofErr w:type="spellEnd"/>
        <w:r w:rsidRPr="00C874A1">
          <w:rPr>
            <w:highlight w:val="yellow"/>
            <w:rPrChange w:id="196" w:author="Sean Duan" w:date="2021-08-06T14:49:00Z">
              <w:rPr/>
            </w:rPrChange>
          </w:rPr>
          <w:t xml:space="preserve"> 2018)</w:t>
        </w:r>
      </w:ins>
      <w:ins w:id="197" w:author="Sean Duan" w:date="2021-07-22T13:38:00Z">
        <w:r w:rsidRPr="00C874A1">
          <w:rPr>
            <w:rPrChange w:id="198" w:author="Sean Duan" w:date="2021-08-06T14:49:00Z">
              <w:rPr/>
            </w:rPrChange>
          </w:rPr>
          <w:t>.</w:t>
        </w:r>
      </w:ins>
      <w:ins w:id="199" w:author="Sean Duan" w:date="2021-07-23T12:27:00Z">
        <w:r w:rsidR="004F2144" w:rsidRPr="00C874A1">
          <w:rPr>
            <w:rPrChange w:id="200" w:author="Sean Duan" w:date="2021-08-06T14:49:00Z">
              <w:rPr/>
            </w:rPrChange>
          </w:rPr>
          <w:t xml:space="preserve"> </w:t>
        </w:r>
      </w:ins>
      <w:ins w:id="201" w:author="Sean Duan" w:date="2021-07-23T12:28:00Z">
        <w:r w:rsidR="004F2144" w:rsidRPr="00C874A1">
          <w:rPr>
            <w:rPrChange w:id="202" w:author="Sean Duan" w:date="2021-08-06T14:49:00Z">
              <w:rPr/>
            </w:rPrChange>
          </w:rPr>
          <w:t xml:space="preserve">US healthcare is </w:t>
        </w:r>
      </w:ins>
      <w:ins w:id="203" w:author="Sean Duan" w:date="2021-07-23T12:38:00Z">
        <w:r w:rsidR="000D5CE6" w:rsidRPr="00C874A1">
          <w:rPr>
            <w:rPrChange w:id="204" w:author="Sean Duan" w:date="2021-08-06T14:49:00Z">
              <w:rPr/>
            </w:rPrChange>
          </w:rPr>
          <w:t>ranked as low as 15</w:t>
        </w:r>
        <w:r w:rsidR="000D5CE6" w:rsidRPr="00C874A1">
          <w:rPr>
            <w:vertAlign w:val="superscript"/>
            <w:rPrChange w:id="205" w:author="Sean Duan" w:date="2021-08-06T14:49:00Z">
              <w:rPr/>
            </w:rPrChange>
          </w:rPr>
          <w:t>th</w:t>
        </w:r>
        <w:r w:rsidR="000D5CE6" w:rsidRPr="00C874A1">
          <w:rPr>
            <w:rPrChange w:id="206" w:author="Sean Duan" w:date="2021-08-06T14:49:00Z">
              <w:rPr/>
            </w:rPrChange>
          </w:rPr>
          <w:t xml:space="preserve"> out of 25 major industrialized countries</w:t>
        </w:r>
      </w:ins>
      <w:ins w:id="207" w:author="Sean Duan" w:date="2021-07-23T12:39:00Z">
        <w:r w:rsidR="000D5CE6" w:rsidRPr="00C874A1">
          <w:rPr>
            <w:rPrChange w:id="208" w:author="Sean Duan" w:date="2021-08-06T14:49:00Z">
              <w:rPr/>
            </w:rPrChange>
          </w:rPr>
          <w:t xml:space="preserve">, partly due to inflated costs, waste, fraud, and the poorest aggregate utilization of physician visits and hospital days per capita </w:t>
        </w:r>
        <w:r w:rsidR="000D5CE6" w:rsidRPr="00C874A1">
          <w:rPr>
            <w:highlight w:val="yellow"/>
            <w:rPrChange w:id="209" w:author="Sean Duan" w:date="2021-08-06T14:49:00Z">
              <w:rPr/>
            </w:rPrChange>
          </w:rPr>
          <w:t>(</w:t>
        </w:r>
      </w:ins>
      <w:ins w:id="210" w:author="Sean Duan" w:date="2021-07-23T12:40:00Z">
        <w:r w:rsidR="000D5CE6" w:rsidRPr="00C874A1">
          <w:rPr>
            <w:highlight w:val="yellow"/>
            <w:rPrChange w:id="211" w:author="Sean Duan" w:date="2021-08-06T14:49:00Z">
              <w:rPr/>
            </w:rPrChange>
          </w:rPr>
          <w:t>World Health Report</w:t>
        </w:r>
      </w:ins>
      <w:ins w:id="212" w:author="Sean Duan" w:date="2021-08-06T15:02:00Z">
        <w:r w:rsidR="005E2B97">
          <w:rPr>
            <w:highlight w:val="yellow"/>
          </w:rPr>
          <w:t>,</w:t>
        </w:r>
      </w:ins>
      <w:ins w:id="213" w:author="Sean Duan" w:date="2021-07-23T12:40:00Z">
        <w:r w:rsidR="000D5CE6" w:rsidRPr="00C874A1">
          <w:rPr>
            <w:highlight w:val="yellow"/>
            <w:rPrChange w:id="214" w:author="Sean Duan" w:date="2021-08-06T14:49:00Z">
              <w:rPr/>
            </w:rPrChange>
          </w:rPr>
          <w:t xml:space="preserve"> 2000</w:t>
        </w:r>
      </w:ins>
      <w:ins w:id="215" w:author="Sean Duan" w:date="2021-08-06T15:02:00Z">
        <w:r w:rsidR="005E2B97">
          <w:rPr>
            <w:highlight w:val="yellow"/>
          </w:rPr>
          <w:t>;</w:t>
        </w:r>
      </w:ins>
      <w:ins w:id="216" w:author="Sean Duan" w:date="2021-07-23T12:40:00Z">
        <w:r w:rsidR="000D5CE6" w:rsidRPr="00C874A1">
          <w:rPr>
            <w:highlight w:val="yellow"/>
            <w:rPrChange w:id="217" w:author="Sean Duan" w:date="2021-08-06T14:49:00Z">
              <w:rPr/>
            </w:rPrChange>
          </w:rPr>
          <w:t xml:space="preserve"> Anderson</w:t>
        </w:r>
      </w:ins>
      <w:ins w:id="218" w:author="Sean Duan" w:date="2021-08-06T15:02:00Z">
        <w:r w:rsidR="005E2B97">
          <w:rPr>
            <w:highlight w:val="yellow"/>
          </w:rPr>
          <w:t>,</w:t>
        </w:r>
      </w:ins>
      <w:ins w:id="219" w:author="Sean Duan" w:date="2021-07-23T12:40:00Z">
        <w:r w:rsidR="000D5CE6" w:rsidRPr="00C874A1">
          <w:rPr>
            <w:highlight w:val="yellow"/>
            <w:rPrChange w:id="220" w:author="Sean Duan" w:date="2021-08-06T14:49:00Z">
              <w:rPr/>
            </w:rPrChange>
          </w:rPr>
          <w:t xml:space="preserve"> 2003)</w:t>
        </w:r>
        <w:r w:rsidR="000D5CE6" w:rsidRPr="00C874A1">
          <w:rPr>
            <w:rPrChange w:id="221" w:author="Sean Duan" w:date="2021-08-06T14:49:00Z">
              <w:rPr/>
            </w:rPrChange>
          </w:rPr>
          <w:t>.</w:t>
        </w:r>
      </w:ins>
    </w:p>
    <w:p w14:paraId="59697CF0" w14:textId="229E24FB" w:rsidR="0072288A" w:rsidRPr="00C874A1" w:rsidRDefault="003631BD" w:rsidP="000D5CE6">
      <w:pPr>
        <w:pStyle w:val="FirstParagraph"/>
        <w:spacing w:line="480" w:lineRule="auto"/>
        <w:ind w:firstLine="720"/>
        <w:rPr>
          <w:ins w:id="222" w:author="Sean Duan" w:date="2021-07-23T13:08:00Z"/>
          <w:rFonts w:cstheme="minorHAnsi"/>
          <w:rPrChange w:id="223" w:author="Sean Duan" w:date="2021-08-06T14:49:00Z">
            <w:rPr>
              <w:ins w:id="224" w:author="Sean Duan" w:date="2021-07-23T13:08:00Z"/>
              <w:rFonts w:cstheme="minorHAnsi"/>
            </w:rPr>
          </w:rPrChange>
        </w:rPr>
      </w:pPr>
      <w:r w:rsidRPr="00C874A1">
        <w:rPr>
          <w:rFonts w:cstheme="minorHAnsi"/>
          <w:rPrChange w:id="225" w:author="Sean Duan" w:date="2021-08-06T14:49:00Z">
            <w:rPr>
              <w:rFonts w:cstheme="minorHAnsi"/>
            </w:rPr>
          </w:rPrChange>
        </w:rPr>
        <w:t xml:space="preserve">Universal Health Care (UHC) </w:t>
      </w:r>
      <w:del w:id="226" w:author="Sean Duan" w:date="2021-07-23T12:40:00Z">
        <w:r w:rsidRPr="00C874A1" w:rsidDel="0072288A">
          <w:rPr>
            <w:rFonts w:cstheme="minorHAnsi"/>
            <w:rPrChange w:id="227" w:author="Sean Duan" w:date="2021-08-06T14:49:00Z">
              <w:rPr>
                <w:rFonts w:cstheme="minorHAnsi"/>
              </w:rPr>
            </w:rPrChange>
          </w:rPr>
          <w:delText>is important because it addresses</w:delText>
        </w:r>
      </w:del>
      <w:ins w:id="228" w:author="Sean Duan" w:date="2021-07-23T12:43:00Z">
        <w:r w:rsidR="0072288A" w:rsidRPr="00C874A1">
          <w:rPr>
            <w:rFonts w:cstheme="minorHAnsi"/>
            <w:rPrChange w:id="229" w:author="Sean Duan" w:date="2021-08-06T14:49:00Z">
              <w:rPr>
                <w:rFonts w:cstheme="minorHAnsi"/>
              </w:rPr>
            </w:rPrChange>
          </w:rPr>
          <w:t>would directly address US concerns regarding cost</w:t>
        </w:r>
      </w:ins>
      <w:ins w:id="230" w:author="Sean Duan" w:date="2021-07-23T12:42:00Z">
        <w:r w:rsidR="0072288A" w:rsidRPr="00C874A1">
          <w:rPr>
            <w:rFonts w:cstheme="minorHAnsi"/>
            <w:rPrChange w:id="231" w:author="Sean Duan" w:date="2021-08-06T14:49:00Z">
              <w:rPr>
                <w:rFonts w:cstheme="minorHAnsi"/>
              </w:rPr>
            </w:rPrChange>
          </w:rPr>
          <w:t xml:space="preserve"> of healthcare, </w:t>
        </w:r>
      </w:ins>
      <w:ins w:id="232" w:author="Sean Duan" w:date="2021-07-23T12:43:00Z">
        <w:r w:rsidR="0072288A" w:rsidRPr="00C874A1">
          <w:rPr>
            <w:rFonts w:cstheme="minorHAnsi"/>
            <w:rPrChange w:id="233" w:author="Sean Duan" w:date="2021-08-06T14:49:00Z">
              <w:rPr>
                <w:rFonts w:cstheme="minorHAnsi"/>
              </w:rPr>
            </w:rPrChange>
          </w:rPr>
          <w:t>lack of complete cover</w:t>
        </w:r>
      </w:ins>
      <w:ins w:id="234" w:author="Sean Duan" w:date="2021-07-23T12:47:00Z">
        <w:r w:rsidR="0072288A" w:rsidRPr="00C874A1">
          <w:rPr>
            <w:rFonts w:cstheme="minorHAnsi"/>
            <w:rPrChange w:id="235" w:author="Sean Duan" w:date="2021-08-06T14:49:00Z">
              <w:rPr>
                <w:rFonts w:cstheme="minorHAnsi"/>
              </w:rPr>
            </w:rPrChange>
          </w:rPr>
          <w:t>age</w:t>
        </w:r>
      </w:ins>
      <w:ins w:id="236" w:author="Sean Duan" w:date="2021-07-23T12:42:00Z">
        <w:r w:rsidR="0072288A" w:rsidRPr="00C874A1">
          <w:rPr>
            <w:rFonts w:cstheme="minorHAnsi"/>
            <w:rPrChange w:id="237" w:author="Sean Duan" w:date="2021-08-06T14:49:00Z">
              <w:rPr>
                <w:rFonts w:cstheme="minorHAnsi"/>
              </w:rPr>
            </w:rPrChange>
          </w:rPr>
          <w:t xml:space="preserve">, and </w:t>
        </w:r>
      </w:ins>
      <w:ins w:id="238" w:author="Sean Duan" w:date="2021-07-23T12:47:00Z">
        <w:r w:rsidR="0072288A" w:rsidRPr="00C874A1">
          <w:rPr>
            <w:rFonts w:cstheme="minorHAnsi"/>
            <w:rPrChange w:id="239" w:author="Sean Duan" w:date="2021-08-06T14:49:00Z">
              <w:rPr>
                <w:rFonts w:cstheme="minorHAnsi"/>
              </w:rPr>
            </w:rPrChange>
          </w:rPr>
          <w:t xml:space="preserve">poor outcomes. </w:t>
        </w:r>
      </w:ins>
      <w:ins w:id="240" w:author="Sean Duan" w:date="2021-07-23T12:48:00Z">
        <w:r w:rsidR="0072288A" w:rsidRPr="00C874A1">
          <w:rPr>
            <w:rFonts w:cstheme="minorHAnsi"/>
            <w:rPrChange w:id="241" w:author="Sean Duan" w:date="2021-08-06T14:49:00Z">
              <w:rPr>
                <w:rFonts w:cstheme="minorHAnsi"/>
              </w:rPr>
            </w:rPrChange>
          </w:rPr>
          <w:t xml:space="preserve">The cost of implementation will likely temporarily spike total healthcare spending, but </w:t>
        </w:r>
        <w:r w:rsidR="00241D84" w:rsidRPr="00C874A1">
          <w:rPr>
            <w:rFonts w:cstheme="minorHAnsi"/>
            <w:rPrChange w:id="242" w:author="Sean Duan" w:date="2021-08-06T14:49:00Z">
              <w:rPr>
                <w:rFonts w:cstheme="minorHAnsi"/>
              </w:rPr>
            </w:rPrChange>
          </w:rPr>
          <w:t xml:space="preserve">generally results in reduced cost down the road. </w:t>
        </w:r>
      </w:ins>
      <w:ins w:id="243" w:author="Sean Duan" w:date="2021-07-23T12:49:00Z">
        <w:r w:rsidR="00241D84" w:rsidRPr="00C874A1">
          <w:rPr>
            <w:rFonts w:cstheme="minorHAnsi"/>
            <w:rPrChange w:id="244" w:author="Sean Duan" w:date="2021-08-06T14:49:00Z">
              <w:rPr>
                <w:rFonts w:cstheme="minorHAnsi"/>
              </w:rPr>
            </w:rPrChange>
          </w:rPr>
          <w:t xml:space="preserve">Taiwan had a 14% increase in health expenditures the year they implemented UHC, however, the annual increases afterwards were 4.1%, less than half the size than they were before implementation of UHC, 8.3% </w:t>
        </w:r>
        <w:r w:rsidR="00241D84" w:rsidRPr="00C874A1">
          <w:rPr>
            <w:rFonts w:cstheme="minorHAnsi"/>
            <w:highlight w:val="yellow"/>
            <w:rPrChange w:id="245" w:author="Sean Duan" w:date="2021-08-06T14:49:00Z">
              <w:rPr>
                <w:rFonts w:cstheme="minorHAnsi"/>
              </w:rPr>
            </w:rPrChange>
          </w:rPr>
          <w:t>(Hsiao 2016)</w:t>
        </w:r>
        <w:r w:rsidR="00241D84" w:rsidRPr="00C874A1">
          <w:rPr>
            <w:rFonts w:cstheme="minorHAnsi"/>
            <w:rPrChange w:id="246" w:author="Sean Duan" w:date="2021-08-06T14:49:00Z">
              <w:rPr>
                <w:rFonts w:cstheme="minorHAnsi"/>
              </w:rPr>
            </w:rPrChange>
          </w:rPr>
          <w:t>.</w:t>
        </w:r>
      </w:ins>
      <w:ins w:id="247" w:author="Sean Duan" w:date="2021-07-23T12:50:00Z">
        <w:r w:rsidR="00241D84" w:rsidRPr="00C874A1">
          <w:rPr>
            <w:rFonts w:cstheme="minorHAnsi"/>
            <w:rPrChange w:id="248" w:author="Sean Duan" w:date="2021-08-06T14:49:00Z">
              <w:rPr>
                <w:rFonts w:cstheme="minorHAnsi"/>
              </w:rPr>
            </w:rPrChange>
          </w:rPr>
          <w:t xml:space="preserve"> Functionally, a monopsony for purchase of healthcare goods and technologies (such as pharmaceuticals) </w:t>
        </w:r>
      </w:ins>
      <w:ins w:id="249" w:author="Sean Duan" w:date="2021-07-23T12:51:00Z">
        <w:r w:rsidR="00241D84" w:rsidRPr="00C874A1">
          <w:rPr>
            <w:rFonts w:cstheme="minorHAnsi"/>
            <w:rPrChange w:id="250" w:author="Sean Duan" w:date="2021-08-06T14:49:00Z">
              <w:rPr>
                <w:rFonts w:cstheme="minorHAnsi"/>
              </w:rPr>
            </w:rPrChange>
          </w:rPr>
          <w:t xml:space="preserve">leads to reduction of aggregate costs </w:t>
        </w:r>
        <w:r w:rsidR="00241D84" w:rsidRPr="00C874A1">
          <w:rPr>
            <w:rFonts w:cstheme="minorHAnsi"/>
            <w:highlight w:val="yellow"/>
            <w:rPrChange w:id="251" w:author="Sean Duan" w:date="2021-08-06T14:49:00Z">
              <w:rPr>
                <w:rFonts w:cstheme="minorHAnsi"/>
              </w:rPr>
            </w:rPrChange>
          </w:rPr>
          <w:t>(Hussey 2003)</w:t>
        </w:r>
        <w:r w:rsidR="00241D84" w:rsidRPr="00C874A1">
          <w:rPr>
            <w:rFonts w:cstheme="minorHAnsi"/>
            <w:rPrChange w:id="252" w:author="Sean Duan" w:date="2021-08-06T14:49:00Z">
              <w:rPr>
                <w:rFonts w:cstheme="minorHAnsi"/>
              </w:rPr>
            </w:rPrChange>
          </w:rPr>
          <w:t>.</w:t>
        </w:r>
      </w:ins>
      <w:ins w:id="253" w:author="Sean Duan" w:date="2021-07-23T12:52:00Z">
        <w:r w:rsidR="00241D84" w:rsidRPr="00C874A1">
          <w:rPr>
            <w:rFonts w:cstheme="minorHAnsi"/>
            <w:rPrChange w:id="254" w:author="Sean Duan" w:date="2021-08-06T14:49:00Z">
              <w:rPr>
                <w:rFonts w:cstheme="minorHAnsi"/>
              </w:rPr>
            </w:rPrChange>
          </w:rPr>
          <w:t xml:space="preserve"> </w:t>
        </w:r>
      </w:ins>
      <w:ins w:id="255" w:author="Sean Duan" w:date="2021-07-23T12:53:00Z">
        <w:r w:rsidR="00241D84" w:rsidRPr="00C874A1">
          <w:rPr>
            <w:rFonts w:cstheme="minorHAnsi"/>
            <w:rPrChange w:id="256" w:author="Sean Duan" w:date="2021-08-06T14:49:00Z">
              <w:rPr>
                <w:rFonts w:cstheme="minorHAnsi"/>
              </w:rPr>
            </w:rPrChange>
          </w:rPr>
          <w:t>C</w:t>
        </w:r>
      </w:ins>
      <w:ins w:id="257" w:author="Sean Duan" w:date="2021-07-23T12:52:00Z">
        <w:r w:rsidR="00241D84" w:rsidRPr="00C874A1">
          <w:rPr>
            <w:rFonts w:cstheme="minorHAnsi"/>
            <w:rPrChange w:id="258" w:author="Sean Duan" w:date="2021-08-06T14:49:00Z">
              <w:rPr>
                <w:rFonts w:cstheme="minorHAnsi"/>
              </w:rPr>
            </w:rPrChange>
          </w:rPr>
          <w:t xml:space="preserve">overage also </w:t>
        </w:r>
      </w:ins>
      <w:ins w:id="259" w:author="Sean Duan" w:date="2021-07-23T12:53:00Z">
        <w:r w:rsidR="00241D84" w:rsidRPr="00C874A1">
          <w:rPr>
            <w:rFonts w:cstheme="minorHAnsi"/>
            <w:rPrChange w:id="260" w:author="Sean Duan" w:date="2021-08-06T14:49:00Z">
              <w:rPr>
                <w:rFonts w:cstheme="minorHAnsi"/>
              </w:rPr>
            </w:rPrChange>
          </w:rPr>
          <w:t>improves significantly with the introduction of UHC</w:t>
        </w:r>
      </w:ins>
      <w:ins w:id="261" w:author="Sean Duan" w:date="2021-07-23T12:54:00Z">
        <w:r w:rsidR="00241D84" w:rsidRPr="00C874A1">
          <w:rPr>
            <w:rFonts w:cstheme="minorHAnsi"/>
            <w:rPrChange w:id="262" w:author="Sean Duan" w:date="2021-08-06T14:49:00Z">
              <w:rPr>
                <w:rFonts w:cstheme="minorHAnsi"/>
              </w:rPr>
            </w:rPrChange>
          </w:rPr>
          <w:t xml:space="preserve">. Several countries with sub 60% coverage surged to 99% within a year of implementation of UHC </w:t>
        </w:r>
        <w:r w:rsidR="00241D84" w:rsidRPr="00C874A1">
          <w:rPr>
            <w:rFonts w:cstheme="minorHAnsi"/>
            <w:highlight w:val="yellow"/>
            <w:rPrChange w:id="263" w:author="Sean Duan" w:date="2021-08-06T14:49:00Z">
              <w:rPr>
                <w:rFonts w:cstheme="minorHAnsi"/>
              </w:rPr>
            </w:rPrChange>
          </w:rPr>
          <w:t>(Hsiao 2016</w:t>
        </w:r>
        <w:commentRangeStart w:id="264"/>
        <w:commentRangeStart w:id="265"/>
        <w:commentRangeEnd w:id="264"/>
        <w:r w:rsidR="00241D84" w:rsidRPr="00C874A1">
          <w:rPr>
            <w:rStyle w:val="CommentReference"/>
            <w:rFonts w:cstheme="minorHAnsi"/>
            <w:sz w:val="24"/>
            <w:szCs w:val="24"/>
            <w:highlight w:val="yellow"/>
            <w:rPrChange w:id="266" w:author="Sean Duan" w:date="2021-08-06T14:49:00Z">
              <w:rPr>
                <w:rStyle w:val="CommentReference"/>
                <w:rFonts w:cstheme="minorHAnsi"/>
              </w:rPr>
            </w:rPrChange>
          </w:rPr>
          <w:commentReference w:id="264"/>
        </w:r>
        <w:commentRangeEnd w:id="265"/>
        <w:r w:rsidR="00241D84" w:rsidRPr="00C874A1">
          <w:rPr>
            <w:rStyle w:val="CommentReference"/>
            <w:rFonts w:cstheme="minorHAnsi"/>
            <w:sz w:val="24"/>
            <w:szCs w:val="24"/>
            <w:highlight w:val="yellow"/>
            <w:rPrChange w:id="267" w:author="Sean Duan" w:date="2021-08-06T14:49:00Z">
              <w:rPr>
                <w:rStyle w:val="CommentReference"/>
                <w:rFonts w:cstheme="minorHAnsi"/>
              </w:rPr>
            </w:rPrChange>
          </w:rPr>
          <w:commentReference w:id="265"/>
        </w:r>
      </w:ins>
      <w:ins w:id="268" w:author="Sean Duan" w:date="2021-07-23T12:55:00Z">
        <w:r w:rsidR="00241D84" w:rsidRPr="00C874A1">
          <w:rPr>
            <w:rFonts w:cstheme="minorHAnsi"/>
            <w:highlight w:val="yellow"/>
            <w:rPrChange w:id="269" w:author="Sean Duan" w:date="2021-08-06T14:49:00Z">
              <w:rPr>
                <w:rFonts w:cstheme="minorHAnsi"/>
              </w:rPr>
            </w:rPrChange>
          </w:rPr>
          <w:t xml:space="preserve">, </w:t>
        </w:r>
      </w:ins>
      <w:proofErr w:type="spellStart"/>
      <w:ins w:id="270" w:author="Sean Duan" w:date="2021-07-23T12:54:00Z">
        <w:r w:rsidR="00241D84" w:rsidRPr="00C874A1">
          <w:rPr>
            <w:rFonts w:cstheme="minorHAnsi"/>
            <w:highlight w:val="yellow"/>
            <w:rPrChange w:id="271" w:author="Sean Duan" w:date="2021-08-06T14:49:00Z">
              <w:rPr>
                <w:rFonts w:cstheme="minorHAnsi"/>
              </w:rPr>
            </w:rPrChange>
          </w:rPr>
          <w:t>Panpiemras</w:t>
        </w:r>
        <w:proofErr w:type="spellEnd"/>
        <w:r w:rsidR="00241D84" w:rsidRPr="00C874A1">
          <w:rPr>
            <w:rFonts w:cstheme="minorHAnsi"/>
            <w:highlight w:val="yellow"/>
            <w:rPrChange w:id="272" w:author="Sean Duan" w:date="2021-08-06T14:49:00Z">
              <w:rPr>
                <w:rFonts w:cstheme="minorHAnsi"/>
              </w:rPr>
            </w:rPrChange>
          </w:rPr>
          <w:t xml:space="preserve"> et al. (2011)</w:t>
        </w:r>
        <w:r w:rsidR="00241D84" w:rsidRPr="00C874A1">
          <w:rPr>
            <w:rFonts w:cstheme="minorHAnsi"/>
            <w:rPrChange w:id="273" w:author="Sean Duan" w:date="2021-08-06T14:49:00Z">
              <w:rPr>
                <w:rFonts w:cstheme="minorHAnsi"/>
              </w:rPr>
            </w:rPrChange>
          </w:rPr>
          <w:t>.</w:t>
        </w:r>
      </w:ins>
      <w:ins w:id="274" w:author="Sean Duan" w:date="2021-07-23T12:55:00Z">
        <w:r w:rsidR="00375DA6" w:rsidRPr="00C874A1">
          <w:rPr>
            <w:rFonts w:cstheme="minorHAnsi"/>
            <w:rPrChange w:id="275" w:author="Sean Duan" w:date="2021-08-06T14:49:00Z">
              <w:rPr>
                <w:rFonts w:cstheme="minorHAnsi"/>
              </w:rPr>
            </w:rPrChange>
          </w:rPr>
          <w:t xml:space="preserve"> Increased coverage results in lower mortality and better overall health in the population </w:t>
        </w:r>
        <w:r w:rsidR="00375DA6" w:rsidRPr="00C874A1">
          <w:rPr>
            <w:rFonts w:cstheme="minorHAnsi"/>
            <w:highlight w:val="yellow"/>
            <w:rPrChange w:id="276" w:author="Sean Duan" w:date="2021-08-06T14:49:00Z">
              <w:rPr>
                <w:rFonts w:cstheme="minorHAnsi"/>
              </w:rPr>
            </w:rPrChange>
          </w:rPr>
          <w:t>(Galvani et al. 2017)</w:t>
        </w:r>
        <w:r w:rsidR="00375DA6" w:rsidRPr="00C874A1">
          <w:rPr>
            <w:rFonts w:cstheme="minorHAnsi"/>
            <w:rPrChange w:id="277" w:author="Sean Duan" w:date="2021-08-06T14:49:00Z">
              <w:rPr>
                <w:rFonts w:cstheme="minorHAnsi"/>
              </w:rPr>
            </w:rPrChange>
          </w:rPr>
          <w:t>.</w:t>
        </w:r>
      </w:ins>
      <w:ins w:id="278" w:author="Sean Duan" w:date="2021-07-23T12:56:00Z">
        <w:r w:rsidR="00375DA6" w:rsidRPr="00C874A1">
          <w:rPr>
            <w:rFonts w:cstheme="minorHAnsi"/>
            <w:rPrChange w:id="279" w:author="Sean Duan" w:date="2021-08-06T14:49:00Z">
              <w:rPr>
                <w:rFonts w:cstheme="minorHAnsi"/>
              </w:rPr>
            </w:rPrChange>
          </w:rPr>
          <w:t xml:space="preserve"> </w:t>
        </w:r>
      </w:ins>
    </w:p>
    <w:p w14:paraId="5E50B571" w14:textId="05CB7F0A" w:rsidR="002716BB" w:rsidRPr="00C874A1" w:rsidRDefault="002716BB">
      <w:pPr>
        <w:pStyle w:val="FirstParagraph"/>
        <w:spacing w:line="480" w:lineRule="auto"/>
        <w:ind w:firstLine="720"/>
        <w:rPr>
          <w:ins w:id="280" w:author="Sean Duan" w:date="2021-07-23T13:10:00Z"/>
          <w:rFonts w:cstheme="minorHAnsi"/>
          <w:rPrChange w:id="281" w:author="Sean Duan" w:date="2021-08-06T14:49:00Z">
            <w:rPr>
              <w:ins w:id="282" w:author="Sean Duan" w:date="2021-07-23T13:10:00Z"/>
              <w:rFonts w:cstheme="minorHAnsi"/>
            </w:rPr>
          </w:rPrChange>
        </w:rPr>
      </w:pPr>
      <w:ins w:id="283" w:author="Sean Duan" w:date="2021-07-23T13:10:00Z">
        <w:r w:rsidRPr="00C874A1">
          <w:rPr>
            <w:rFonts w:cstheme="minorHAnsi"/>
            <w:rPrChange w:id="284" w:author="Sean Duan" w:date="2021-08-06T14:49:00Z">
              <w:rPr>
                <w:rFonts w:cstheme="minorHAnsi"/>
              </w:rPr>
            </w:rPrChange>
          </w:rPr>
          <w:t xml:space="preserve">Universal health care would likely benefit America if implemented. However, there is a significant lack of support for universal health care. Thus, improving likelihood of implementation by improving support for UHC is valuable. </w:t>
        </w:r>
        <w:commentRangeStart w:id="285"/>
        <w:r w:rsidRPr="00C874A1">
          <w:rPr>
            <w:rFonts w:cstheme="minorHAnsi"/>
            <w:rPrChange w:id="286" w:author="Sean Duan" w:date="2021-08-06T14:49:00Z">
              <w:rPr>
                <w:rFonts w:cstheme="minorHAnsi"/>
              </w:rPr>
            </w:rPrChange>
          </w:rPr>
          <w:t>T</w:t>
        </w:r>
      </w:ins>
      <w:ins w:id="287" w:author="Sean Duan" w:date="2021-07-23T13:11:00Z">
        <w:r w:rsidRPr="00C874A1">
          <w:rPr>
            <w:rFonts w:cstheme="minorHAnsi"/>
            <w:rPrChange w:id="288" w:author="Sean Duan" w:date="2021-08-06T14:49:00Z">
              <w:rPr>
                <w:rFonts w:cstheme="minorHAnsi"/>
              </w:rPr>
            </w:rPrChange>
          </w:rPr>
          <w:t xml:space="preserve">he goal of this project is to </w:t>
        </w:r>
      </w:ins>
      <w:ins w:id="289" w:author="Sean Duan" w:date="2021-07-23T13:12:00Z">
        <w:r w:rsidRPr="00C874A1">
          <w:rPr>
            <w:rFonts w:cstheme="minorHAnsi"/>
            <w:rPrChange w:id="290" w:author="Sean Duan" w:date="2021-08-06T14:49:00Z">
              <w:rPr>
                <w:rFonts w:cstheme="minorHAnsi"/>
              </w:rPr>
            </w:rPrChange>
          </w:rPr>
          <w:t>test</w:t>
        </w:r>
      </w:ins>
      <w:ins w:id="291" w:author="Sean Duan" w:date="2021-07-23T13:11:00Z">
        <w:r w:rsidRPr="00C874A1">
          <w:rPr>
            <w:rFonts w:cstheme="minorHAnsi"/>
            <w:rPrChange w:id="292" w:author="Sean Duan" w:date="2021-08-06T14:49:00Z">
              <w:rPr>
                <w:rFonts w:cstheme="minorHAnsi"/>
              </w:rPr>
            </w:rPrChange>
          </w:rPr>
          <w:t xml:space="preserve"> whether presenting information d</w:t>
        </w:r>
      </w:ins>
      <w:ins w:id="293" w:author="Sean Duan" w:date="2021-07-23T13:12:00Z">
        <w:r w:rsidRPr="00C874A1">
          <w:rPr>
            <w:rFonts w:cstheme="minorHAnsi"/>
            <w:rPrChange w:id="294" w:author="Sean Duan" w:date="2021-08-06T14:49:00Z">
              <w:rPr>
                <w:rFonts w:cstheme="minorHAnsi"/>
              </w:rPr>
            </w:rPrChange>
          </w:rPr>
          <w:t xml:space="preserve">ifferently on </w:t>
        </w:r>
      </w:ins>
      <w:ins w:id="295" w:author="Sean Duan" w:date="2021-07-23T13:11:00Z">
        <w:r w:rsidRPr="00C874A1">
          <w:rPr>
            <w:rFonts w:cstheme="minorHAnsi"/>
            <w:rPrChange w:id="296" w:author="Sean Duan" w:date="2021-08-06T14:49:00Z">
              <w:rPr>
                <w:rFonts w:cstheme="minorHAnsi"/>
              </w:rPr>
            </w:rPrChange>
          </w:rPr>
          <w:t>UHC can influence support towards UHC</w:t>
        </w:r>
      </w:ins>
      <w:ins w:id="297" w:author="Sean Duan" w:date="2021-07-23T13:12:00Z">
        <w:r w:rsidRPr="00C874A1">
          <w:rPr>
            <w:rFonts w:cstheme="minorHAnsi"/>
            <w:rPrChange w:id="298" w:author="Sean Duan" w:date="2021-08-06T14:49:00Z">
              <w:rPr>
                <w:rFonts w:cstheme="minorHAnsi"/>
              </w:rPr>
            </w:rPrChange>
          </w:rPr>
          <w:t>.</w:t>
        </w:r>
        <w:commentRangeEnd w:id="285"/>
        <w:r w:rsidRPr="00C874A1">
          <w:rPr>
            <w:rStyle w:val="CommentReference"/>
            <w:sz w:val="24"/>
            <w:szCs w:val="24"/>
            <w:rPrChange w:id="299" w:author="Sean Duan" w:date="2021-08-06T14:49:00Z">
              <w:rPr>
                <w:rStyle w:val="CommentReference"/>
              </w:rPr>
            </w:rPrChange>
          </w:rPr>
          <w:commentReference w:id="285"/>
        </w:r>
      </w:ins>
    </w:p>
    <w:p w14:paraId="27839A4E" w14:textId="0197EB90" w:rsidR="003631BD" w:rsidRPr="00C874A1" w:rsidDel="002C41D6" w:rsidRDefault="003631BD">
      <w:pPr>
        <w:pStyle w:val="FirstParagraph"/>
        <w:spacing w:line="480" w:lineRule="auto"/>
        <w:ind w:firstLine="720"/>
        <w:rPr>
          <w:del w:id="300" w:author="Sean Duan" w:date="2021-07-27T14:36:00Z"/>
          <w:moveFrom w:id="301" w:author="Sean Duan" w:date="2021-07-23T13:13:00Z"/>
          <w:rFonts w:cstheme="minorHAnsi"/>
          <w:rPrChange w:id="302" w:author="Sean Duan" w:date="2021-08-06T14:49:00Z">
            <w:rPr>
              <w:del w:id="303" w:author="Sean Duan" w:date="2021-07-27T14:36:00Z"/>
              <w:moveFrom w:id="304" w:author="Sean Duan" w:date="2021-07-23T13:13:00Z"/>
              <w:rFonts w:cstheme="minorHAnsi"/>
            </w:rPr>
          </w:rPrChange>
        </w:rPr>
        <w:pPrChange w:id="305" w:author="Sean Duan" w:date="2021-07-23T13:13:00Z">
          <w:pPr>
            <w:pStyle w:val="FirstParagraph"/>
            <w:spacing w:line="480" w:lineRule="auto"/>
          </w:pPr>
        </w:pPrChange>
      </w:pPr>
      <w:del w:id="306" w:author="Sean Duan" w:date="2021-07-27T14:36:00Z">
        <w:r w:rsidRPr="00C874A1" w:rsidDel="002C41D6">
          <w:rPr>
            <w:rFonts w:cstheme="minorHAnsi"/>
            <w:rPrChange w:id="307" w:author="Sean Duan" w:date="2021-08-06T14:49:00Z">
              <w:rPr>
                <w:rFonts w:cstheme="minorHAnsi"/>
              </w:rPr>
            </w:rPrChange>
          </w:rPr>
          <w:lastRenderedPageBreak/>
          <w:delText xml:space="preserve"> </w:delText>
        </w:r>
      </w:del>
      <w:moveFromRangeStart w:id="308" w:author="Sean Duan" w:date="2021-07-23T13:13:00Z" w:name="move77938436"/>
      <w:moveFrom w:id="309" w:author="Sean Duan" w:date="2021-07-23T13:13:00Z">
        <w:del w:id="310" w:author="Sean Duan" w:date="2021-07-27T14:36:00Z">
          <w:r w:rsidRPr="00C874A1" w:rsidDel="002C41D6">
            <w:rPr>
              <w:rFonts w:cstheme="minorHAnsi"/>
              <w:rPrChange w:id="311" w:author="Sean Duan" w:date="2021-08-06T14:49:00Z">
                <w:rPr>
                  <w:rFonts w:cstheme="minorHAnsi"/>
                </w:rPr>
              </w:rPrChange>
            </w:rPr>
            <w:delText>equity and helps bridge the gap between marginalized and privileged groups with regards to health care outcomes. Additionally, universal health care programs in general focus on cost-effectiveness of care, leading to more efficient use of resources. Universal health care would likely benefit America if implemented. However, there is a significant lack of support for universal health care. Thus, improving likelihood of implementation by improving support for UHC is valuable.</w:delText>
          </w:r>
        </w:del>
      </w:moveFrom>
    </w:p>
    <w:p w14:paraId="7EC36911" w14:textId="701FD668" w:rsidR="003631BD" w:rsidRPr="00C874A1" w:rsidDel="002C41D6" w:rsidRDefault="003631BD">
      <w:pPr>
        <w:pStyle w:val="FirstParagraph"/>
        <w:spacing w:line="480" w:lineRule="auto"/>
        <w:ind w:firstLine="720"/>
        <w:rPr>
          <w:del w:id="312" w:author="Sean Duan" w:date="2021-07-27T14:36:00Z"/>
          <w:moveFrom w:id="313" w:author="Sean Duan" w:date="2021-07-23T13:13:00Z"/>
          <w:rFonts w:cstheme="minorHAnsi"/>
          <w:rPrChange w:id="314" w:author="Sean Duan" w:date="2021-08-06T14:49:00Z">
            <w:rPr>
              <w:del w:id="315" w:author="Sean Duan" w:date="2021-07-27T14:36:00Z"/>
              <w:moveFrom w:id="316" w:author="Sean Duan" w:date="2021-07-23T13:13:00Z"/>
              <w:rFonts w:cstheme="minorHAnsi"/>
            </w:rPr>
          </w:rPrChange>
        </w:rPr>
        <w:pPrChange w:id="317" w:author="Sean Duan" w:date="2021-07-23T13:13:00Z">
          <w:pPr>
            <w:pStyle w:val="BodyText"/>
            <w:spacing w:line="480" w:lineRule="auto"/>
          </w:pPr>
        </w:pPrChange>
      </w:pPr>
      <w:moveFrom w:id="318" w:author="Sean Duan" w:date="2021-07-23T13:13:00Z">
        <w:del w:id="319" w:author="Sean Duan" w:date="2021-07-27T14:36:00Z">
          <w:r w:rsidRPr="00C874A1" w:rsidDel="002C41D6">
            <w:rPr>
              <w:rFonts w:cstheme="minorHAnsi"/>
              <w:rPrChange w:id="320" w:author="Sean Duan" w:date="2021-08-06T14:49:00Z">
                <w:rPr>
                  <w:rFonts w:cstheme="minorHAnsi"/>
                </w:rPr>
              </w:rPrChange>
            </w:rPr>
            <w:delText xml:space="preserve">Opposition of UHC in the U.S. hinges on several issues. </w:delText>
          </w:r>
          <w:commentRangeStart w:id="321"/>
          <w:r w:rsidRPr="00C874A1" w:rsidDel="002C41D6">
            <w:rPr>
              <w:rFonts w:cstheme="minorHAnsi"/>
              <w:rPrChange w:id="322" w:author="Sean Duan" w:date="2021-08-06T14:49:00Z">
                <w:rPr>
                  <w:rFonts w:cstheme="minorHAnsi"/>
                </w:rPr>
              </w:rPrChange>
            </w:rPr>
            <w:delText>The first is that it is impossible to quantify improved support for UHC without consensus as to what UHC is.</w:delText>
          </w:r>
          <w:commentRangeEnd w:id="321"/>
          <w:r w:rsidRPr="00C874A1" w:rsidDel="002C41D6">
            <w:rPr>
              <w:rStyle w:val="CommentReference"/>
              <w:rFonts w:cstheme="minorHAnsi"/>
              <w:sz w:val="24"/>
              <w:szCs w:val="24"/>
              <w:rPrChange w:id="323" w:author="Sean Duan" w:date="2021-08-06T14:49:00Z">
                <w:rPr>
                  <w:rStyle w:val="CommentReference"/>
                  <w:rFonts w:cstheme="minorHAnsi"/>
                </w:rPr>
              </w:rPrChange>
            </w:rPr>
            <w:commentReference w:id="321"/>
          </w:r>
          <w:r w:rsidRPr="00C874A1" w:rsidDel="002C41D6">
            <w:rPr>
              <w:rFonts w:cstheme="minorHAnsi"/>
              <w:rPrChange w:id="324" w:author="Sean Duan" w:date="2021-08-06T14:49:00Z">
                <w:rPr>
                  <w:rFonts w:cstheme="minorHAnsi"/>
                </w:rPr>
              </w:rPrChange>
            </w:rPr>
            <w:delText xml:space="preserve"> </w:delText>
          </w:r>
          <w:commentRangeStart w:id="325"/>
          <w:r w:rsidRPr="00C874A1" w:rsidDel="002C41D6">
            <w:rPr>
              <w:rFonts w:cstheme="minorHAnsi"/>
              <w:rPrChange w:id="326" w:author="Sean Duan" w:date="2021-08-06T14:49:00Z">
                <w:rPr>
                  <w:rFonts w:cstheme="minorHAnsi"/>
                </w:rPr>
              </w:rPrChange>
            </w:rPr>
            <w:delText xml:space="preserve">To give an example, it would be reasonable to assume medical students understand health care and its distribution. Surprisingly, this is not the case! </w:delText>
          </w:r>
          <w:commentRangeEnd w:id="325"/>
          <w:r w:rsidRPr="00C874A1" w:rsidDel="002C41D6">
            <w:rPr>
              <w:rStyle w:val="CommentReference"/>
              <w:rFonts w:cstheme="minorHAnsi"/>
              <w:sz w:val="24"/>
              <w:szCs w:val="24"/>
              <w:rPrChange w:id="327" w:author="Sean Duan" w:date="2021-08-06T14:49:00Z">
                <w:rPr>
                  <w:rStyle w:val="CommentReference"/>
                  <w:rFonts w:cstheme="minorHAnsi"/>
                </w:rPr>
              </w:rPrChange>
            </w:rPr>
            <w:commentReference w:id="325"/>
          </w:r>
          <w:commentRangeStart w:id="328"/>
          <w:r w:rsidRPr="00C874A1" w:rsidDel="002C41D6">
            <w:rPr>
              <w:rFonts w:cstheme="minorHAnsi"/>
              <w:rPrChange w:id="329" w:author="Sean Duan" w:date="2021-08-06T14:49:00Z">
                <w:rPr>
                  <w:rFonts w:cstheme="minorHAnsi"/>
                </w:rPr>
              </w:rPrChange>
            </w:rPr>
            <w:delText>Students struggle to answer questions regarding UHC due to divergent beliefs as to exactly what ‘universal coverage’ means (</w:delText>
          </w:r>
          <w:bookmarkStart w:id="330" w:name="_Hlk76994620"/>
          <w:r w:rsidRPr="00C874A1" w:rsidDel="002C41D6">
            <w:rPr>
              <w:rFonts w:cstheme="minorHAnsi"/>
              <w:rPrChange w:id="331" w:author="Sean Duan" w:date="2021-08-06T14:49:00Z">
                <w:rPr>
                  <w:rFonts w:cstheme="minorHAnsi"/>
                </w:rPr>
              </w:rPrChange>
            </w:rPr>
            <w:delText>Huebner et al. 2006</w:delText>
          </w:r>
          <w:bookmarkEnd w:id="330"/>
          <w:r w:rsidRPr="00C874A1" w:rsidDel="002C41D6">
            <w:rPr>
              <w:rFonts w:cstheme="minorHAnsi"/>
              <w:rPrChange w:id="332" w:author="Sean Duan" w:date="2021-08-06T14:49:00Z">
                <w:rPr>
                  <w:rFonts w:cstheme="minorHAnsi"/>
                </w:rPr>
              </w:rPrChange>
            </w:rPr>
            <w:delText xml:space="preserve">). </w:delText>
          </w:r>
          <w:commentRangeEnd w:id="328"/>
          <w:r w:rsidRPr="00C874A1" w:rsidDel="002C41D6">
            <w:rPr>
              <w:rStyle w:val="CommentReference"/>
              <w:rFonts w:cstheme="minorHAnsi"/>
              <w:sz w:val="24"/>
              <w:szCs w:val="24"/>
              <w:rPrChange w:id="333" w:author="Sean Duan" w:date="2021-08-06T14:49:00Z">
                <w:rPr>
                  <w:rStyle w:val="CommentReference"/>
                  <w:rFonts w:cstheme="minorHAnsi"/>
                </w:rPr>
              </w:rPrChange>
            </w:rPr>
            <w:commentReference w:id="328"/>
          </w:r>
          <w:commentRangeStart w:id="334"/>
          <w:r w:rsidRPr="00C874A1" w:rsidDel="002C41D6">
            <w:rPr>
              <w:rFonts w:cstheme="minorHAnsi"/>
              <w:rPrChange w:id="335" w:author="Sean Duan" w:date="2021-08-06T14:49:00Z">
                <w:rPr>
                  <w:rFonts w:cstheme="minorHAnsi"/>
                </w:rPr>
              </w:rPrChange>
            </w:rPr>
            <w:delText>Secondly, without a framework for what care is to be distributed through UHC, rationing of limited health resources is haphazard and arbitrary. Indeed, the main mechanism through which racial prejudice predicts decreased support for UHC in the U.S. is ‘unfair’ disbursement of resources to undeserving minorities (Shen and Labouff 2016).</w:delText>
          </w:r>
          <w:commentRangeEnd w:id="334"/>
          <w:r w:rsidRPr="00C874A1" w:rsidDel="002C41D6">
            <w:rPr>
              <w:rStyle w:val="CommentReference"/>
              <w:rFonts w:cstheme="minorHAnsi"/>
              <w:sz w:val="24"/>
              <w:szCs w:val="24"/>
              <w:rPrChange w:id="336" w:author="Sean Duan" w:date="2021-08-06T14:49:00Z">
                <w:rPr>
                  <w:rStyle w:val="CommentReference"/>
                  <w:rFonts w:cstheme="minorHAnsi"/>
                </w:rPr>
              </w:rPrChange>
            </w:rPr>
            <w:commentReference w:id="334"/>
          </w:r>
        </w:del>
      </w:moveFrom>
    </w:p>
    <w:p w14:paraId="29A29D00" w14:textId="76363189" w:rsidR="003631BD" w:rsidRPr="00C874A1" w:rsidDel="002C41D6" w:rsidRDefault="003631BD">
      <w:pPr>
        <w:pStyle w:val="FirstParagraph"/>
        <w:spacing w:line="480" w:lineRule="auto"/>
        <w:ind w:firstLine="720"/>
        <w:rPr>
          <w:del w:id="337" w:author="Sean Duan" w:date="2021-07-27T14:36:00Z"/>
          <w:moveFrom w:id="338" w:author="Sean Duan" w:date="2021-07-23T13:13:00Z"/>
          <w:rFonts w:cstheme="minorHAnsi"/>
          <w:rPrChange w:id="339" w:author="Sean Duan" w:date="2021-08-06T14:49:00Z">
            <w:rPr>
              <w:del w:id="340" w:author="Sean Duan" w:date="2021-07-27T14:36:00Z"/>
              <w:moveFrom w:id="341" w:author="Sean Duan" w:date="2021-07-23T13:13:00Z"/>
              <w:rFonts w:cstheme="minorHAnsi"/>
            </w:rPr>
          </w:rPrChange>
        </w:rPr>
        <w:pPrChange w:id="342" w:author="Sean Duan" w:date="2021-07-23T13:13:00Z">
          <w:pPr>
            <w:pStyle w:val="BodyText"/>
            <w:spacing w:line="480" w:lineRule="auto"/>
          </w:pPr>
        </w:pPrChange>
      </w:pPr>
      <w:moveFrom w:id="343" w:author="Sean Duan" w:date="2021-07-23T13:13:00Z">
        <w:del w:id="344" w:author="Sean Duan" w:date="2021-07-27T14:36:00Z">
          <w:r w:rsidRPr="00C874A1" w:rsidDel="002C41D6">
            <w:rPr>
              <w:rFonts w:cstheme="minorHAnsi"/>
              <w:rPrChange w:id="345" w:author="Sean Duan" w:date="2021-08-06T14:49:00Z">
                <w:rPr>
                  <w:rFonts w:cstheme="minorHAnsi"/>
                </w:rPr>
              </w:rPrChange>
            </w:rPr>
            <w:delText xml:space="preserve">These issues are addressed by the usage of an explicit ‘health benefit plan’ (HBP) in other westernized first world countries (UK, Canada, etc.) with successful UHC programs. An explicit HBP is best defined as “a set of services that can be feasibly financed and provided under the actual circumstances in which a given country finds itself” (Glassman et al. 2016). While reaching consensus on the exact terms of the HBP is not a small process, an explicit HBP ensures that there is little room for confusion regarding what is covered. There are very clear boundaries set for what care the government can subsidize. In doing so, concerns regarding fairness are strongly mitigated. </w:delText>
          </w:r>
          <w:commentRangeStart w:id="346"/>
          <w:r w:rsidRPr="00C874A1" w:rsidDel="002C41D6">
            <w:rPr>
              <w:rFonts w:cstheme="minorHAnsi"/>
              <w:rPrChange w:id="347" w:author="Sean Duan" w:date="2021-08-06T14:49:00Z">
                <w:rPr>
                  <w:rFonts w:cstheme="minorHAnsi"/>
                </w:rPr>
              </w:rPrChange>
            </w:rPr>
            <w:delText>Furthermore, studies have shown that an explicit HBP can also improve efficiency in resource allocation, create explicit entitlements for patients which help prevent marginalized individuals from being excluded from care, and reduces arbitrary restrictions on access and services (Glassman et al. 2016)</w:delText>
          </w:r>
          <w:commentRangeEnd w:id="346"/>
          <w:r w:rsidRPr="00C874A1" w:rsidDel="002C41D6">
            <w:rPr>
              <w:rStyle w:val="CommentReference"/>
              <w:rFonts w:cstheme="minorHAnsi"/>
              <w:sz w:val="24"/>
              <w:szCs w:val="24"/>
              <w:rPrChange w:id="348" w:author="Sean Duan" w:date="2021-08-06T14:49:00Z">
                <w:rPr>
                  <w:rStyle w:val="CommentReference"/>
                  <w:rFonts w:cstheme="minorHAnsi"/>
                </w:rPr>
              </w:rPrChange>
            </w:rPr>
            <w:commentReference w:id="346"/>
          </w:r>
          <w:r w:rsidRPr="00C874A1" w:rsidDel="002C41D6">
            <w:rPr>
              <w:rFonts w:cstheme="minorHAnsi"/>
              <w:rPrChange w:id="349" w:author="Sean Duan" w:date="2021-08-06T14:49:00Z">
                <w:rPr>
                  <w:rFonts w:cstheme="minorHAnsi"/>
                </w:rPr>
              </w:rPrChange>
            </w:rPr>
            <w:delText>.</w:delText>
          </w:r>
        </w:del>
      </w:moveFrom>
    </w:p>
    <w:p w14:paraId="5E6DCB29" w14:textId="6DC0022C" w:rsidR="003631BD" w:rsidRPr="00C874A1" w:rsidDel="002C41D6" w:rsidRDefault="003631BD">
      <w:pPr>
        <w:pStyle w:val="FirstParagraph"/>
        <w:spacing w:line="480" w:lineRule="auto"/>
        <w:ind w:firstLine="720"/>
        <w:rPr>
          <w:del w:id="350" w:author="Sean Duan" w:date="2021-07-27T14:36:00Z"/>
          <w:rFonts w:cstheme="minorHAnsi"/>
          <w:rPrChange w:id="351" w:author="Sean Duan" w:date="2021-08-06T14:49:00Z">
            <w:rPr>
              <w:del w:id="352" w:author="Sean Duan" w:date="2021-07-27T14:36:00Z"/>
              <w:rFonts w:cstheme="minorHAnsi"/>
            </w:rPr>
          </w:rPrChange>
        </w:rPr>
        <w:pPrChange w:id="353" w:author="Sean Duan" w:date="2021-07-23T13:13:00Z">
          <w:pPr>
            <w:pStyle w:val="BodyText"/>
            <w:spacing w:line="480" w:lineRule="auto"/>
          </w:pPr>
        </w:pPrChange>
      </w:pPr>
      <w:moveFrom w:id="354" w:author="Sean Duan" w:date="2021-07-23T13:13:00Z">
        <w:del w:id="355" w:author="Sean Duan" w:date="2021-07-27T14:36:00Z">
          <w:r w:rsidRPr="00C874A1" w:rsidDel="002C41D6">
            <w:rPr>
              <w:rFonts w:cstheme="minorHAnsi"/>
              <w:rPrChange w:id="356" w:author="Sean Duan" w:date="2021-08-06T14:49:00Z">
                <w:rPr>
                  <w:rFonts w:cstheme="minorHAnsi"/>
                </w:rPr>
              </w:rPrChange>
            </w:rPr>
            <w:delText xml:space="preserve">Additionally, it is important to explore what is the best way of communicating with the public about HBPs. Previous research indicates that simulated experiences can have more impact than didactic messaging about screening tests (Wegier, Armstrong, and Shaffer 2019). </w:delText>
          </w:r>
          <w:commentRangeStart w:id="357"/>
          <w:r w:rsidRPr="00C874A1" w:rsidDel="002C41D6">
            <w:rPr>
              <w:rFonts w:cstheme="minorHAnsi"/>
              <w:rPrChange w:id="358" w:author="Sean Duan" w:date="2021-08-06T14:49:00Z">
                <w:rPr>
                  <w:rFonts w:cstheme="minorHAnsi"/>
                </w:rPr>
              </w:rPrChange>
            </w:rPr>
            <w:delText>Another improvement over our pilot study is replacing our uninformitive control with ‘standard’ messaging supporting UHC, adding additional external validity. Furthermore, our new ‘standard informational intervention’ hews more closely to the methodology for a control presented by Wegier et al. (2019).</w:delText>
          </w:r>
          <w:commentRangeEnd w:id="357"/>
          <w:r w:rsidRPr="00C874A1" w:rsidDel="002C41D6">
            <w:rPr>
              <w:rStyle w:val="CommentReference"/>
              <w:rFonts w:cstheme="minorHAnsi"/>
              <w:sz w:val="24"/>
              <w:szCs w:val="24"/>
              <w:rPrChange w:id="359" w:author="Sean Duan" w:date="2021-08-06T14:49:00Z">
                <w:rPr>
                  <w:rStyle w:val="CommentReference"/>
                  <w:rFonts w:cstheme="minorHAnsi"/>
                </w:rPr>
              </w:rPrChange>
            </w:rPr>
            <w:commentReference w:id="357"/>
          </w:r>
        </w:del>
      </w:moveFrom>
      <w:moveFromRangeEnd w:id="308"/>
    </w:p>
    <w:p w14:paraId="3517CCA5" w14:textId="41CD71EA" w:rsidR="003631BD" w:rsidRPr="00C874A1" w:rsidDel="002C41D6" w:rsidRDefault="003631BD" w:rsidP="006F3FBD">
      <w:pPr>
        <w:pStyle w:val="Heading1"/>
        <w:spacing w:line="480" w:lineRule="auto"/>
        <w:rPr>
          <w:del w:id="360" w:author="Sean Duan" w:date="2021-07-27T14:36:00Z"/>
          <w:rFonts w:asciiTheme="minorHAnsi" w:hAnsiTheme="minorHAnsi" w:cstheme="minorHAnsi"/>
          <w:color w:val="auto"/>
          <w:sz w:val="24"/>
          <w:szCs w:val="24"/>
          <w:rPrChange w:id="361" w:author="Sean Duan" w:date="2021-08-06T14:49:00Z">
            <w:rPr>
              <w:del w:id="362" w:author="Sean Duan" w:date="2021-07-27T14:36:00Z"/>
              <w:rFonts w:asciiTheme="minorHAnsi" w:hAnsiTheme="minorHAnsi" w:cstheme="minorHAnsi"/>
              <w:color w:val="auto"/>
            </w:rPr>
          </w:rPrChange>
        </w:rPr>
      </w:pPr>
      <w:bookmarkStart w:id="363" w:name="review-of-literature"/>
      <w:bookmarkEnd w:id="4"/>
      <w:del w:id="364" w:author="Sean Duan" w:date="2021-07-27T14:36:00Z">
        <w:r w:rsidRPr="00C874A1" w:rsidDel="002C41D6">
          <w:rPr>
            <w:rFonts w:asciiTheme="minorHAnsi" w:hAnsiTheme="minorHAnsi" w:cstheme="minorHAnsi"/>
            <w:color w:val="auto"/>
            <w:sz w:val="24"/>
            <w:szCs w:val="24"/>
            <w:rPrChange w:id="365" w:author="Sean Duan" w:date="2021-08-06T14:49:00Z">
              <w:rPr>
                <w:rFonts w:asciiTheme="minorHAnsi" w:hAnsiTheme="minorHAnsi" w:cstheme="minorHAnsi"/>
                <w:color w:val="auto"/>
              </w:rPr>
            </w:rPrChange>
          </w:rPr>
          <w:delText>Review of Literature</w:delText>
        </w:r>
      </w:del>
    </w:p>
    <w:p w14:paraId="6D12AD3B" w14:textId="77777777" w:rsidR="003631BD" w:rsidRPr="00C874A1" w:rsidRDefault="003631BD" w:rsidP="006F3FBD">
      <w:pPr>
        <w:pStyle w:val="Heading2"/>
        <w:spacing w:line="480" w:lineRule="auto"/>
        <w:rPr>
          <w:rFonts w:asciiTheme="minorHAnsi" w:hAnsiTheme="minorHAnsi" w:cstheme="minorHAnsi"/>
          <w:color w:val="auto"/>
          <w:sz w:val="24"/>
          <w:szCs w:val="24"/>
          <w:rPrChange w:id="366" w:author="Sean Duan" w:date="2021-08-06T14:49:00Z">
            <w:rPr>
              <w:rFonts w:asciiTheme="minorHAnsi" w:hAnsiTheme="minorHAnsi" w:cstheme="minorHAnsi"/>
              <w:color w:val="auto"/>
            </w:rPr>
          </w:rPrChange>
        </w:rPr>
      </w:pPr>
      <w:bookmarkStart w:id="367" w:name="inadequacies-with-our-current-system"/>
      <w:commentRangeStart w:id="368"/>
      <w:commentRangeStart w:id="369"/>
      <w:r w:rsidRPr="00C874A1">
        <w:rPr>
          <w:rFonts w:asciiTheme="minorHAnsi" w:hAnsiTheme="minorHAnsi" w:cstheme="minorHAnsi"/>
          <w:color w:val="auto"/>
          <w:sz w:val="24"/>
          <w:szCs w:val="24"/>
          <w:rPrChange w:id="370" w:author="Sean Duan" w:date="2021-08-06T14:49:00Z">
            <w:rPr>
              <w:rFonts w:asciiTheme="minorHAnsi" w:hAnsiTheme="minorHAnsi" w:cstheme="minorHAnsi"/>
              <w:color w:val="auto"/>
            </w:rPr>
          </w:rPrChange>
        </w:rPr>
        <w:t>Inadequacies with our current system</w:t>
      </w:r>
      <w:commentRangeEnd w:id="368"/>
      <w:r w:rsidRPr="00C874A1">
        <w:rPr>
          <w:rStyle w:val="CommentReference"/>
          <w:rFonts w:asciiTheme="minorHAnsi" w:eastAsiaTheme="minorHAnsi" w:hAnsiTheme="minorHAnsi" w:cstheme="minorHAnsi"/>
          <w:b w:val="0"/>
          <w:bCs w:val="0"/>
          <w:color w:val="auto"/>
          <w:sz w:val="24"/>
          <w:szCs w:val="24"/>
          <w:rPrChange w:id="371" w:author="Sean Duan" w:date="2021-08-06T14:49:00Z">
            <w:rPr>
              <w:rStyle w:val="CommentReference"/>
              <w:rFonts w:asciiTheme="minorHAnsi" w:eastAsiaTheme="minorHAnsi" w:hAnsiTheme="minorHAnsi" w:cstheme="minorHAnsi"/>
              <w:b w:val="0"/>
              <w:bCs w:val="0"/>
              <w:color w:val="auto"/>
            </w:rPr>
          </w:rPrChange>
        </w:rPr>
        <w:commentReference w:id="368"/>
      </w:r>
      <w:commentRangeEnd w:id="369"/>
      <w:r w:rsidR="002C41D6" w:rsidRPr="00C874A1">
        <w:rPr>
          <w:rStyle w:val="CommentReference"/>
          <w:rFonts w:asciiTheme="minorHAnsi" w:eastAsiaTheme="minorHAnsi" w:hAnsiTheme="minorHAnsi" w:cstheme="minorBidi"/>
          <w:b w:val="0"/>
          <w:bCs w:val="0"/>
          <w:color w:val="auto"/>
          <w:sz w:val="24"/>
          <w:szCs w:val="24"/>
          <w:rPrChange w:id="372" w:author="Sean Duan" w:date="2021-08-06T14:49:00Z">
            <w:rPr>
              <w:rStyle w:val="CommentReference"/>
              <w:rFonts w:asciiTheme="minorHAnsi" w:eastAsiaTheme="minorHAnsi" w:hAnsiTheme="minorHAnsi" w:cstheme="minorBidi"/>
              <w:b w:val="0"/>
              <w:bCs w:val="0"/>
              <w:color w:val="auto"/>
            </w:rPr>
          </w:rPrChange>
        </w:rPr>
        <w:commentReference w:id="369"/>
      </w:r>
    </w:p>
    <w:p w14:paraId="008CA1BB" w14:textId="626E98CF" w:rsidR="003631BD" w:rsidRPr="00C874A1" w:rsidRDefault="003631BD">
      <w:pPr>
        <w:pStyle w:val="FirstParagraph"/>
        <w:spacing w:line="480" w:lineRule="auto"/>
        <w:ind w:firstLine="720"/>
        <w:rPr>
          <w:ins w:id="373" w:author="Sean Duan" w:date="2021-08-03T16:13:00Z"/>
          <w:rFonts w:cstheme="minorHAnsi"/>
          <w:rPrChange w:id="374" w:author="Sean Duan" w:date="2021-08-06T14:49:00Z">
            <w:rPr>
              <w:ins w:id="375" w:author="Sean Duan" w:date="2021-08-03T16:13:00Z"/>
              <w:rFonts w:cstheme="minorHAnsi"/>
            </w:rPr>
          </w:rPrChange>
        </w:rPr>
      </w:pPr>
      <w:r w:rsidRPr="00C874A1">
        <w:rPr>
          <w:rFonts w:cstheme="minorHAnsi"/>
          <w:rPrChange w:id="376" w:author="Sean Duan" w:date="2021-08-06T14:49:00Z">
            <w:rPr>
              <w:rFonts w:cstheme="minorHAnsi"/>
            </w:rPr>
          </w:rPrChange>
        </w:rPr>
        <w:t xml:space="preserve">The purpose of health care is to improve the well-being of those treated. </w:t>
      </w:r>
      <w:ins w:id="377" w:author="Sean Duan" w:date="2021-08-03T16:02:00Z">
        <w:r w:rsidR="00C313B9" w:rsidRPr="00C874A1">
          <w:rPr>
            <w:rFonts w:cstheme="minorHAnsi"/>
            <w:rPrChange w:id="378" w:author="Sean Duan" w:date="2021-08-06T14:49:00Z">
              <w:rPr>
                <w:rFonts w:cstheme="minorHAnsi"/>
              </w:rPr>
            </w:rPrChange>
          </w:rPr>
          <w:t xml:space="preserve">However, medical debt is </w:t>
        </w:r>
      </w:ins>
      <w:ins w:id="379" w:author="Sean Duan" w:date="2021-08-03T16:03:00Z">
        <w:r w:rsidR="004C6F66" w:rsidRPr="00C874A1">
          <w:rPr>
            <w:rFonts w:cstheme="minorHAnsi"/>
            <w:rPrChange w:id="380" w:author="Sean Duan" w:date="2021-08-06T14:49:00Z">
              <w:rPr>
                <w:rFonts w:cstheme="minorHAnsi"/>
              </w:rPr>
            </w:rPrChange>
          </w:rPr>
          <w:t xml:space="preserve">still </w:t>
        </w:r>
      </w:ins>
      <w:ins w:id="381" w:author="Sean Duan" w:date="2021-08-03T16:02:00Z">
        <w:r w:rsidR="00C313B9" w:rsidRPr="00C874A1">
          <w:rPr>
            <w:rFonts w:cstheme="minorHAnsi"/>
            <w:rPrChange w:id="382" w:author="Sean Duan" w:date="2021-08-06T14:49:00Z">
              <w:rPr>
                <w:rFonts w:cstheme="minorHAnsi"/>
              </w:rPr>
            </w:rPrChange>
          </w:rPr>
          <w:t xml:space="preserve">the most common cause of bankruptcy in the United States, even with the passage of the 2010 Affordable Care Act </w:t>
        </w:r>
        <w:r w:rsidR="00C313B9" w:rsidRPr="00C874A1">
          <w:rPr>
            <w:rFonts w:cstheme="minorHAnsi"/>
            <w:highlight w:val="yellow"/>
            <w:rPrChange w:id="383" w:author="Sean Duan" w:date="2021-08-06T14:49:00Z">
              <w:rPr>
                <w:rFonts w:cstheme="minorHAnsi"/>
                <w:highlight w:val="yellow"/>
              </w:rPr>
            </w:rPrChange>
          </w:rPr>
          <w:t>(Himmelstein, 2019.)</w:t>
        </w:r>
        <w:r w:rsidR="00C313B9" w:rsidRPr="00C874A1">
          <w:rPr>
            <w:rFonts w:cstheme="minorHAnsi"/>
            <w:rPrChange w:id="384" w:author="Sean Duan" w:date="2021-08-06T14:49:00Z">
              <w:rPr>
                <w:rFonts w:cstheme="minorHAnsi"/>
              </w:rPr>
            </w:rPrChange>
          </w:rPr>
          <w:t xml:space="preserve"> </w:t>
        </w:r>
      </w:ins>
      <w:ins w:id="385" w:author="Sean Duan" w:date="2021-08-03T16:03:00Z">
        <w:r w:rsidR="00C313B9" w:rsidRPr="00C874A1">
          <w:rPr>
            <w:rFonts w:cstheme="minorHAnsi"/>
            <w:rPrChange w:id="386" w:author="Sean Duan" w:date="2021-08-06T14:49:00Z">
              <w:rPr>
                <w:rFonts w:cstheme="minorHAnsi"/>
              </w:rPr>
            </w:rPrChange>
          </w:rPr>
          <w:t>C</w:t>
        </w:r>
      </w:ins>
      <w:ins w:id="387" w:author="Sean Duan" w:date="2021-08-04T13:23:00Z">
        <w:r w:rsidR="00E13479" w:rsidRPr="00C874A1">
          <w:rPr>
            <w:rFonts w:cstheme="minorHAnsi"/>
            <w:rPrChange w:id="388" w:author="Sean Duan" w:date="2021-08-06T14:49:00Z">
              <w:rPr>
                <w:rFonts w:cstheme="minorHAnsi"/>
              </w:rPr>
            </w:rPrChange>
          </w:rPr>
          <w:t>onsidering that</w:t>
        </w:r>
      </w:ins>
      <w:ins w:id="389" w:author="Sean Duan" w:date="2021-08-03T16:03:00Z">
        <w:r w:rsidR="00C313B9" w:rsidRPr="00C874A1">
          <w:rPr>
            <w:rFonts w:cstheme="minorHAnsi"/>
            <w:rPrChange w:id="390" w:author="Sean Duan" w:date="2021-08-06T14:49:00Z">
              <w:rPr>
                <w:rFonts w:cstheme="minorHAnsi"/>
              </w:rPr>
            </w:rPrChange>
          </w:rPr>
          <w:t xml:space="preserve"> </w:t>
        </w:r>
      </w:ins>
      <w:del w:id="391" w:author="Sean Duan" w:date="2021-08-03T15:56:00Z">
        <w:r w:rsidRPr="00C874A1" w:rsidDel="00AB4ABD">
          <w:rPr>
            <w:rFonts w:cstheme="minorHAnsi"/>
            <w:rPrChange w:id="392" w:author="Sean Duan" w:date="2021-08-06T14:49:00Z">
              <w:rPr>
                <w:rFonts w:cstheme="minorHAnsi"/>
              </w:rPr>
            </w:rPrChange>
          </w:rPr>
          <w:delText>However</w:delText>
        </w:r>
      </w:del>
      <w:del w:id="393" w:author="Sean Duan" w:date="2021-08-03T15:55:00Z">
        <w:r w:rsidRPr="00C874A1" w:rsidDel="00AB4ABD">
          <w:rPr>
            <w:rFonts w:cstheme="minorHAnsi"/>
            <w:rPrChange w:id="394" w:author="Sean Duan" w:date="2021-08-06T14:49:00Z">
              <w:rPr>
                <w:rFonts w:cstheme="minorHAnsi"/>
              </w:rPr>
            </w:rPrChange>
          </w:rPr>
          <w:delText xml:space="preserve">, </w:delText>
        </w:r>
      </w:del>
      <w:del w:id="395" w:author="Sean Duan" w:date="2021-08-03T15:53:00Z">
        <w:r w:rsidRPr="00C874A1" w:rsidDel="00AB4ABD">
          <w:rPr>
            <w:rFonts w:cstheme="minorHAnsi"/>
            <w:rPrChange w:id="396" w:author="Sean Duan" w:date="2021-08-06T14:49:00Z">
              <w:rPr>
                <w:rFonts w:cstheme="minorHAnsi"/>
              </w:rPr>
            </w:rPrChange>
          </w:rPr>
          <w:delText xml:space="preserve">until the passing of the 2010 Affordable Care Act, </w:delText>
        </w:r>
      </w:del>
      <w:del w:id="397" w:author="Sean Duan" w:date="2021-08-03T15:55:00Z">
        <w:r w:rsidRPr="00C874A1" w:rsidDel="00AB4ABD">
          <w:rPr>
            <w:rFonts w:cstheme="minorHAnsi"/>
            <w:rPrChange w:id="398" w:author="Sean Duan" w:date="2021-08-06T14:49:00Z">
              <w:rPr>
                <w:rFonts w:cstheme="minorHAnsi"/>
              </w:rPr>
            </w:rPrChange>
          </w:rPr>
          <w:delText xml:space="preserve">medical </w:delText>
        </w:r>
      </w:del>
      <w:del w:id="399" w:author="Sean Duan" w:date="2021-08-03T15:54:00Z">
        <w:r w:rsidRPr="00C874A1" w:rsidDel="00AB4ABD">
          <w:rPr>
            <w:rFonts w:cstheme="minorHAnsi"/>
            <w:rPrChange w:id="400" w:author="Sean Duan" w:date="2021-08-06T14:49:00Z">
              <w:rPr>
                <w:rFonts w:cstheme="minorHAnsi"/>
              </w:rPr>
            </w:rPrChange>
          </w:rPr>
          <w:delText xml:space="preserve">expenses </w:delText>
        </w:r>
      </w:del>
      <w:del w:id="401" w:author="Sean Duan" w:date="2021-08-03T15:55:00Z">
        <w:r w:rsidRPr="00C874A1" w:rsidDel="00AB4ABD">
          <w:rPr>
            <w:rFonts w:cstheme="minorHAnsi"/>
            <w:rPrChange w:id="402" w:author="Sean Duan" w:date="2021-08-06T14:49:00Z">
              <w:rPr>
                <w:rFonts w:cstheme="minorHAnsi"/>
              </w:rPr>
            </w:rPrChange>
          </w:rPr>
          <w:delText>were</w:delText>
        </w:r>
      </w:del>
      <w:ins w:id="403" w:author="Sean Duan" w:date="2021-08-03T15:55:00Z">
        <w:r w:rsidR="00AB4ABD" w:rsidRPr="00C874A1">
          <w:rPr>
            <w:rFonts w:cstheme="minorHAnsi"/>
            <w:rPrChange w:id="404" w:author="Sean Duan" w:date="2021-08-06T14:49:00Z">
              <w:rPr>
                <w:rFonts w:cstheme="minorHAnsi"/>
              </w:rPr>
            </w:rPrChange>
          </w:rPr>
          <w:t xml:space="preserve">medical debtors </w:t>
        </w:r>
      </w:ins>
      <w:ins w:id="405" w:author="Sean Duan" w:date="2021-08-04T13:23:00Z">
        <w:r w:rsidR="00E13479" w:rsidRPr="00C874A1">
          <w:rPr>
            <w:rFonts w:cstheme="minorHAnsi"/>
            <w:rPrChange w:id="406" w:author="Sean Duan" w:date="2021-08-06T14:49:00Z">
              <w:rPr>
                <w:rFonts w:cstheme="minorHAnsi"/>
              </w:rPr>
            </w:rPrChange>
          </w:rPr>
          <w:t>are</w:t>
        </w:r>
      </w:ins>
      <w:ins w:id="407" w:author="Sean Duan" w:date="2021-08-03T15:56:00Z">
        <w:r w:rsidR="00AB4ABD" w:rsidRPr="00C874A1">
          <w:rPr>
            <w:rFonts w:cstheme="minorHAnsi"/>
            <w:rPrChange w:id="408" w:author="Sean Duan" w:date="2021-08-06T14:49:00Z">
              <w:rPr>
                <w:rFonts w:cstheme="minorHAnsi"/>
              </w:rPr>
            </w:rPrChange>
          </w:rPr>
          <w:t xml:space="preserve"> 42% more likely to suffer from a lapse in medical coverage</w:t>
        </w:r>
      </w:ins>
      <w:ins w:id="409" w:author="Sean Duan" w:date="2021-08-03T16:03:00Z">
        <w:r w:rsidR="00C313B9" w:rsidRPr="00C874A1">
          <w:rPr>
            <w:rFonts w:cstheme="minorHAnsi"/>
            <w:rPrChange w:id="410" w:author="Sean Duan" w:date="2021-08-06T14:49:00Z">
              <w:rPr>
                <w:rFonts w:cstheme="minorHAnsi"/>
              </w:rPr>
            </w:rPrChange>
          </w:rPr>
          <w:t xml:space="preserve">, </w:t>
        </w:r>
      </w:ins>
      <w:ins w:id="411" w:author="Sean Duan" w:date="2021-08-04T13:24:00Z">
        <w:r w:rsidR="003C2FA1" w:rsidRPr="00C874A1">
          <w:rPr>
            <w:rFonts w:cstheme="minorHAnsi"/>
            <w:rPrChange w:id="412" w:author="Sean Duan" w:date="2021-08-06T14:49:00Z">
              <w:rPr>
                <w:rFonts w:cstheme="minorHAnsi"/>
              </w:rPr>
            </w:rPrChange>
          </w:rPr>
          <w:t xml:space="preserve">the </w:t>
        </w:r>
      </w:ins>
      <w:ins w:id="413" w:author="Sean Duan" w:date="2021-08-04T13:23:00Z">
        <w:r w:rsidR="00E13479" w:rsidRPr="00C874A1">
          <w:rPr>
            <w:rFonts w:cstheme="minorHAnsi"/>
            <w:rPrChange w:id="414" w:author="Sean Duan" w:date="2021-08-06T14:49:00Z">
              <w:rPr>
                <w:rFonts w:cstheme="minorHAnsi"/>
              </w:rPr>
            </w:rPrChange>
          </w:rPr>
          <w:t xml:space="preserve">American health system often </w:t>
        </w:r>
      </w:ins>
      <w:ins w:id="415" w:author="Sean Duan" w:date="2021-08-04T13:24:00Z">
        <w:r w:rsidR="003C2FA1" w:rsidRPr="00C874A1">
          <w:rPr>
            <w:rFonts w:cstheme="minorHAnsi"/>
            <w:rPrChange w:id="416" w:author="Sean Duan" w:date="2021-08-06T14:49:00Z">
              <w:rPr>
                <w:rFonts w:cstheme="minorHAnsi"/>
              </w:rPr>
            </w:rPrChange>
          </w:rPr>
          <w:t xml:space="preserve">impairs the well-being of those treated </w:t>
        </w:r>
        <w:r w:rsidR="00F13004" w:rsidRPr="00C874A1">
          <w:rPr>
            <w:rFonts w:cstheme="minorHAnsi"/>
            <w:rPrChange w:id="417" w:author="Sean Duan" w:date="2021-08-06T14:49:00Z">
              <w:rPr>
                <w:rFonts w:cstheme="minorHAnsi"/>
              </w:rPr>
            </w:rPrChange>
          </w:rPr>
          <w:t xml:space="preserve">instead </w:t>
        </w:r>
      </w:ins>
      <w:ins w:id="418" w:author="Sean Duan" w:date="2021-08-03T15:59:00Z">
        <w:r w:rsidR="002F5205" w:rsidRPr="00C874A1">
          <w:rPr>
            <w:rFonts w:cstheme="minorHAnsi"/>
            <w:highlight w:val="yellow"/>
            <w:rPrChange w:id="419" w:author="Sean Duan" w:date="2021-08-06T14:49:00Z">
              <w:rPr>
                <w:rFonts w:cstheme="minorHAnsi"/>
                <w:highlight w:val="yellow"/>
              </w:rPr>
            </w:rPrChange>
          </w:rPr>
          <w:t>(Himmelstein, 2005)</w:t>
        </w:r>
        <w:r w:rsidR="002F5205" w:rsidRPr="00C874A1">
          <w:rPr>
            <w:rFonts w:cstheme="minorHAnsi"/>
            <w:rPrChange w:id="420" w:author="Sean Duan" w:date="2021-08-06T14:49:00Z">
              <w:rPr>
                <w:rFonts w:cstheme="minorHAnsi"/>
              </w:rPr>
            </w:rPrChange>
          </w:rPr>
          <w:t>.</w:t>
        </w:r>
      </w:ins>
      <w:ins w:id="421" w:author="Sean Duan" w:date="2021-08-03T15:58:00Z">
        <w:r w:rsidR="00AB4ABD" w:rsidRPr="00C874A1">
          <w:rPr>
            <w:rFonts w:cstheme="minorHAnsi"/>
            <w:rPrChange w:id="422" w:author="Sean Duan" w:date="2021-08-06T14:49:00Z">
              <w:rPr>
                <w:rFonts w:cstheme="minorHAnsi"/>
              </w:rPr>
            </w:rPrChange>
          </w:rPr>
          <w:t xml:space="preserve"> </w:t>
        </w:r>
      </w:ins>
      <w:ins w:id="423" w:author="Sean Duan" w:date="2021-08-03T16:11:00Z">
        <w:r w:rsidR="00093ECF" w:rsidRPr="00C874A1">
          <w:rPr>
            <w:rFonts w:cstheme="minorHAnsi"/>
            <w:rPrChange w:id="424" w:author="Sean Duan" w:date="2021-08-06T14:49:00Z">
              <w:rPr>
                <w:rFonts w:cstheme="minorHAnsi"/>
              </w:rPr>
            </w:rPrChange>
          </w:rPr>
          <w:t>Medical debt is accrued partly due to an extreme cost difference in medical care, with the US paying approximately twice the OECD median cost for medical procedures and pharmaceuticals</w:t>
        </w:r>
      </w:ins>
      <w:ins w:id="425" w:author="Sean Duan" w:date="2021-08-03T16:12:00Z">
        <w:r w:rsidR="00093ECF" w:rsidRPr="00C874A1">
          <w:rPr>
            <w:rFonts w:cstheme="minorHAnsi"/>
            <w:rPrChange w:id="426" w:author="Sean Duan" w:date="2021-08-06T14:49:00Z">
              <w:rPr>
                <w:rFonts w:cstheme="minorHAnsi"/>
              </w:rPr>
            </w:rPrChange>
          </w:rPr>
          <w:t xml:space="preserve"> </w:t>
        </w:r>
        <w:r w:rsidR="00093ECF" w:rsidRPr="00C874A1">
          <w:rPr>
            <w:rFonts w:cstheme="minorHAnsi"/>
            <w:highlight w:val="yellow"/>
            <w:rPrChange w:id="427" w:author="Sean Duan" w:date="2021-08-06T14:49:00Z">
              <w:rPr>
                <w:rFonts w:cstheme="minorHAnsi"/>
              </w:rPr>
            </w:rPrChange>
          </w:rPr>
          <w:t>(Anderson</w:t>
        </w:r>
      </w:ins>
      <w:ins w:id="428" w:author="Sean Duan" w:date="2021-08-04T13:55:00Z">
        <w:r w:rsidR="00F85399" w:rsidRPr="00C874A1">
          <w:rPr>
            <w:rFonts w:cstheme="minorHAnsi"/>
            <w:highlight w:val="yellow"/>
            <w:rPrChange w:id="429" w:author="Sean Duan" w:date="2021-08-06T14:49:00Z">
              <w:rPr>
                <w:rFonts w:cstheme="minorHAnsi"/>
                <w:highlight w:val="yellow"/>
              </w:rPr>
            </w:rPrChange>
          </w:rPr>
          <w:t>,</w:t>
        </w:r>
      </w:ins>
      <w:ins w:id="430" w:author="Sean Duan" w:date="2021-08-03T16:12:00Z">
        <w:r w:rsidR="00093ECF" w:rsidRPr="00C874A1">
          <w:rPr>
            <w:rFonts w:cstheme="minorHAnsi"/>
            <w:highlight w:val="yellow"/>
            <w:rPrChange w:id="431" w:author="Sean Duan" w:date="2021-08-06T14:49:00Z">
              <w:rPr>
                <w:rFonts w:cstheme="minorHAnsi"/>
              </w:rPr>
            </w:rPrChange>
          </w:rPr>
          <w:t xml:space="preserve"> 2003</w:t>
        </w:r>
      </w:ins>
      <w:ins w:id="432" w:author="Sean Duan" w:date="2021-08-04T13:55:00Z">
        <w:r w:rsidR="00F85399" w:rsidRPr="00C874A1">
          <w:rPr>
            <w:rFonts w:cstheme="minorHAnsi"/>
            <w:highlight w:val="yellow"/>
            <w:rPrChange w:id="433" w:author="Sean Duan" w:date="2021-08-06T14:49:00Z">
              <w:rPr>
                <w:rFonts w:cstheme="minorHAnsi"/>
                <w:highlight w:val="yellow"/>
              </w:rPr>
            </w:rPrChange>
          </w:rPr>
          <w:t xml:space="preserve">; </w:t>
        </w:r>
        <w:proofErr w:type="spellStart"/>
        <w:r w:rsidR="00F85399" w:rsidRPr="00C874A1">
          <w:rPr>
            <w:rFonts w:cstheme="minorHAnsi"/>
            <w:highlight w:val="yellow"/>
            <w:rPrChange w:id="434" w:author="Sean Duan" w:date="2021-08-06T14:49:00Z">
              <w:rPr>
                <w:rFonts w:cstheme="minorHAnsi"/>
                <w:highlight w:val="yellow"/>
              </w:rPr>
            </w:rPrChange>
          </w:rPr>
          <w:t>Papanicolas</w:t>
        </w:r>
        <w:proofErr w:type="spellEnd"/>
        <w:r w:rsidR="00F85399" w:rsidRPr="00C874A1">
          <w:rPr>
            <w:rFonts w:cstheme="minorHAnsi"/>
            <w:highlight w:val="yellow"/>
            <w:rPrChange w:id="435" w:author="Sean Duan" w:date="2021-08-06T14:49:00Z">
              <w:rPr>
                <w:rFonts w:cstheme="minorHAnsi"/>
                <w:highlight w:val="yellow"/>
              </w:rPr>
            </w:rPrChange>
          </w:rPr>
          <w:t>, 2018</w:t>
        </w:r>
      </w:ins>
      <w:ins w:id="436" w:author="Sean Duan" w:date="2021-08-04T14:03:00Z">
        <w:r w:rsidR="00F2343D" w:rsidRPr="00C874A1">
          <w:rPr>
            <w:rFonts w:cstheme="minorHAnsi"/>
            <w:highlight w:val="yellow"/>
            <w:rPrChange w:id="437" w:author="Sean Duan" w:date="2021-08-06T14:49:00Z">
              <w:rPr>
                <w:rFonts w:cstheme="minorHAnsi"/>
                <w:highlight w:val="yellow"/>
              </w:rPr>
            </w:rPrChange>
          </w:rPr>
          <w:t xml:space="preserve">; </w:t>
        </w:r>
        <w:proofErr w:type="spellStart"/>
        <w:r w:rsidR="00F2343D" w:rsidRPr="00C874A1">
          <w:rPr>
            <w:rFonts w:cstheme="minorHAnsi"/>
            <w:highlight w:val="yellow"/>
            <w:rPrChange w:id="438" w:author="Sean Duan" w:date="2021-08-06T14:49:00Z">
              <w:rPr>
                <w:rFonts w:cstheme="minorHAnsi"/>
                <w:highlight w:val="yellow"/>
              </w:rPr>
            </w:rPrChange>
          </w:rPr>
          <w:t>Tikkanen</w:t>
        </w:r>
        <w:proofErr w:type="spellEnd"/>
        <w:r w:rsidR="00F2343D" w:rsidRPr="00C874A1">
          <w:rPr>
            <w:rFonts w:cstheme="minorHAnsi"/>
            <w:highlight w:val="yellow"/>
            <w:rPrChange w:id="439" w:author="Sean Duan" w:date="2021-08-06T14:49:00Z">
              <w:rPr>
                <w:rFonts w:cstheme="minorHAnsi"/>
                <w:highlight w:val="yellow"/>
              </w:rPr>
            </w:rPrChange>
          </w:rPr>
          <w:t>, 2020</w:t>
        </w:r>
      </w:ins>
      <w:ins w:id="440" w:author="Sean Duan" w:date="2021-08-03T16:12:00Z">
        <w:r w:rsidR="00093ECF" w:rsidRPr="00C874A1">
          <w:rPr>
            <w:rFonts w:cstheme="minorHAnsi"/>
            <w:highlight w:val="yellow"/>
            <w:rPrChange w:id="441" w:author="Sean Duan" w:date="2021-08-06T14:49:00Z">
              <w:rPr>
                <w:rFonts w:cstheme="minorHAnsi"/>
              </w:rPr>
            </w:rPrChange>
          </w:rPr>
          <w:t>)</w:t>
        </w:r>
        <w:r w:rsidR="00093ECF" w:rsidRPr="00C874A1">
          <w:rPr>
            <w:rFonts w:cstheme="minorHAnsi"/>
            <w:rPrChange w:id="442" w:author="Sean Duan" w:date="2021-08-06T14:49:00Z">
              <w:rPr>
                <w:rFonts w:cstheme="minorHAnsi"/>
              </w:rPr>
            </w:rPrChange>
          </w:rPr>
          <w:t>. This is compounded further</w:t>
        </w:r>
      </w:ins>
      <w:ins w:id="443" w:author="Sean Duan" w:date="2021-08-03T16:13:00Z">
        <w:r w:rsidR="00093ECF" w:rsidRPr="00C874A1">
          <w:rPr>
            <w:rFonts w:cstheme="minorHAnsi"/>
            <w:rPrChange w:id="444" w:author="Sean Duan" w:date="2021-08-06T14:49:00Z">
              <w:rPr>
                <w:rFonts w:cstheme="minorHAnsi"/>
              </w:rPr>
            </w:rPrChange>
          </w:rPr>
          <w:t xml:space="preserve"> by a general unwillingness to ration care</w:t>
        </w:r>
      </w:ins>
      <w:ins w:id="445" w:author="Sean Duan" w:date="2021-08-03T16:11:00Z">
        <w:r w:rsidR="00093ECF" w:rsidRPr="00C874A1">
          <w:rPr>
            <w:rFonts w:cstheme="minorHAnsi"/>
            <w:rPrChange w:id="446" w:author="Sean Duan" w:date="2021-08-06T14:49:00Z">
              <w:rPr>
                <w:rFonts w:cstheme="minorHAnsi"/>
              </w:rPr>
            </w:rPrChange>
          </w:rPr>
          <w:t xml:space="preserve"> </w:t>
        </w:r>
      </w:ins>
      <w:ins w:id="447" w:author="Sean Duan" w:date="2021-08-03T16:13:00Z">
        <w:r w:rsidR="00093ECF" w:rsidRPr="00C874A1">
          <w:rPr>
            <w:rFonts w:cstheme="minorHAnsi"/>
            <w:rPrChange w:id="448" w:author="Sean Duan" w:date="2021-08-06T14:49:00Z">
              <w:rPr>
                <w:rFonts w:cstheme="minorHAnsi"/>
              </w:rPr>
            </w:rPrChange>
          </w:rPr>
          <w:t xml:space="preserve">and administrative complexity, pushing cost higher with low value outcomes </w:t>
        </w:r>
        <w:r w:rsidR="00093ECF" w:rsidRPr="00C874A1">
          <w:rPr>
            <w:rFonts w:cstheme="minorHAnsi"/>
            <w:highlight w:val="yellow"/>
            <w:rPrChange w:id="449" w:author="Sean Duan" w:date="2021-08-06T14:49:00Z">
              <w:rPr>
                <w:rFonts w:cstheme="minorHAnsi"/>
              </w:rPr>
            </w:rPrChange>
          </w:rPr>
          <w:t>(Reinhardt 2004)</w:t>
        </w:r>
        <w:r w:rsidR="00093ECF" w:rsidRPr="00C874A1">
          <w:rPr>
            <w:rFonts w:cstheme="minorHAnsi"/>
            <w:rPrChange w:id="450" w:author="Sean Duan" w:date="2021-08-06T14:49:00Z">
              <w:rPr>
                <w:rFonts w:cstheme="minorHAnsi"/>
              </w:rPr>
            </w:rPrChange>
          </w:rPr>
          <w:t xml:space="preserve">. </w:t>
        </w:r>
      </w:ins>
      <w:del w:id="451" w:author="Sean Duan" w:date="2021-08-03T16:02:00Z">
        <w:r w:rsidRPr="00C874A1" w:rsidDel="00C313B9">
          <w:rPr>
            <w:rFonts w:cstheme="minorHAnsi"/>
            <w:rPrChange w:id="452" w:author="Sean Duan" w:date="2021-08-06T14:49:00Z">
              <w:rPr>
                <w:rFonts w:cstheme="minorHAnsi"/>
              </w:rPr>
            </w:rPrChange>
          </w:rPr>
          <w:delText xml:space="preserve"> the most common cause of bankruptcy in the United States </w:delText>
        </w:r>
      </w:del>
      <w:del w:id="453" w:author="Sean Duan" w:date="2021-08-03T15:59:00Z">
        <w:r w:rsidRPr="00C874A1" w:rsidDel="002F5205">
          <w:rPr>
            <w:rFonts w:cstheme="minorHAnsi"/>
            <w:highlight w:val="yellow"/>
            <w:rPrChange w:id="454" w:author="Sean Duan" w:date="2021-08-06T14:49:00Z">
              <w:rPr>
                <w:rFonts w:cstheme="minorHAnsi"/>
              </w:rPr>
            </w:rPrChange>
          </w:rPr>
          <w:delText>(</w:delText>
        </w:r>
      </w:del>
      <w:del w:id="455" w:author="Sean Duan" w:date="2021-08-03T15:53:00Z">
        <w:r w:rsidRPr="00C874A1" w:rsidDel="00AB4ABD">
          <w:rPr>
            <w:rFonts w:cstheme="minorHAnsi"/>
            <w:highlight w:val="yellow"/>
            <w:rPrChange w:id="456" w:author="Sean Duan" w:date="2021-08-06T14:49:00Z">
              <w:rPr>
                <w:rFonts w:cstheme="minorHAnsi"/>
              </w:rPr>
            </w:rPrChange>
          </w:rPr>
          <w:delText>Galvani et al. 2017</w:delText>
        </w:r>
      </w:del>
      <w:del w:id="457" w:author="Sean Duan" w:date="2021-08-03T15:59:00Z">
        <w:r w:rsidRPr="00C874A1" w:rsidDel="002F5205">
          <w:rPr>
            <w:rFonts w:cstheme="minorHAnsi"/>
            <w:highlight w:val="yellow"/>
            <w:rPrChange w:id="458" w:author="Sean Duan" w:date="2021-08-06T14:49:00Z">
              <w:rPr>
                <w:rFonts w:cstheme="minorHAnsi"/>
              </w:rPr>
            </w:rPrChange>
          </w:rPr>
          <w:delText>)</w:delText>
        </w:r>
        <w:r w:rsidRPr="00C874A1" w:rsidDel="002F5205">
          <w:rPr>
            <w:rFonts w:cstheme="minorHAnsi"/>
            <w:rPrChange w:id="459" w:author="Sean Duan" w:date="2021-08-06T14:49:00Z">
              <w:rPr>
                <w:rFonts w:cstheme="minorHAnsi"/>
              </w:rPr>
            </w:rPrChange>
          </w:rPr>
          <w:delText>.</w:delText>
        </w:r>
      </w:del>
      <w:del w:id="460" w:author="Sean Duan" w:date="2021-08-03T16:02:00Z">
        <w:r w:rsidRPr="00C874A1" w:rsidDel="00C313B9">
          <w:rPr>
            <w:rFonts w:cstheme="minorHAnsi"/>
            <w:rPrChange w:id="461" w:author="Sean Duan" w:date="2021-08-06T14:49:00Z">
              <w:rPr>
                <w:rFonts w:cstheme="minorHAnsi"/>
              </w:rPr>
            </w:rPrChange>
          </w:rPr>
          <w:delText xml:space="preserve"> </w:delText>
        </w:r>
      </w:del>
      <w:commentRangeStart w:id="462"/>
      <w:del w:id="463" w:author="Sean Duan" w:date="2021-08-03T16:04:00Z">
        <w:r w:rsidRPr="00C874A1" w:rsidDel="00637376">
          <w:rPr>
            <w:rFonts w:cstheme="minorHAnsi"/>
            <w:rPrChange w:id="464" w:author="Sean Duan" w:date="2021-08-06T14:49:00Z">
              <w:rPr>
                <w:rFonts w:cstheme="minorHAnsi"/>
              </w:rPr>
            </w:rPrChange>
          </w:rPr>
          <w:delText>Indeed, t</w:delText>
        </w:r>
      </w:del>
      <w:ins w:id="465" w:author="Sean Duan" w:date="2021-08-03T16:04:00Z">
        <w:r w:rsidR="00637376" w:rsidRPr="00C874A1">
          <w:rPr>
            <w:rFonts w:cstheme="minorHAnsi"/>
            <w:rPrChange w:id="466" w:author="Sean Duan" w:date="2021-08-06T14:49:00Z">
              <w:rPr>
                <w:rFonts w:cstheme="minorHAnsi"/>
              </w:rPr>
            </w:rPrChange>
          </w:rPr>
          <w:t>T</w:t>
        </w:r>
      </w:ins>
      <w:r w:rsidRPr="00C874A1">
        <w:rPr>
          <w:rFonts w:cstheme="minorHAnsi"/>
          <w:rPrChange w:id="467" w:author="Sean Duan" w:date="2021-08-06T14:49:00Z">
            <w:rPr>
              <w:rFonts w:cstheme="minorHAnsi"/>
            </w:rPr>
          </w:rPrChange>
        </w:rPr>
        <w:t>here are</w:t>
      </w:r>
      <w:ins w:id="468" w:author="Sean Duan" w:date="2021-08-03T16:04:00Z">
        <w:r w:rsidR="00637376" w:rsidRPr="00C874A1">
          <w:rPr>
            <w:rFonts w:cstheme="minorHAnsi"/>
            <w:rPrChange w:id="469" w:author="Sean Duan" w:date="2021-08-06T14:49:00Z">
              <w:rPr>
                <w:rFonts w:cstheme="minorHAnsi"/>
              </w:rPr>
            </w:rPrChange>
          </w:rPr>
          <w:t xml:space="preserve"> additional</w:t>
        </w:r>
      </w:ins>
      <w:r w:rsidRPr="00C874A1">
        <w:rPr>
          <w:rFonts w:cstheme="minorHAnsi"/>
          <w:rPrChange w:id="470" w:author="Sean Duan" w:date="2021-08-06T14:49:00Z">
            <w:rPr>
              <w:rFonts w:cstheme="minorHAnsi"/>
            </w:rPr>
          </w:rPrChange>
        </w:rPr>
        <w:t xml:space="preserve"> structural issues with </w:t>
      </w:r>
      <w:del w:id="471" w:author="Sean Duan" w:date="2021-08-03T16:04:00Z">
        <w:r w:rsidRPr="00C874A1" w:rsidDel="00637376">
          <w:rPr>
            <w:rFonts w:cstheme="minorHAnsi"/>
            <w:rPrChange w:id="472" w:author="Sean Duan" w:date="2021-08-06T14:49:00Z">
              <w:rPr>
                <w:rFonts w:cstheme="minorHAnsi"/>
              </w:rPr>
            </w:rPrChange>
          </w:rPr>
          <w:delText xml:space="preserve">a </w:delText>
        </w:r>
      </w:del>
      <w:ins w:id="473" w:author="Sean Duan" w:date="2021-08-03T16:04:00Z">
        <w:r w:rsidR="00637376" w:rsidRPr="00C874A1">
          <w:rPr>
            <w:rFonts w:cstheme="minorHAnsi"/>
            <w:rPrChange w:id="474" w:author="Sean Duan" w:date="2021-08-06T14:49:00Z">
              <w:rPr>
                <w:rFonts w:cstheme="minorHAnsi"/>
              </w:rPr>
            </w:rPrChange>
          </w:rPr>
          <w:t xml:space="preserve">the American system of </w:t>
        </w:r>
      </w:ins>
      <w:del w:id="475" w:author="Sean Duan" w:date="2021-08-03T16:04:00Z">
        <w:r w:rsidRPr="00C874A1" w:rsidDel="00637376">
          <w:rPr>
            <w:rFonts w:cstheme="minorHAnsi"/>
            <w:rPrChange w:id="476" w:author="Sean Duan" w:date="2021-08-06T14:49:00Z">
              <w:rPr>
                <w:rFonts w:cstheme="minorHAnsi"/>
              </w:rPr>
            </w:rPrChange>
          </w:rPr>
          <w:delText>‘</w:delText>
        </w:r>
      </w:del>
      <w:r w:rsidRPr="00C874A1">
        <w:rPr>
          <w:rFonts w:cstheme="minorHAnsi"/>
          <w:rPrChange w:id="477" w:author="Sean Duan" w:date="2021-08-06T14:49:00Z">
            <w:rPr>
              <w:rFonts w:cstheme="minorHAnsi"/>
            </w:rPr>
          </w:rPrChange>
        </w:rPr>
        <w:t>competitive marketplace</w:t>
      </w:r>
      <w:del w:id="478" w:author="Sean Duan" w:date="2021-08-03T16:04:00Z">
        <w:r w:rsidRPr="00C874A1" w:rsidDel="00637376">
          <w:rPr>
            <w:rFonts w:cstheme="minorHAnsi"/>
            <w:rPrChange w:id="479" w:author="Sean Duan" w:date="2021-08-06T14:49:00Z">
              <w:rPr>
                <w:rFonts w:cstheme="minorHAnsi"/>
              </w:rPr>
            </w:rPrChange>
          </w:rPr>
          <w:delText>’</w:delText>
        </w:r>
      </w:del>
      <w:r w:rsidRPr="00C874A1">
        <w:rPr>
          <w:rFonts w:cstheme="minorHAnsi"/>
          <w:rPrChange w:id="480" w:author="Sean Duan" w:date="2021-08-06T14:49:00Z">
            <w:rPr>
              <w:rFonts w:cstheme="minorHAnsi"/>
            </w:rPr>
          </w:rPrChange>
        </w:rPr>
        <w:t xml:space="preserve"> of multiple insurers.</w:t>
      </w:r>
      <w:del w:id="481" w:author="Sean Duan" w:date="2021-08-03T16:04:00Z">
        <w:r w:rsidRPr="00C874A1" w:rsidDel="00637376">
          <w:rPr>
            <w:rFonts w:cstheme="minorHAnsi"/>
            <w:rPrChange w:id="482" w:author="Sean Duan" w:date="2021-08-06T14:49:00Z">
              <w:rPr>
                <w:rFonts w:cstheme="minorHAnsi"/>
              </w:rPr>
            </w:rPrChange>
          </w:rPr>
          <w:delText xml:space="preserve"> Galvani et al. (2017)</w:delText>
        </w:r>
      </w:del>
      <w:r w:rsidRPr="00C874A1">
        <w:rPr>
          <w:rFonts w:cstheme="minorHAnsi"/>
          <w:rPrChange w:id="483" w:author="Sean Duan" w:date="2021-08-06T14:49:00Z">
            <w:rPr>
              <w:rFonts w:cstheme="minorHAnsi"/>
            </w:rPr>
          </w:rPrChange>
        </w:rPr>
        <w:t xml:space="preserve"> </w:t>
      </w:r>
      <w:del w:id="484" w:author="Sean Duan" w:date="2021-08-03T16:05:00Z">
        <w:r w:rsidRPr="00C874A1" w:rsidDel="00637376">
          <w:rPr>
            <w:rFonts w:cstheme="minorHAnsi"/>
            <w:rPrChange w:id="485" w:author="Sean Duan" w:date="2021-08-06T14:49:00Z">
              <w:rPr>
                <w:rFonts w:cstheme="minorHAnsi"/>
              </w:rPr>
            </w:rPrChange>
          </w:rPr>
          <w:delText>notes that p</w:delText>
        </w:r>
      </w:del>
      <w:ins w:id="486" w:author="Sean Duan" w:date="2021-08-03T16:05:00Z">
        <w:r w:rsidR="00637376" w:rsidRPr="00C874A1">
          <w:rPr>
            <w:rFonts w:cstheme="minorHAnsi"/>
            <w:rPrChange w:id="487" w:author="Sean Duan" w:date="2021-08-06T14:49:00Z">
              <w:rPr>
                <w:rFonts w:cstheme="minorHAnsi"/>
              </w:rPr>
            </w:rPrChange>
          </w:rPr>
          <w:t>P</w:t>
        </w:r>
      </w:ins>
      <w:r w:rsidRPr="00C874A1">
        <w:rPr>
          <w:rFonts w:cstheme="minorHAnsi"/>
          <w:rPrChange w:id="488" w:author="Sean Duan" w:date="2021-08-06T14:49:00Z">
            <w:rPr>
              <w:rFonts w:cstheme="minorHAnsi"/>
            </w:rPr>
          </w:rPrChange>
        </w:rPr>
        <w:t>reventative care</w:t>
      </w:r>
      <w:ins w:id="489" w:author="Sean Duan" w:date="2021-08-03T16:05:00Z">
        <w:r w:rsidR="00637376" w:rsidRPr="00C874A1">
          <w:rPr>
            <w:rFonts w:cstheme="minorHAnsi"/>
            <w:rPrChange w:id="490" w:author="Sean Duan" w:date="2021-08-06T14:49:00Z">
              <w:rPr>
                <w:rFonts w:cstheme="minorHAnsi"/>
              </w:rPr>
            </w:rPrChange>
          </w:rPr>
          <w:t xml:space="preserve"> and investment in medical infrastructure</w:t>
        </w:r>
      </w:ins>
      <w:del w:id="491" w:author="Sean Duan" w:date="2021-08-03T16:05:00Z">
        <w:r w:rsidRPr="00C874A1" w:rsidDel="00637376">
          <w:rPr>
            <w:rFonts w:cstheme="minorHAnsi"/>
            <w:rPrChange w:id="492" w:author="Sean Duan" w:date="2021-08-06T14:49:00Z">
              <w:rPr>
                <w:rFonts w:cstheme="minorHAnsi"/>
              </w:rPr>
            </w:rPrChange>
          </w:rPr>
          <w:delText xml:space="preserve"> with</w:delText>
        </w:r>
      </w:del>
      <w:ins w:id="493" w:author="Sean Duan" w:date="2021-08-03T16:05:00Z">
        <w:r w:rsidR="00637376" w:rsidRPr="00C874A1">
          <w:rPr>
            <w:rFonts w:cstheme="minorHAnsi"/>
            <w:rPrChange w:id="494" w:author="Sean Duan" w:date="2021-08-06T14:49:00Z">
              <w:rPr>
                <w:rFonts w:cstheme="minorHAnsi"/>
              </w:rPr>
            </w:rPrChange>
          </w:rPr>
          <w:t xml:space="preserve"> that generates</w:t>
        </w:r>
      </w:ins>
      <w:r w:rsidRPr="00C874A1">
        <w:rPr>
          <w:rFonts w:cstheme="minorHAnsi"/>
          <w:rPrChange w:id="495" w:author="Sean Duan" w:date="2021-08-06T14:49:00Z">
            <w:rPr>
              <w:rFonts w:cstheme="minorHAnsi"/>
            </w:rPr>
          </w:rPrChange>
        </w:rPr>
        <w:t xml:space="preserve"> long term value </w:t>
      </w:r>
      <w:del w:id="496" w:author="Sean Duan" w:date="2021-08-03T16:05:00Z">
        <w:r w:rsidRPr="00C874A1" w:rsidDel="00637376">
          <w:rPr>
            <w:rFonts w:cstheme="minorHAnsi"/>
            <w:rPrChange w:id="497" w:author="Sean Duan" w:date="2021-08-06T14:49:00Z">
              <w:rPr>
                <w:rFonts w:cstheme="minorHAnsi"/>
              </w:rPr>
            </w:rPrChange>
          </w:rPr>
          <w:delText>is de-emphasized</w:delText>
        </w:r>
      </w:del>
      <w:ins w:id="498" w:author="Sean Duan" w:date="2021-08-03T16:05:00Z">
        <w:r w:rsidR="00637376" w:rsidRPr="00C874A1">
          <w:rPr>
            <w:rFonts w:cstheme="minorHAnsi"/>
            <w:rPrChange w:id="499" w:author="Sean Duan" w:date="2021-08-06T14:49:00Z">
              <w:rPr>
                <w:rFonts w:cstheme="minorHAnsi"/>
              </w:rPr>
            </w:rPrChange>
          </w:rPr>
          <w:t>are under-invested in</w:t>
        </w:r>
      </w:ins>
      <w:r w:rsidRPr="00C874A1">
        <w:rPr>
          <w:rFonts w:cstheme="minorHAnsi"/>
          <w:rPrChange w:id="500" w:author="Sean Duan" w:date="2021-08-06T14:49:00Z">
            <w:rPr>
              <w:rFonts w:cstheme="minorHAnsi"/>
            </w:rPr>
          </w:rPrChange>
        </w:rPr>
        <w:t xml:space="preserve">, as </w:t>
      </w:r>
      <w:del w:id="501" w:author="Sean Duan" w:date="2021-08-03T16:05:00Z">
        <w:r w:rsidRPr="00C874A1" w:rsidDel="00637376">
          <w:rPr>
            <w:rFonts w:cstheme="minorHAnsi"/>
            <w:rPrChange w:id="502" w:author="Sean Duan" w:date="2021-08-06T14:49:00Z">
              <w:rPr>
                <w:rFonts w:cstheme="minorHAnsi"/>
              </w:rPr>
            </w:rPrChange>
          </w:rPr>
          <w:delText>competitors would benefit if the customer switched</w:delText>
        </w:r>
      </w:del>
      <w:ins w:id="503" w:author="Sean Duan" w:date="2021-08-03T16:05:00Z">
        <w:r w:rsidR="00637376" w:rsidRPr="00C874A1">
          <w:rPr>
            <w:rFonts w:cstheme="minorHAnsi"/>
            <w:rPrChange w:id="504" w:author="Sean Duan" w:date="2021-08-06T14:49:00Z">
              <w:rPr>
                <w:rFonts w:cstheme="minorHAnsi"/>
              </w:rPr>
            </w:rPrChange>
          </w:rPr>
          <w:t xml:space="preserve">insurers </w:t>
        </w:r>
      </w:ins>
      <w:ins w:id="505" w:author="Sean Duan" w:date="2021-08-03T16:06:00Z">
        <w:r w:rsidR="00637376" w:rsidRPr="00C874A1">
          <w:rPr>
            <w:rFonts w:cstheme="minorHAnsi"/>
            <w:rPrChange w:id="506" w:author="Sean Duan" w:date="2021-08-06T14:49:00Z">
              <w:rPr>
                <w:rFonts w:cstheme="minorHAnsi"/>
              </w:rPr>
            </w:rPrChange>
          </w:rPr>
          <w:t xml:space="preserve">share the benefits from the cost of implementation with their competitors </w:t>
        </w:r>
        <w:r w:rsidR="00637376" w:rsidRPr="00C874A1">
          <w:rPr>
            <w:rFonts w:cstheme="minorHAnsi"/>
            <w:highlight w:val="yellow"/>
            <w:rPrChange w:id="507" w:author="Sean Duan" w:date="2021-08-06T14:49:00Z">
              <w:rPr>
                <w:rFonts w:cstheme="minorHAnsi"/>
              </w:rPr>
            </w:rPrChange>
          </w:rPr>
          <w:t>(Anderson, 2003)</w:t>
        </w:r>
      </w:ins>
      <w:r w:rsidRPr="00C874A1">
        <w:rPr>
          <w:rFonts w:cstheme="minorHAnsi"/>
          <w:rPrChange w:id="508" w:author="Sean Duan" w:date="2021-08-06T14:49:00Z">
            <w:rPr>
              <w:rFonts w:cstheme="minorHAnsi"/>
            </w:rPr>
          </w:rPrChange>
        </w:rPr>
        <w:t xml:space="preserve">. </w:t>
      </w:r>
      <w:ins w:id="509" w:author="Sean Duan" w:date="2021-08-04T13:50:00Z">
        <w:r w:rsidR="00A22145" w:rsidRPr="00C874A1">
          <w:rPr>
            <w:rFonts w:cstheme="minorHAnsi"/>
            <w:rPrChange w:id="510" w:author="Sean Duan" w:date="2021-08-06T14:49:00Z">
              <w:rPr>
                <w:rFonts w:cstheme="minorHAnsi"/>
              </w:rPr>
            </w:rPrChange>
          </w:rPr>
          <w:t>W</w:t>
        </w:r>
      </w:ins>
      <w:ins w:id="511" w:author="Sean Duan" w:date="2021-08-04T13:49:00Z">
        <w:r w:rsidR="00A22145" w:rsidRPr="00C874A1">
          <w:rPr>
            <w:rPrChange w:id="512" w:author="Sean Duan" w:date="2021-08-06T14:49:00Z">
              <w:rPr/>
            </w:rPrChange>
          </w:rPr>
          <w:t>aste in the US health system is unnecessarily high due t</w:t>
        </w:r>
      </w:ins>
      <w:ins w:id="513" w:author="Sean Duan" w:date="2021-08-04T13:50:00Z">
        <w:r w:rsidR="00A22145" w:rsidRPr="00C874A1">
          <w:rPr>
            <w:rPrChange w:id="514" w:author="Sean Duan" w:date="2021-08-06T14:49:00Z">
              <w:rPr/>
            </w:rPrChange>
          </w:rPr>
          <w:t>o the</w:t>
        </w:r>
      </w:ins>
      <w:ins w:id="515" w:author="Sean Duan" w:date="2021-08-04T13:49:00Z">
        <w:r w:rsidR="00A22145" w:rsidRPr="00C874A1">
          <w:rPr>
            <w:rPrChange w:id="516" w:author="Sean Duan" w:date="2021-08-06T14:49:00Z">
              <w:rPr/>
            </w:rPrChange>
          </w:rPr>
          <w:t xml:space="preserve"> lack of centralized payment and distribution</w:t>
        </w:r>
      </w:ins>
      <w:ins w:id="517" w:author="Sean Duan" w:date="2021-08-04T13:50:00Z">
        <w:r w:rsidR="00A22145" w:rsidRPr="00C874A1">
          <w:rPr>
            <w:rPrChange w:id="518" w:author="Sean Duan" w:date="2021-08-06T14:49:00Z">
              <w:rPr/>
            </w:rPrChange>
          </w:rPr>
          <w:t xml:space="preserve"> as well </w:t>
        </w:r>
      </w:ins>
      <w:ins w:id="519" w:author="Sean Duan" w:date="2021-08-04T13:51:00Z">
        <w:r w:rsidR="00A22145" w:rsidRPr="00C874A1">
          <w:rPr>
            <w:highlight w:val="yellow"/>
            <w:rPrChange w:id="520" w:author="Sean Duan" w:date="2021-08-06T14:49:00Z">
              <w:rPr/>
            </w:rPrChange>
          </w:rPr>
          <w:t>(Shrank 2019)</w:t>
        </w:r>
      </w:ins>
      <w:ins w:id="521" w:author="Sean Duan" w:date="2021-08-04T13:49:00Z">
        <w:r w:rsidR="00A22145" w:rsidRPr="00C874A1">
          <w:rPr>
            <w:rPrChange w:id="522" w:author="Sean Duan" w:date="2021-08-06T14:49:00Z">
              <w:rPr/>
            </w:rPrChange>
          </w:rPr>
          <w:t xml:space="preserve">. </w:t>
        </w:r>
      </w:ins>
      <w:ins w:id="523" w:author="Sean Duan" w:date="2021-08-04T13:51:00Z">
        <w:r w:rsidR="00D01A55" w:rsidRPr="00C874A1">
          <w:rPr>
            <w:rPrChange w:id="524" w:author="Sean Duan" w:date="2021-08-06T14:49:00Z">
              <w:rPr/>
            </w:rPrChange>
          </w:rPr>
          <w:t>Estimates of w</w:t>
        </w:r>
      </w:ins>
      <w:ins w:id="525" w:author="Sean Duan" w:date="2021-08-04T13:49:00Z">
        <w:r w:rsidR="00A22145" w:rsidRPr="00C874A1">
          <w:rPr>
            <w:rPrChange w:id="526" w:author="Sean Duan" w:date="2021-08-06T14:49:00Z">
              <w:rPr/>
            </w:rPrChange>
          </w:rPr>
          <w:t xml:space="preserve">aste range from $760 billion to nearly $1 trillion, approximately 25% of total health spending. </w:t>
        </w:r>
      </w:ins>
      <w:ins w:id="527" w:author="Sean Duan" w:date="2021-08-04T13:51:00Z">
        <w:r w:rsidR="00C407EF" w:rsidRPr="00C874A1">
          <w:rPr>
            <w:rPrChange w:id="528" w:author="Sean Duan" w:date="2021-08-06T14:49:00Z">
              <w:rPr/>
            </w:rPrChange>
          </w:rPr>
          <w:t xml:space="preserve">Over 40% of this waste is caused by a combination of administrative complexity and </w:t>
        </w:r>
      </w:ins>
      <w:ins w:id="529" w:author="Sean Duan" w:date="2021-08-04T13:52:00Z">
        <w:r w:rsidR="00A012F7" w:rsidRPr="00C874A1">
          <w:rPr>
            <w:rPrChange w:id="530" w:author="Sean Duan" w:date="2021-08-06T14:49:00Z">
              <w:rPr/>
            </w:rPrChange>
          </w:rPr>
          <w:t>inflated pricing for healthcare.</w:t>
        </w:r>
      </w:ins>
      <w:ins w:id="531" w:author="Sean Duan" w:date="2021-08-04T13:49:00Z">
        <w:r w:rsidR="00A22145" w:rsidRPr="00C874A1">
          <w:rPr>
            <w:rPrChange w:id="532" w:author="Sean Duan" w:date="2021-08-06T14:49:00Z">
              <w:rPr/>
            </w:rPrChange>
          </w:rPr>
          <w:t xml:space="preserve"> </w:t>
        </w:r>
      </w:ins>
      <w:ins w:id="533" w:author="Sean Duan" w:date="2021-08-04T13:53:00Z">
        <w:r w:rsidR="00A012F7" w:rsidRPr="00C874A1">
          <w:rPr>
            <w:rPrChange w:id="534" w:author="Sean Duan" w:date="2021-08-06T14:49:00Z">
              <w:rPr/>
            </w:rPrChange>
          </w:rPr>
          <w:t xml:space="preserve">These problems lead to </w:t>
        </w:r>
      </w:ins>
      <w:del w:id="535" w:author="Sean Duan" w:date="2021-07-12T14:59:00Z">
        <w:r w:rsidRPr="00C874A1" w:rsidDel="006F3FBD">
          <w:rPr>
            <w:rFonts w:cstheme="minorHAnsi"/>
            <w:rPrChange w:id="536" w:author="Sean Duan" w:date="2021-08-06T14:49:00Z">
              <w:rPr>
                <w:rFonts w:cstheme="minorHAnsi"/>
              </w:rPr>
            </w:rPrChange>
          </w:rPr>
          <w:delText xml:space="preserve">s </w:delText>
        </w:r>
      </w:del>
      <w:commentRangeEnd w:id="462"/>
      <w:ins w:id="537" w:author="Sean Duan" w:date="2021-08-04T13:53:00Z">
        <w:r w:rsidR="00A012F7" w:rsidRPr="00C874A1">
          <w:rPr>
            <w:rFonts w:cstheme="minorHAnsi"/>
            <w:rPrChange w:id="538" w:author="Sean Duan" w:date="2021-08-06T14:49:00Z">
              <w:rPr>
                <w:rFonts w:cstheme="minorHAnsi"/>
              </w:rPr>
            </w:rPrChange>
          </w:rPr>
          <w:t>m</w:t>
        </w:r>
      </w:ins>
      <w:r w:rsidRPr="00C874A1">
        <w:rPr>
          <w:rStyle w:val="CommentReference"/>
          <w:rFonts w:cstheme="minorHAnsi"/>
          <w:sz w:val="24"/>
          <w:szCs w:val="24"/>
          <w:rPrChange w:id="539" w:author="Sean Duan" w:date="2021-08-06T14:49:00Z">
            <w:rPr>
              <w:rStyle w:val="CommentReference"/>
              <w:rFonts w:cstheme="minorHAnsi"/>
            </w:rPr>
          </w:rPrChange>
        </w:rPr>
        <w:commentReference w:id="462"/>
      </w:r>
      <w:del w:id="540" w:author="Sean Duan" w:date="2021-08-03T16:06:00Z">
        <w:r w:rsidRPr="00C874A1" w:rsidDel="000F46CF">
          <w:rPr>
            <w:rFonts w:cstheme="minorHAnsi"/>
            <w:rPrChange w:id="541" w:author="Sean Duan" w:date="2021-08-06T14:49:00Z">
              <w:rPr>
                <w:rFonts w:cstheme="minorHAnsi"/>
              </w:rPr>
            </w:rPrChange>
          </w:rPr>
          <w:delText>In fact, looking at our closest analogue for a broad public health option, Medicare and Medicaid, we find that billing rates and expenses for private insurance are up to six times more expensive! Simply put, m</w:delText>
        </w:r>
      </w:del>
      <w:r w:rsidRPr="00C874A1">
        <w:rPr>
          <w:rFonts w:cstheme="minorHAnsi"/>
          <w:rPrChange w:id="542" w:author="Sean Duan" w:date="2021-08-06T14:49:00Z">
            <w:rPr>
              <w:rFonts w:cstheme="minorHAnsi"/>
            </w:rPr>
          </w:rPrChange>
        </w:rPr>
        <w:t xml:space="preserve">edical care </w:t>
      </w:r>
      <w:del w:id="543" w:author="Sean Duan" w:date="2021-08-04T13:53:00Z">
        <w:r w:rsidRPr="00C874A1" w:rsidDel="00A012F7">
          <w:rPr>
            <w:rFonts w:cstheme="minorHAnsi"/>
            <w:rPrChange w:id="544" w:author="Sean Duan" w:date="2021-08-06T14:49:00Z">
              <w:rPr>
                <w:rFonts w:cstheme="minorHAnsi"/>
              </w:rPr>
            </w:rPrChange>
          </w:rPr>
          <w:delText xml:space="preserve">is </w:delText>
        </w:r>
      </w:del>
      <w:ins w:id="545" w:author="Sean Duan" w:date="2021-08-04T13:53:00Z">
        <w:r w:rsidR="00A012F7" w:rsidRPr="00C874A1">
          <w:rPr>
            <w:rFonts w:cstheme="minorHAnsi"/>
            <w:rPrChange w:id="546" w:author="Sean Duan" w:date="2021-08-06T14:49:00Z">
              <w:rPr>
                <w:rFonts w:cstheme="minorHAnsi"/>
              </w:rPr>
            </w:rPrChange>
          </w:rPr>
          <w:t xml:space="preserve">being </w:t>
        </w:r>
      </w:ins>
      <w:r w:rsidRPr="00C874A1">
        <w:rPr>
          <w:rFonts w:cstheme="minorHAnsi"/>
          <w:rPrChange w:id="547" w:author="Sean Duan" w:date="2021-08-06T14:49:00Z">
            <w:rPr>
              <w:rFonts w:cstheme="minorHAnsi"/>
            </w:rPr>
          </w:rPrChange>
        </w:rPr>
        <w:t xml:space="preserve">unaffordable in the United States for many </w:t>
      </w:r>
      <w:commentRangeStart w:id="548"/>
      <w:r w:rsidRPr="00C874A1">
        <w:rPr>
          <w:rFonts w:cstheme="minorHAnsi"/>
          <w:rPrChange w:id="549" w:author="Sean Duan" w:date="2021-08-06T14:49:00Z">
            <w:rPr>
              <w:rFonts w:cstheme="minorHAnsi"/>
            </w:rPr>
          </w:rPrChange>
        </w:rPr>
        <w:t>individuals</w:t>
      </w:r>
      <w:commentRangeEnd w:id="548"/>
      <w:r w:rsidRPr="00C874A1">
        <w:rPr>
          <w:rStyle w:val="CommentReference"/>
          <w:rFonts w:cstheme="minorHAnsi"/>
          <w:sz w:val="24"/>
          <w:szCs w:val="24"/>
          <w:rPrChange w:id="550" w:author="Sean Duan" w:date="2021-08-06T14:49:00Z">
            <w:rPr>
              <w:rStyle w:val="CommentReference"/>
              <w:rFonts w:cstheme="minorHAnsi"/>
            </w:rPr>
          </w:rPrChange>
        </w:rPr>
        <w:commentReference w:id="548"/>
      </w:r>
      <w:r w:rsidRPr="00C874A1">
        <w:rPr>
          <w:rFonts w:cstheme="minorHAnsi"/>
          <w:rPrChange w:id="551" w:author="Sean Duan" w:date="2021-08-06T14:49:00Z">
            <w:rPr>
              <w:rFonts w:cstheme="minorHAnsi"/>
            </w:rPr>
          </w:rPrChange>
        </w:rPr>
        <w:t>.</w:t>
      </w:r>
    </w:p>
    <w:p w14:paraId="5F367CC9" w14:textId="369E4D8A" w:rsidR="007A1AAB" w:rsidRPr="00C874A1" w:rsidDel="00256A47" w:rsidRDefault="007A1AAB">
      <w:pPr>
        <w:pStyle w:val="BodyText"/>
        <w:rPr>
          <w:del w:id="552" w:author="Sean Duan" w:date="2021-08-04T13:26:00Z"/>
          <w:rPrChange w:id="553" w:author="Sean Duan" w:date="2021-08-06T14:49:00Z">
            <w:rPr>
              <w:del w:id="554" w:author="Sean Duan" w:date="2021-08-04T13:26:00Z"/>
            </w:rPr>
          </w:rPrChange>
        </w:rPr>
        <w:pPrChange w:id="555" w:author="Sean Duan" w:date="2021-08-03T16:13:00Z">
          <w:pPr>
            <w:pStyle w:val="FirstParagraph"/>
            <w:spacing w:line="480" w:lineRule="auto"/>
          </w:pPr>
        </w:pPrChange>
      </w:pPr>
    </w:p>
    <w:p w14:paraId="2E2528A0" w14:textId="684685AA" w:rsidR="003631BD" w:rsidRPr="00C874A1" w:rsidRDefault="003631BD">
      <w:pPr>
        <w:pStyle w:val="BodyText"/>
        <w:spacing w:line="480" w:lineRule="auto"/>
        <w:ind w:firstLine="720"/>
        <w:rPr>
          <w:rFonts w:cstheme="minorHAnsi"/>
          <w:rPrChange w:id="556" w:author="Sean Duan" w:date="2021-08-06T14:49:00Z">
            <w:rPr>
              <w:rFonts w:cstheme="minorHAnsi"/>
            </w:rPr>
          </w:rPrChange>
        </w:rPr>
        <w:pPrChange w:id="557" w:author="Sean Duan" w:date="2021-08-04T13:26:00Z">
          <w:pPr>
            <w:pStyle w:val="BodyText"/>
            <w:spacing w:line="480" w:lineRule="auto"/>
          </w:pPr>
        </w:pPrChange>
      </w:pPr>
      <w:del w:id="558" w:author="Sean Duan" w:date="2021-08-04T13:39:00Z">
        <w:r w:rsidRPr="00C874A1" w:rsidDel="00BE1747">
          <w:rPr>
            <w:rFonts w:cstheme="minorHAnsi"/>
            <w:rPrChange w:id="559" w:author="Sean Duan" w:date="2021-08-06T14:49:00Z">
              <w:rPr>
                <w:rFonts w:cstheme="minorHAnsi"/>
              </w:rPr>
            </w:rPrChange>
          </w:rPr>
          <w:delText>Perhaps another way of looking at the issue is to consider health outcomes, instead of cost for health.</w:delText>
        </w:r>
      </w:del>
      <w:proofErr w:type="spellStart"/>
      <w:ins w:id="560" w:author="Sean Duan" w:date="2021-08-06T15:07:00Z">
        <w:r w:rsidR="000F0D47">
          <w:rPr>
            <w:rFonts w:cstheme="minorHAnsi"/>
          </w:rPr>
          <w:t>Irregardless</w:t>
        </w:r>
        <w:proofErr w:type="spellEnd"/>
        <w:r w:rsidR="000F0D47">
          <w:rPr>
            <w:rFonts w:cstheme="minorHAnsi"/>
          </w:rPr>
          <w:t xml:space="preserve"> of cost, h</w:t>
        </w:r>
      </w:ins>
      <w:ins w:id="561" w:author="Sean Duan" w:date="2021-08-04T13:39:00Z">
        <w:r w:rsidR="00BE1747" w:rsidRPr="00C874A1">
          <w:rPr>
            <w:rPrChange w:id="562" w:author="Sean Duan" w:date="2021-08-06T14:49:00Z">
              <w:rPr/>
            </w:rPrChange>
          </w:rPr>
          <w:t>ealth outcomes in the US are also inadequate.</w:t>
        </w:r>
      </w:ins>
      <w:r w:rsidRPr="00C874A1">
        <w:rPr>
          <w:rFonts w:cstheme="minorHAnsi"/>
          <w:rPrChange w:id="563" w:author="Sean Duan" w:date="2021-08-06T14:49:00Z">
            <w:rPr>
              <w:rFonts w:cstheme="minorHAnsi"/>
            </w:rPr>
          </w:rPrChange>
        </w:rPr>
        <w:t xml:space="preserve"> </w:t>
      </w:r>
      <w:del w:id="564" w:author="Sean Duan" w:date="2021-08-04T13:31:00Z">
        <w:r w:rsidRPr="00C874A1" w:rsidDel="00256A47">
          <w:rPr>
            <w:rFonts w:cstheme="minorHAnsi"/>
            <w:rPrChange w:id="565" w:author="Sean Duan" w:date="2021-08-06T14:49:00Z">
              <w:rPr>
                <w:rFonts w:cstheme="minorHAnsi"/>
              </w:rPr>
            </w:rPrChange>
          </w:rPr>
          <w:delText>However, even looking at the United States from this perspective,</w:delText>
        </w:r>
      </w:del>
      <w:del w:id="566" w:author="Sean Duan" w:date="2021-08-04T13:30:00Z">
        <w:r w:rsidRPr="00C874A1" w:rsidDel="00256A47">
          <w:rPr>
            <w:rFonts w:cstheme="minorHAnsi"/>
            <w:rPrChange w:id="567" w:author="Sean Duan" w:date="2021-08-06T14:49:00Z">
              <w:rPr>
                <w:rFonts w:cstheme="minorHAnsi"/>
              </w:rPr>
            </w:rPrChange>
          </w:rPr>
          <w:delText xml:space="preserve"> Galvani et al. (2017) finds that</w:delText>
        </w:r>
      </w:del>
      <w:del w:id="568" w:author="Sean Duan" w:date="2021-08-04T13:31:00Z">
        <w:r w:rsidRPr="00C874A1" w:rsidDel="00256A47">
          <w:rPr>
            <w:rFonts w:cstheme="minorHAnsi"/>
            <w:rPrChange w:id="569" w:author="Sean Duan" w:date="2021-08-06T14:49:00Z">
              <w:rPr>
                <w:rFonts w:cstheme="minorHAnsi"/>
              </w:rPr>
            </w:rPrChange>
          </w:rPr>
          <w:delText xml:space="preserve"> our l</w:delText>
        </w:r>
      </w:del>
      <w:ins w:id="570" w:author="Sean Duan" w:date="2021-08-04T13:32:00Z">
        <w:r w:rsidR="00256A47" w:rsidRPr="00C874A1">
          <w:rPr>
            <w:rFonts w:cstheme="minorHAnsi"/>
            <w:rPrChange w:id="571" w:author="Sean Duan" w:date="2021-08-06T14:49:00Z">
              <w:rPr>
                <w:rFonts w:cstheme="minorHAnsi"/>
              </w:rPr>
            </w:rPrChange>
          </w:rPr>
          <w:t>L</w:t>
        </w:r>
      </w:ins>
      <w:r w:rsidRPr="00C874A1">
        <w:rPr>
          <w:rFonts w:cstheme="minorHAnsi"/>
          <w:rPrChange w:id="572" w:author="Sean Duan" w:date="2021-08-06T14:49:00Z">
            <w:rPr>
              <w:rFonts w:cstheme="minorHAnsi"/>
            </w:rPr>
          </w:rPrChange>
        </w:rPr>
        <w:t xml:space="preserve">ife expectancy </w:t>
      </w:r>
      <w:ins w:id="573" w:author="Sean Duan" w:date="2021-08-04T13:32:00Z">
        <w:r w:rsidR="00256A47" w:rsidRPr="00C874A1">
          <w:rPr>
            <w:rFonts w:cstheme="minorHAnsi"/>
            <w:rPrChange w:id="574" w:author="Sean Duan" w:date="2021-08-06T14:49:00Z">
              <w:rPr>
                <w:rFonts w:cstheme="minorHAnsi"/>
              </w:rPr>
            </w:rPrChange>
          </w:rPr>
          <w:t xml:space="preserve">in the US </w:t>
        </w:r>
      </w:ins>
      <w:r w:rsidRPr="00C874A1">
        <w:rPr>
          <w:rFonts w:cstheme="minorHAnsi"/>
          <w:rPrChange w:id="575" w:author="Sean Duan" w:date="2021-08-06T14:49:00Z">
            <w:rPr>
              <w:rFonts w:cstheme="minorHAnsi"/>
            </w:rPr>
          </w:rPrChange>
        </w:rPr>
        <w:t>has</w:t>
      </w:r>
      <w:del w:id="576" w:author="Sean Duan" w:date="2021-08-04T13:30:00Z">
        <w:r w:rsidRPr="00C874A1" w:rsidDel="00256A47">
          <w:rPr>
            <w:rFonts w:cstheme="minorHAnsi"/>
            <w:rPrChange w:id="577" w:author="Sean Duan" w:date="2021-08-06T14:49:00Z">
              <w:rPr>
                <w:rFonts w:cstheme="minorHAnsi"/>
              </w:rPr>
            </w:rPrChange>
          </w:rPr>
          <w:delText xml:space="preserve"> been reversing since 2014</w:delText>
        </w:r>
      </w:del>
      <w:ins w:id="578" w:author="Sean Duan" w:date="2021-08-04T13:30:00Z">
        <w:r w:rsidR="00256A47" w:rsidRPr="00C874A1">
          <w:rPr>
            <w:rFonts w:cstheme="minorHAnsi"/>
            <w:rPrChange w:id="579" w:author="Sean Duan" w:date="2021-08-06T14:49:00Z">
              <w:rPr>
                <w:rFonts w:cstheme="minorHAnsi"/>
              </w:rPr>
            </w:rPrChange>
          </w:rPr>
          <w:t xml:space="preserve"> not improved since 2014</w:t>
        </w:r>
      </w:ins>
      <w:r w:rsidRPr="00C874A1">
        <w:rPr>
          <w:rFonts w:cstheme="minorHAnsi"/>
          <w:rPrChange w:id="580" w:author="Sean Duan" w:date="2021-08-06T14:49:00Z">
            <w:rPr>
              <w:rFonts w:cstheme="minorHAnsi"/>
            </w:rPr>
          </w:rPrChange>
        </w:rPr>
        <w:t xml:space="preserve">, even </w:t>
      </w:r>
      <w:del w:id="581" w:author="Sean Duan" w:date="2021-08-04T13:35:00Z">
        <w:r w:rsidRPr="00C874A1" w:rsidDel="007C18CF">
          <w:rPr>
            <w:rFonts w:cstheme="minorHAnsi"/>
            <w:rPrChange w:id="582" w:author="Sean Duan" w:date="2021-08-06T14:49:00Z">
              <w:rPr>
                <w:rFonts w:cstheme="minorHAnsi"/>
              </w:rPr>
            </w:rPrChange>
          </w:rPr>
          <w:delText>as money spent on health has increased by 130%!</w:delText>
        </w:r>
      </w:del>
      <w:ins w:id="583" w:author="Sean Duan" w:date="2021-08-04T13:35:00Z">
        <w:r w:rsidR="007C18CF" w:rsidRPr="00C874A1">
          <w:rPr>
            <w:rFonts w:cstheme="minorHAnsi"/>
            <w:rPrChange w:id="584" w:author="Sean Duan" w:date="2021-08-06T14:49:00Z">
              <w:rPr>
                <w:rFonts w:cstheme="minorHAnsi"/>
              </w:rPr>
            </w:rPrChange>
          </w:rPr>
          <w:t>as the per c</w:t>
        </w:r>
      </w:ins>
      <w:ins w:id="585" w:author="Sean Duan" w:date="2021-08-04T13:36:00Z">
        <w:r w:rsidR="007C18CF" w:rsidRPr="00C874A1">
          <w:rPr>
            <w:rFonts w:cstheme="minorHAnsi"/>
            <w:rPrChange w:id="586" w:author="Sean Duan" w:date="2021-08-06T14:49:00Z">
              <w:rPr>
                <w:rFonts w:cstheme="minorHAnsi"/>
              </w:rPr>
            </w:rPrChange>
          </w:rPr>
          <w:t xml:space="preserve">apita cost </w:t>
        </w:r>
      </w:ins>
      <w:ins w:id="587" w:author="Sean Duan" w:date="2021-08-04T13:42:00Z">
        <w:r w:rsidR="001B6334" w:rsidRPr="00C874A1">
          <w:rPr>
            <w:rFonts w:cstheme="minorHAnsi"/>
            <w:rPrChange w:id="588" w:author="Sean Duan" w:date="2021-08-06T14:49:00Z">
              <w:rPr>
                <w:rFonts w:cstheme="minorHAnsi"/>
              </w:rPr>
            </w:rPrChange>
          </w:rPr>
          <w:t xml:space="preserve">of healthcare </w:t>
        </w:r>
      </w:ins>
      <w:ins w:id="589" w:author="Sean Duan" w:date="2021-08-04T13:36:00Z">
        <w:r w:rsidR="007C18CF" w:rsidRPr="00C874A1">
          <w:rPr>
            <w:rFonts w:cstheme="minorHAnsi"/>
            <w:rPrChange w:id="590" w:author="Sean Duan" w:date="2021-08-06T14:49:00Z">
              <w:rPr>
                <w:rFonts w:cstheme="minorHAnsi"/>
              </w:rPr>
            </w:rPrChange>
          </w:rPr>
          <w:t>has risen from $9,466</w:t>
        </w:r>
      </w:ins>
      <w:r w:rsidRPr="00C874A1">
        <w:rPr>
          <w:rFonts w:cstheme="minorHAnsi"/>
          <w:rPrChange w:id="591" w:author="Sean Duan" w:date="2021-08-06T14:49:00Z">
            <w:rPr>
              <w:rFonts w:cstheme="minorHAnsi"/>
            </w:rPr>
          </w:rPrChange>
        </w:rPr>
        <w:t xml:space="preserve"> </w:t>
      </w:r>
      <w:ins w:id="592" w:author="Sean Duan" w:date="2021-08-04T13:36:00Z">
        <w:r w:rsidR="007C18CF" w:rsidRPr="00C874A1">
          <w:rPr>
            <w:rFonts w:cstheme="minorHAnsi"/>
            <w:rPrChange w:id="593" w:author="Sean Duan" w:date="2021-08-06T14:49:00Z">
              <w:rPr>
                <w:rFonts w:cstheme="minorHAnsi"/>
              </w:rPr>
            </w:rPrChange>
          </w:rPr>
          <w:t xml:space="preserve">to $11,582 </w:t>
        </w:r>
        <w:r w:rsidR="007C18CF" w:rsidRPr="00C874A1">
          <w:rPr>
            <w:rFonts w:cstheme="minorHAnsi"/>
            <w:highlight w:val="yellow"/>
            <w:rPrChange w:id="594" w:author="Sean Duan" w:date="2021-08-06T14:49:00Z">
              <w:rPr>
                <w:rFonts w:cstheme="minorHAnsi"/>
              </w:rPr>
            </w:rPrChange>
          </w:rPr>
          <w:t>(</w:t>
        </w:r>
      </w:ins>
      <w:ins w:id="595" w:author="Sean Duan" w:date="2021-08-04T13:37:00Z">
        <w:r w:rsidR="007C18CF" w:rsidRPr="00C874A1">
          <w:rPr>
            <w:rFonts w:cstheme="minorHAnsi"/>
            <w:highlight w:val="yellow"/>
            <w:rPrChange w:id="596" w:author="Sean Duan" w:date="2021-08-06T14:49:00Z">
              <w:rPr>
                <w:rFonts w:cstheme="minorHAnsi"/>
              </w:rPr>
            </w:rPrChange>
          </w:rPr>
          <w:t xml:space="preserve">National Health </w:t>
        </w:r>
      </w:ins>
      <w:ins w:id="597" w:author="Sean Duan" w:date="2021-08-04T13:38:00Z">
        <w:r w:rsidR="007C18CF" w:rsidRPr="00C874A1">
          <w:rPr>
            <w:rFonts w:cstheme="minorHAnsi"/>
            <w:highlight w:val="yellow"/>
            <w:rPrChange w:id="598" w:author="Sean Duan" w:date="2021-08-06T14:49:00Z">
              <w:rPr>
                <w:rFonts w:cstheme="minorHAnsi"/>
              </w:rPr>
            </w:rPrChange>
          </w:rPr>
          <w:t>Expenditure Accounts Tables, 2014-2019</w:t>
        </w:r>
      </w:ins>
      <w:ins w:id="599" w:author="Sean Duan" w:date="2021-08-04T13:39:00Z">
        <w:r w:rsidR="004E778B" w:rsidRPr="00C874A1">
          <w:rPr>
            <w:rFonts w:cstheme="minorHAnsi"/>
            <w:highlight w:val="yellow"/>
            <w:rPrChange w:id="600" w:author="Sean Duan" w:date="2021-08-06T14:49:00Z">
              <w:rPr>
                <w:rFonts w:cstheme="minorHAnsi"/>
                <w:highlight w:val="yellow"/>
              </w:rPr>
            </w:rPrChange>
          </w:rPr>
          <w:t xml:space="preserve">; Murphy, 2014; </w:t>
        </w:r>
        <w:proofErr w:type="spellStart"/>
        <w:r w:rsidR="004E778B" w:rsidRPr="00C874A1">
          <w:rPr>
            <w:rFonts w:cstheme="minorHAnsi"/>
            <w:highlight w:val="yellow"/>
            <w:rPrChange w:id="601" w:author="Sean Duan" w:date="2021-08-06T14:49:00Z">
              <w:rPr>
                <w:rFonts w:cstheme="minorHAnsi"/>
                <w:highlight w:val="yellow"/>
              </w:rPr>
            </w:rPrChange>
          </w:rPr>
          <w:lastRenderedPageBreak/>
          <w:t>Kochanek</w:t>
        </w:r>
        <w:proofErr w:type="spellEnd"/>
        <w:r w:rsidR="004E778B" w:rsidRPr="00C874A1">
          <w:rPr>
            <w:rFonts w:cstheme="minorHAnsi"/>
            <w:highlight w:val="yellow"/>
            <w:rPrChange w:id="602" w:author="Sean Duan" w:date="2021-08-06T14:49:00Z">
              <w:rPr>
                <w:rFonts w:cstheme="minorHAnsi"/>
                <w:highlight w:val="yellow"/>
              </w:rPr>
            </w:rPrChange>
          </w:rPr>
          <w:t xml:space="preserve"> 2019</w:t>
        </w:r>
      </w:ins>
      <w:ins w:id="603" w:author="Sean Duan" w:date="2021-08-04T13:36:00Z">
        <w:r w:rsidR="007C18CF" w:rsidRPr="00C874A1">
          <w:rPr>
            <w:rFonts w:cstheme="minorHAnsi"/>
            <w:highlight w:val="yellow"/>
            <w:rPrChange w:id="604" w:author="Sean Duan" w:date="2021-08-06T14:49:00Z">
              <w:rPr>
                <w:rFonts w:cstheme="minorHAnsi"/>
              </w:rPr>
            </w:rPrChange>
          </w:rPr>
          <w:t>)</w:t>
        </w:r>
      </w:ins>
      <w:ins w:id="605" w:author="Sean Duan" w:date="2021-08-04T13:42:00Z">
        <w:r w:rsidR="001B6334" w:rsidRPr="00C874A1">
          <w:rPr>
            <w:rFonts w:cstheme="minorHAnsi"/>
            <w:rPrChange w:id="606" w:author="Sean Duan" w:date="2021-08-06T14:49:00Z">
              <w:rPr>
                <w:rFonts w:cstheme="minorHAnsi"/>
              </w:rPr>
            </w:rPrChange>
          </w:rPr>
          <w:t xml:space="preserve">. </w:t>
        </w:r>
      </w:ins>
      <w:r w:rsidRPr="00C874A1">
        <w:rPr>
          <w:rFonts w:cstheme="minorHAnsi"/>
          <w:rPrChange w:id="607" w:author="Sean Duan" w:date="2021-08-06T14:49:00Z">
            <w:rPr>
              <w:rFonts w:cstheme="minorHAnsi"/>
            </w:rPr>
          </w:rPrChange>
        </w:rPr>
        <w:t xml:space="preserve">This is distressing when we consider that up to 50% the care </w:t>
      </w:r>
      <w:del w:id="608" w:author="Sean Duan" w:date="2021-08-06T15:08:00Z">
        <w:r w:rsidRPr="00C874A1" w:rsidDel="004503C7">
          <w:rPr>
            <w:rFonts w:cstheme="minorHAnsi"/>
            <w:rPrChange w:id="609" w:author="Sean Duan" w:date="2021-08-06T14:49:00Z">
              <w:rPr>
                <w:rFonts w:cstheme="minorHAnsi"/>
              </w:rPr>
            </w:rPrChange>
          </w:rPr>
          <w:delText xml:space="preserve">that we </w:delText>
        </w:r>
      </w:del>
      <w:r w:rsidRPr="00C874A1">
        <w:rPr>
          <w:rFonts w:cstheme="minorHAnsi"/>
          <w:rPrChange w:id="610" w:author="Sean Duan" w:date="2021-08-06T14:49:00Z">
            <w:rPr>
              <w:rFonts w:cstheme="minorHAnsi"/>
            </w:rPr>
          </w:rPrChange>
        </w:rPr>
        <w:t>provide</w:t>
      </w:r>
      <w:ins w:id="611" w:author="Sean Duan" w:date="2021-08-06T15:08:00Z">
        <w:r w:rsidR="004503C7">
          <w:rPr>
            <w:rFonts w:cstheme="minorHAnsi"/>
          </w:rPr>
          <w:t>d</w:t>
        </w:r>
      </w:ins>
      <w:r w:rsidRPr="00C874A1">
        <w:rPr>
          <w:rFonts w:cstheme="minorHAnsi"/>
          <w:rPrChange w:id="612" w:author="Sean Duan" w:date="2021-08-06T14:49:00Z">
            <w:rPr>
              <w:rFonts w:cstheme="minorHAnsi"/>
            </w:rPr>
          </w:rPrChange>
        </w:rPr>
        <w:t xml:space="preserve"> is not based on evidence </w:t>
      </w:r>
      <w:r w:rsidRPr="00C874A1">
        <w:rPr>
          <w:rFonts w:cstheme="minorHAnsi"/>
          <w:highlight w:val="yellow"/>
          <w:rPrChange w:id="613" w:author="Sean Duan" w:date="2021-08-06T14:49:00Z">
            <w:rPr>
              <w:rFonts w:cstheme="minorHAnsi"/>
            </w:rPr>
          </w:rPrChange>
        </w:rPr>
        <w:t>(</w:t>
      </w:r>
      <w:proofErr w:type="spellStart"/>
      <w:r w:rsidRPr="00C874A1">
        <w:rPr>
          <w:rFonts w:cstheme="minorHAnsi"/>
          <w:highlight w:val="yellow"/>
          <w:rPrChange w:id="614" w:author="Sean Duan" w:date="2021-08-06T14:49:00Z">
            <w:rPr>
              <w:rFonts w:cstheme="minorHAnsi"/>
            </w:rPr>
          </w:rPrChange>
        </w:rPr>
        <w:t>Manchikanti</w:t>
      </w:r>
      <w:proofErr w:type="spellEnd"/>
      <w:r w:rsidRPr="00C874A1">
        <w:rPr>
          <w:rFonts w:cstheme="minorHAnsi"/>
          <w:highlight w:val="yellow"/>
          <w:rPrChange w:id="615" w:author="Sean Duan" w:date="2021-08-06T14:49:00Z">
            <w:rPr>
              <w:rFonts w:cstheme="minorHAnsi"/>
            </w:rPr>
          </w:rPrChange>
        </w:rPr>
        <w:t xml:space="preserve"> et al., 2010)</w:t>
      </w:r>
      <w:r w:rsidRPr="00C874A1">
        <w:rPr>
          <w:rFonts w:cstheme="minorHAnsi"/>
          <w:rPrChange w:id="616" w:author="Sean Duan" w:date="2021-08-06T14:49:00Z">
            <w:rPr>
              <w:rFonts w:cstheme="minorHAnsi"/>
            </w:rPr>
          </w:rPrChange>
        </w:rPr>
        <w:t xml:space="preserve">. </w:t>
      </w:r>
      <w:ins w:id="617" w:author="Sean Duan" w:date="2021-08-04T13:45:00Z">
        <w:r w:rsidR="001B6334" w:rsidRPr="00C874A1">
          <w:rPr>
            <w:rFonts w:cstheme="minorHAnsi"/>
            <w:rPrChange w:id="618" w:author="Sean Duan" w:date="2021-08-06T14:49:00Z">
              <w:rPr>
                <w:rFonts w:cstheme="minorHAnsi"/>
              </w:rPr>
            </w:rPrChange>
          </w:rPr>
          <w:t>Issues with quality of care are further exacerbated by o</w:t>
        </w:r>
        <w:r w:rsidR="001B6334" w:rsidRPr="00C874A1">
          <w:rPr>
            <w:rPrChange w:id="619" w:author="Sean Duan" w:date="2021-08-06T14:49:00Z">
              <w:rPr/>
            </w:rPrChange>
          </w:rPr>
          <w:t>ur current system of fee-for-service distribution. Low quality and ineffective pharmaceuticals are distributed more quickly through the US health system compared to peer countries with U</w:t>
        </w:r>
      </w:ins>
      <w:ins w:id="620" w:author="Sean Duan" w:date="2021-08-04T13:46:00Z">
        <w:r w:rsidR="001B6334" w:rsidRPr="00C874A1">
          <w:rPr>
            <w:rPrChange w:id="621" w:author="Sean Duan" w:date="2021-08-06T14:49:00Z">
              <w:rPr/>
            </w:rPrChange>
          </w:rPr>
          <w:t xml:space="preserve">HC due to demands for rapid adoption of new treatments, without necessarily proving their long-term efficacy </w:t>
        </w:r>
        <w:r w:rsidR="001B6334" w:rsidRPr="00C874A1">
          <w:rPr>
            <w:highlight w:val="yellow"/>
            <w:rPrChange w:id="622" w:author="Sean Duan" w:date="2021-08-06T14:49:00Z">
              <w:rPr/>
            </w:rPrChange>
          </w:rPr>
          <w:t>(Kyle, 2017)</w:t>
        </w:r>
        <w:r w:rsidR="001B6334" w:rsidRPr="00C874A1">
          <w:rPr>
            <w:rPrChange w:id="623" w:author="Sean Duan" w:date="2021-08-06T14:49:00Z">
              <w:rPr/>
            </w:rPrChange>
          </w:rPr>
          <w:t>.</w:t>
        </w:r>
      </w:ins>
      <w:ins w:id="624" w:author="Sean Duan" w:date="2021-08-04T13:47:00Z">
        <w:r w:rsidR="00A22145" w:rsidRPr="00C874A1">
          <w:rPr>
            <w:rPrChange w:id="625" w:author="Sean Duan" w:date="2021-08-06T14:49:00Z">
              <w:rPr/>
            </w:rPrChange>
          </w:rPr>
          <w:t xml:space="preserve"> </w:t>
        </w:r>
      </w:ins>
      <w:ins w:id="626" w:author="Sean Duan" w:date="2021-08-04T14:09:00Z">
        <w:r w:rsidR="00B136AE" w:rsidRPr="00C874A1">
          <w:rPr>
            <w:rPrChange w:id="627" w:author="Sean Duan" w:date="2021-08-06T14:49:00Z">
              <w:rPr/>
            </w:rPrChange>
          </w:rPr>
          <w:t>The US falls behind on almost every health outcome metric c</w:t>
        </w:r>
      </w:ins>
      <w:ins w:id="628" w:author="Sean Duan" w:date="2021-08-04T14:04:00Z">
        <w:r w:rsidR="006F3410" w:rsidRPr="00C874A1">
          <w:rPr>
            <w:rPrChange w:id="629" w:author="Sean Duan" w:date="2021-08-06T14:49:00Z">
              <w:rPr/>
            </w:rPrChange>
          </w:rPr>
          <w:t>ompar</w:t>
        </w:r>
      </w:ins>
      <w:ins w:id="630" w:author="Sean Duan" w:date="2021-08-04T14:09:00Z">
        <w:r w:rsidR="00B136AE" w:rsidRPr="00C874A1">
          <w:rPr>
            <w:rPrChange w:id="631" w:author="Sean Duan" w:date="2021-08-06T14:49:00Z">
              <w:rPr/>
            </w:rPrChange>
          </w:rPr>
          <w:t>ing</w:t>
        </w:r>
      </w:ins>
      <w:ins w:id="632" w:author="Sean Duan" w:date="2021-08-04T14:04:00Z">
        <w:r w:rsidR="006F3410" w:rsidRPr="00C874A1">
          <w:rPr>
            <w:rPrChange w:id="633" w:author="Sean Duan" w:date="2021-08-06T14:49:00Z">
              <w:rPr/>
            </w:rPrChange>
          </w:rPr>
          <w:t xml:space="preserve"> to other high-income OECD peer countries</w:t>
        </w:r>
      </w:ins>
      <w:ins w:id="634" w:author="Sean Duan" w:date="2021-08-04T14:09:00Z">
        <w:r w:rsidR="00B136AE" w:rsidRPr="00C874A1">
          <w:rPr>
            <w:rPrChange w:id="635" w:author="Sean Duan" w:date="2021-08-06T14:49:00Z">
              <w:rPr/>
            </w:rPrChange>
          </w:rPr>
          <w:t xml:space="preserve"> </w:t>
        </w:r>
        <w:r w:rsidR="00B136AE" w:rsidRPr="00C874A1">
          <w:rPr>
            <w:highlight w:val="yellow"/>
            <w:rPrChange w:id="636" w:author="Sean Duan" w:date="2021-08-06T14:49:00Z">
              <w:rPr/>
            </w:rPrChange>
          </w:rPr>
          <w:t>(</w:t>
        </w:r>
        <w:proofErr w:type="spellStart"/>
        <w:r w:rsidR="00B136AE" w:rsidRPr="00C874A1">
          <w:rPr>
            <w:highlight w:val="yellow"/>
            <w:rPrChange w:id="637" w:author="Sean Duan" w:date="2021-08-06T14:49:00Z">
              <w:rPr/>
            </w:rPrChange>
          </w:rPr>
          <w:t>Tikkanen</w:t>
        </w:r>
        <w:proofErr w:type="spellEnd"/>
        <w:r w:rsidR="00B136AE" w:rsidRPr="00C874A1">
          <w:rPr>
            <w:highlight w:val="yellow"/>
            <w:rPrChange w:id="638" w:author="Sean Duan" w:date="2021-08-06T14:49:00Z">
              <w:rPr/>
            </w:rPrChange>
          </w:rPr>
          <w:t>, 2020)</w:t>
        </w:r>
        <w:r w:rsidR="00B136AE" w:rsidRPr="00C874A1">
          <w:rPr>
            <w:rPrChange w:id="639" w:author="Sean Duan" w:date="2021-08-06T14:49:00Z">
              <w:rPr/>
            </w:rPrChange>
          </w:rPr>
          <w:t>.</w:t>
        </w:r>
      </w:ins>
      <w:ins w:id="640" w:author="Sean Duan" w:date="2021-08-04T14:04:00Z">
        <w:r w:rsidR="006F3410" w:rsidRPr="00C874A1">
          <w:rPr>
            <w:rPrChange w:id="641" w:author="Sean Duan" w:date="2021-08-06T14:49:00Z">
              <w:rPr/>
            </w:rPrChange>
          </w:rPr>
          <w:t xml:space="preserve"> </w:t>
        </w:r>
      </w:ins>
      <w:ins w:id="642" w:author="Sean Duan" w:date="2021-08-04T14:11:00Z">
        <w:r w:rsidR="00B136AE" w:rsidRPr="00C874A1">
          <w:rPr>
            <w:rPrChange w:id="643" w:author="Sean Duan" w:date="2021-08-06T14:49:00Z">
              <w:rPr/>
            </w:rPrChange>
          </w:rPr>
          <w:t xml:space="preserve">Regarding mental health, </w:t>
        </w:r>
      </w:ins>
      <w:ins w:id="644" w:author="Sean Duan" w:date="2021-08-04T14:04:00Z">
        <w:r w:rsidR="006F3410" w:rsidRPr="00C874A1">
          <w:rPr>
            <w:rPrChange w:id="645" w:author="Sean Duan" w:date="2021-08-06T14:49:00Z">
              <w:rPr/>
            </w:rPrChange>
          </w:rPr>
          <w:t>the US has the highest suicide rate</w:t>
        </w:r>
      </w:ins>
      <w:ins w:id="646" w:author="Sean Duan" w:date="2021-08-04T14:09:00Z">
        <w:r w:rsidR="00B136AE" w:rsidRPr="00C874A1">
          <w:rPr>
            <w:rPrChange w:id="647" w:author="Sean Duan" w:date="2021-08-06T14:49:00Z">
              <w:rPr/>
            </w:rPrChange>
          </w:rPr>
          <w:t xml:space="preserve"> with </w:t>
        </w:r>
      </w:ins>
      <w:ins w:id="648" w:author="Sean Duan" w:date="2021-08-04T14:04:00Z">
        <w:r w:rsidR="006F3410" w:rsidRPr="00C874A1">
          <w:rPr>
            <w:rPrChange w:id="649" w:author="Sean Duan" w:date="2021-08-06T14:49:00Z">
              <w:rPr/>
            </w:rPrChange>
          </w:rPr>
          <w:t xml:space="preserve">13.9 </w:t>
        </w:r>
      </w:ins>
      <w:ins w:id="650" w:author="Sean Duan" w:date="2021-08-04T14:09:00Z">
        <w:r w:rsidR="00B136AE" w:rsidRPr="00C874A1">
          <w:rPr>
            <w:rPrChange w:id="651" w:author="Sean Duan" w:date="2021-08-06T14:49:00Z">
              <w:rPr/>
            </w:rPrChange>
          </w:rPr>
          <w:t xml:space="preserve">per 100,000 </w:t>
        </w:r>
      </w:ins>
      <w:ins w:id="652" w:author="Sean Duan" w:date="2021-08-04T14:05:00Z">
        <w:r w:rsidR="006F3410" w:rsidRPr="00C874A1">
          <w:rPr>
            <w:rPrChange w:id="653" w:author="Sean Duan" w:date="2021-08-06T14:49:00Z">
              <w:rPr/>
            </w:rPrChange>
          </w:rPr>
          <w:t>versus an average of 11.5</w:t>
        </w:r>
      </w:ins>
      <w:ins w:id="654" w:author="Sean Duan" w:date="2021-08-04T14:08:00Z">
        <w:r w:rsidR="00B136AE" w:rsidRPr="00C874A1">
          <w:rPr>
            <w:rPrChange w:id="655" w:author="Sean Duan" w:date="2021-08-06T14:49:00Z">
              <w:rPr/>
            </w:rPrChange>
          </w:rPr>
          <w:t>.</w:t>
        </w:r>
      </w:ins>
      <w:ins w:id="656" w:author="Sean Duan" w:date="2021-08-04T14:05:00Z">
        <w:r w:rsidR="00B136AE" w:rsidRPr="00C874A1">
          <w:rPr>
            <w:rPrChange w:id="657" w:author="Sean Duan" w:date="2021-08-06T14:49:00Z">
              <w:rPr/>
            </w:rPrChange>
          </w:rPr>
          <w:t xml:space="preserve"> </w:t>
        </w:r>
      </w:ins>
      <w:ins w:id="658" w:author="Sean Duan" w:date="2021-08-04T14:12:00Z">
        <w:r w:rsidR="00B136AE" w:rsidRPr="00C874A1">
          <w:rPr>
            <w:rPrChange w:id="659" w:author="Sean Duan" w:date="2021-08-06T14:49:00Z">
              <w:rPr/>
            </w:rPrChange>
          </w:rPr>
          <w:t xml:space="preserve">Examining recurrent health problems, the US also suffers from </w:t>
        </w:r>
      </w:ins>
      <w:ins w:id="660" w:author="Sean Duan" w:date="2021-08-04T14:05:00Z">
        <w:r w:rsidR="00B136AE" w:rsidRPr="00C874A1">
          <w:rPr>
            <w:rPrChange w:id="661" w:author="Sean Duan" w:date="2021-08-06T14:49:00Z">
              <w:rPr/>
            </w:rPrChange>
          </w:rPr>
          <w:t>by far the highest chronic disease burden (28% of population versus an average of 17.5%)</w:t>
        </w:r>
      </w:ins>
      <w:ins w:id="662" w:author="Sean Duan" w:date="2021-08-04T14:12:00Z">
        <w:r w:rsidR="00B136AE" w:rsidRPr="00C874A1">
          <w:rPr>
            <w:rPrChange w:id="663" w:author="Sean Duan" w:date="2021-08-06T14:49:00Z">
              <w:rPr/>
            </w:rPrChange>
          </w:rPr>
          <w:t xml:space="preserve"> and</w:t>
        </w:r>
      </w:ins>
      <w:ins w:id="664" w:author="Sean Duan" w:date="2021-08-04T14:05:00Z">
        <w:r w:rsidR="00B136AE" w:rsidRPr="00C874A1">
          <w:rPr>
            <w:rPrChange w:id="665" w:author="Sean Duan" w:date="2021-08-06T14:49:00Z">
              <w:rPr/>
            </w:rPrChange>
          </w:rPr>
          <w:t xml:space="preserve"> </w:t>
        </w:r>
      </w:ins>
      <w:ins w:id="666" w:author="Sean Duan" w:date="2021-08-04T14:06:00Z">
        <w:r w:rsidR="00B136AE" w:rsidRPr="00C874A1">
          <w:rPr>
            <w:rPrChange w:id="667" w:author="Sean Duan" w:date="2021-08-06T14:49:00Z">
              <w:rPr/>
            </w:rPrChange>
          </w:rPr>
          <w:t>by far the highest rate of obesity (40% versus an average of 21%)</w:t>
        </w:r>
      </w:ins>
      <w:ins w:id="668" w:author="Sean Duan" w:date="2021-08-04T14:12:00Z">
        <w:r w:rsidR="00B136AE" w:rsidRPr="00C874A1">
          <w:rPr>
            <w:rPrChange w:id="669" w:author="Sean Duan" w:date="2021-08-06T14:49:00Z">
              <w:rPr/>
            </w:rPrChange>
          </w:rPr>
          <w:t>.</w:t>
        </w:r>
      </w:ins>
      <w:ins w:id="670" w:author="Sean Duan" w:date="2021-08-04T14:06:00Z">
        <w:r w:rsidR="00B136AE" w:rsidRPr="00C874A1">
          <w:rPr>
            <w:rPrChange w:id="671" w:author="Sean Duan" w:date="2021-08-06T14:49:00Z">
              <w:rPr/>
            </w:rPrChange>
          </w:rPr>
          <w:t xml:space="preserve"> </w:t>
        </w:r>
      </w:ins>
      <w:ins w:id="672" w:author="Sean Duan" w:date="2021-08-04T14:13:00Z">
        <w:r w:rsidR="006C19CC" w:rsidRPr="00C874A1">
          <w:rPr>
            <w:rPrChange w:id="673" w:author="Sean Duan" w:date="2021-08-06T14:49:00Z">
              <w:rPr/>
            </w:rPrChange>
          </w:rPr>
          <w:t>Lastly</w:t>
        </w:r>
      </w:ins>
      <w:ins w:id="674" w:author="Sean Duan" w:date="2021-08-04T14:12:00Z">
        <w:r w:rsidR="006C19CC" w:rsidRPr="00C874A1">
          <w:rPr>
            <w:rPrChange w:id="675" w:author="Sean Duan" w:date="2021-08-06T14:49:00Z">
              <w:rPr/>
            </w:rPrChange>
          </w:rPr>
          <w:t xml:space="preserve">, people in the US </w:t>
        </w:r>
      </w:ins>
      <w:ins w:id="676" w:author="Sean Duan" w:date="2021-08-04T14:13:00Z">
        <w:r w:rsidR="006C19CC" w:rsidRPr="00C874A1">
          <w:rPr>
            <w:rPrChange w:id="677" w:author="Sean Duan" w:date="2021-08-06T14:49:00Z">
              <w:rPr/>
            </w:rPrChange>
          </w:rPr>
          <w:t>have the</w:t>
        </w:r>
      </w:ins>
      <w:ins w:id="678" w:author="Sean Duan" w:date="2021-08-04T14:06:00Z">
        <w:r w:rsidR="00B136AE" w:rsidRPr="00C874A1">
          <w:rPr>
            <w:rPrChange w:id="679" w:author="Sean Duan" w:date="2021-08-06T14:49:00Z">
              <w:rPr/>
            </w:rPrChange>
          </w:rPr>
          <w:t xml:space="preserve"> highest rates of hospitalizations and deaths from preventable causes </w:t>
        </w:r>
      </w:ins>
      <w:ins w:id="680" w:author="Sean Duan" w:date="2021-08-04T14:07:00Z">
        <w:r w:rsidR="00B136AE" w:rsidRPr="00C874A1">
          <w:rPr>
            <w:rPrChange w:id="681" w:author="Sean Duan" w:date="2021-08-06T14:49:00Z">
              <w:rPr/>
            </w:rPrChange>
          </w:rPr>
          <w:t xml:space="preserve">(approximately 50% greater hospitalizations, </w:t>
        </w:r>
      </w:ins>
      <w:ins w:id="682" w:author="Sean Duan" w:date="2021-08-04T14:08:00Z">
        <w:r w:rsidR="00B136AE" w:rsidRPr="00C874A1">
          <w:rPr>
            <w:rPrChange w:id="683" w:author="Sean Duan" w:date="2021-08-06T14:49:00Z">
              <w:rPr/>
            </w:rPrChange>
          </w:rPr>
          <w:t>and 70% greater deaths, than average).</w:t>
        </w:r>
      </w:ins>
      <w:ins w:id="684" w:author="Sean Duan" w:date="2021-08-04T14:16:00Z">
        <w:r w:rsidR="006C19CC" w:rsidRPr="00C874A1">
          <w:rPr>
            <w:rPrChange w:id="685" w:author="Sean Duan" w:date="2021-08-06T14:49:00Z">
              <w:rPr/>
            </w:rPrChange>
          </w:rPr>
          <w:t xml:space="preserve"> </w:t>
        </w:r>
      </w:ins>
      <w:ins w:id="686" w:author="Sean Duan" w:date="2021-08-04T14:17:00Z">
        <w:r w:rsidR="006C19CC" w:rsidRPr="00C874A1">
          <w:rPr>
            <w:rPrChange w:id="687" w:author="Sean Duan" w:date="2021-08-06T14:49:00Z">
              <w:rPr/>
            </w:rPrChange>
          </w:rPr>
          <w:t>While t</w:t>
        </w:r>
      </w:ins>
      <w:ins w:id="688" w:author="Sean Duan" w:date="2021-08-04T14:16:00Z">
        <w:r w:rsidR="006C19CC" w:rsidRPr="00C874A1">
          <w:rPr>
            <w:rPrChange w:id="689" w:author="Sean Duan" w:date="2021-08-06T14:49:00Z">
              <w:rPr/>
            </w:rPrChange>
          </w:rPr>
          <w:t>he US spend</w:t>
        </w:r>
      </w:ins>
      <w:ins w:id="690" w:author="Sean Duan" w:date="2021-08-04T14:17:00Z">
        <w:r w:rsidR="006C19CC" w:rsidRPr="00C874A1">
          <w:rPr>
            <w:rPrChange w:id="691" w:author="Sean Duan" w:date="2021-08-06T14:49:00Z">
              <w:rPr/>
            </w:rPrChange>
          </w:rPr>
          <w:t>s the most in both percentage of GDP as well as absolute amount on healthcare</w:t>
        </w:r>
      </w:ins>
      <w:ins w:id="692" w:author="Sean Duan" w:date="2021-08-06T15:08:00Z">
        <w:r w:rsidR="001F6A4A">
          <w:t xml:space="preserve"> by a significant margin</w:t>
        </w:r>
      </w:ins>
      <w:ins w:id="693" w:author="Sean Duan" w:date="2021-08-04T14:17:00Z">
        <w:r w:rsidR="006C19CC" w:rsidRPr="00C874A1">
          <w:rPr>
            <w:rPrChange w:id="694" w:author="Sean Duan" w:date="2021-08-06T14:49:00Z">
              <w:rPr/>
            </w:rPrChange>
          </w:rPr>
          <w:t xml:space="preserve">, our health outcomes are </w:t>
        </w:r>
      </w:ins>
      <w:ins w:id="695" w:author="Sean Duan" w:date="2021-08-06T15:10:00Z">
        <w:r w:rsidR="007B437E">
          <w:t>thoroughly</w:t>
        </w:r>
      </w:ins>
      <w:ins w:id="696" w:author="Sean Duan" w:date="2021-08-04T14:17:00Z">
        <w:r w:rsidR="006C19CC" w:rsidRPr="00C874A1">
          <w:rPr>
            <w:rPrChange w:id="697" w:author="Sean Duan" w:date="2021-08-06T14:49:00Z">
              <w:rPr/>
            </w:rPrChange>
          </w:rPr>
          <w:t xml:space="preserve"> worse than our peer countries.</w:t>
        </w:r>
      </w:ins>
      <w:commentRangeStart w:id="698"/>
      <w:del w:id="699" w:author="Sean Duan" w:date="2021-08-04T13:43:00Z">
        <w:r w:rsidRPr="00C874A1" w:rsidDel="001B6334">
          <w:rPr>
            <w:rFonts w:cstheme="minorHAnsi"/>
            <w:rPrChange w:id="700" w:author="Sean Duan" w:date="2021-08-06T14:49:00Z">
              <w:rPr>
                <w:rFonts w:cstheme="minorHAnsi"/>
              </w:rPr>
            </w:rPrChange>
          </w:rPr>
          <w:delText xml:space="preserve"> </w:delText>
        </w:r>
        <w:commentRangeEnd w:id="698"/>
        <w:r w:rsidRPr="00C874A1" w:rsidDel="001B6334">
          <w:rPr>
            <w:rStyle w:val="CommentReference"/>
            <w:rFonts w:cstheme="minorHAnsi"/>
            <w:sz w:val="24"/>
            <w:szCs w:val="24"/>
            <w:rPrChange w:id="701" w:author="Sean Duan" w:date="2021-08-06T14:49:00Z">
              <w:rPr>
                <w:rStyle w:val="CommentReference"/>
                <w:rFonts w:cstheme="minorHAnsi"/>
              </w:rPr>
            </w:rPrChange>
          </w:rPr>
          <w:commentReference w:id="698"/>
        </w:r>
        <w:r w:rsidRPr="00C874A1" w:rsidDel="001B6334">
          <w:rPr>
            <w:rFonts w:cstheme="minorHAnsi"/>
            <w:rPrChange w:id="702" w:author="Sean Duan" w:date="2021-08-06T14:49:00Z">
              <w:rPr>
                <w:rFonts w:cstheme="minorHAnsi"/>
              </w:rPr>
            </w:rPrChange>
          </w:rPr>
          <w:delText>Fortunately for the United States, Universal Health Care cleanly answers these issues and has been put into practice for decades in many other first world countries.</w:delText>
        </w:r>
      </w:del>
    </w:p>
    <w:p w14:paraId="6294439D" w14:textId="77777777" w:rsidR="003631BD" w:rsidRPr="00C874A1" w:rsidRDefault="003631BD" w:rsidP="006F3FBD">
      <w:pPr>
        <w:pStyle w:val="Heading2"/>
        <w:spacing w:line="480" w:lineRule="auto"/>
        <w:rPr>
          <w:rFonts w:asciiTheme="minorHAnsi" w:hAnsiTheme="minorHAnsi" w:cstheme="minorHAnsi"/>
          <w:color w:val="auto"/>
          <w:sz w:val="24"/>
          <w:szCs w:val="24"/>
          <w:rPrChange w:id="703" w:author="Sean Duan" w:date="2021-08-06T14:49:00Z">
            <w:rPr>
              <w:rFonts w:asciiTheme="minorHAnsi" w:hAnsiTheme="minorHAnsi" w:cstheme="minorHAnsi"/>
              <w:color w:val="auto"/>
            </w:rPr>
          </w:rPrChange>
        </w:rPr>
      </w:pPr>
      <w:bookmarkStart w:id="704" w:name="benefits-of-universal-health-care"/>
      <w:bookmarkEnd w:id="367"/>
      <w:r w:rsidRPr="00C874A1">
        <w:rPr>
          <w:rFonts w:asciiTheme="minorHAnsi" w:hAnsiTheme="minorHAnsi" w:cstheme="minorHAnsi"/>
          <w:color w:val="auto"/>
          <w:sz w:val="24"/>
          <w:szCs w:val="24"/>
          <w:rPrChange w:id="705" w:author="Sean Duan" w:date="2021-08-06T14:49:00Z">
            <w:rPr>
              <w:rFonts w:asciiTheme="minorHAnsi" w:hAnsiTheme="minorHAnsi" w:cstheme="minorHAnsi"/>
              <w:color w:val="auto"/>
            </w:rPr>
          </w:rPrChange>
        </w:rPr>
        <w:t>Benefits of Universal Health Care</w:t>
      </w:r>
    </w:p>
    <w:p w14:paraId="6CF2B9EF" w14:textId="3E519637" w:rsidR="003631BD" w:rsidRPr="00C874A1" w:rsidDel="002E7C1F" w:rsidRDefault="003631BD">
      <w:pPr>
        <w:pStyle w:val="FirstParagraph"/>
        <w:spacing w:line="480" w:lineRule="auto"/>
        <w:ind w:firstLine="720"/>
        <w:rPr>
          <w:del w:id="706" w:author="Sean Duan" w:date="2021-08-05T11:47:00Z"/>
          <w:rFonts w:cstheme="minorHAnsi"/>
          <w:rPrChange w:id="707" w:author="Sean Duan" w:date="2021-08-06T14:49:00Z">
            <w:rPr>
              <w:del w:id="708" w:author="Sean Duan" w:date="2021-08-05T11:47:00Z"/>
              <w:rFonts w:cstheme="minorHAnsi"/>
            </w:rPr>
          </w:rPrChange>
        </w:rPr>
        <w:pPrChange w:id="709" w:author="Sean Duan" w:date="2021-08-05T11:30:00Z">
          <w:pPr>
            <w:pStyle w:val="FirstParagraph"/>
            <w:spacing w:line="480" w:lineRule="auto"/>
          </w:pPr>
        </w:pPrChange>
      </w:pPr>
      <w:r w:rsidRPr="00C874A1">
        <w:rPr>
          <w:rFonts w:cstheme="minorHAnsi"/>
          <w:rPrChange w:id="710" w:author="Sean Duan" w:date="2021-08-06T14:49:00Z">
            <w:rPr>
              <w:rFonts w:cstheme="minorHAnsi"/>
            </w:rPr>
          </w:rPrChange>
        </w:rPr>
        <w:t>Before delving into the</w:t>
      </w:r>
      <w:del w:id="711" w:author="Sean Duan" w:date="2021-08-06T15:11:00Z">
        <w:r w:rsidRPr="00C874A1" w:rsidDel="00C47CEC">
          <w:rPr>
            <w:rFonts w:cstheme="minorHAnsi"/>
            <w:rPrChange w:id="712" w:author="Sean Duan" w:date="2021-08-06T14:49:00Z">
              <w:rPr>
                <w:rFonts w:cstheme="minorHAnsi"/>
              </w:rPr>
            </w:rPrChange>
          </w:rPr>
          <w:delText xml:space="preserve"> proven</w:delText>
        </w:r>
      </w:del>
      <w:r w:rsidRPr="00C874A1">
        <w:rPr>
          <w:rFonts w:cstheme="minorHAnsi"/>
          <w:rPrChange w:id="713" w:author="Sean Duan" w:date="2021-08-06T14:49:00Z">
            <w:rPr>
              <w:rFonts w:cstheme="minorHAnsi"/>
            </w:rPr>
          </w:rPrChange>
        </w:rPr>
        <w:t xml:space="preserve"> benefits of UHC</w:t>
      </w:r>
      <w:del w:id="714" w:author="Sean Duan" w:date="2021-08-05T11:47:00Z">
        <w:r w:rsidRPr="00C874A1" w:rsidDel="00026C3E">
          <w:rPr>
            <w:rFonts w:cstheme="minorHAnsi"/>
            <w:rPrChange w:id="715" w:author="Sean Duan" w:date="2021-08-06T14:49:00Z">
              <w:rPr>
                <w:rFonts w:cstheme="minorHAnsi"/>
              </w:rPr>
            </w:rPrChange>
          </w:rPr>
          <w:delText xml:space="preserve"> in other contexts</w:delText>
        </w:r>
      </w:del>
      <w:r w:rsidRPr="00C874A1">
        <w:rPr>
          <w:rFonts w:cstheme="minorHAnsi"/>
          <w:rPrChange w:id="716" w:author="Sean Duan" w:date="2021-08-06T14:49:00Z">
            <w:rPr>
              <w:rFonts w:cstheme="minorHAnsi"/>
            </w:rPr>
          </w:rPrChange>
        </w:rPr>
        <w:t xml:space="preserve">, it is important to define exactly what </w:t>
      </w:r>
      <w:del w:id="717" w:author="Sean Duan" w:date="2021-08-05T11:47:00Z">
        <w:r w:rsidRPr="00C874A1" w:rsidDel="00026C3E">
          <w:rPr>
            <w:rFonts w:cstheme="minorHAnsi"/>
            <w:rPrChange w:id="718" w:author="Sean Duan" w:date="2021-08-06T14:49:00Z">
              <w:rPr>
                <w:rFonts w:cstheme="minorHAnsi"/>
              </w:rPr>
            </w:rPrChange>
          </w:rPr>
          <w:delText xml:space="preserve">we mean by saying </w:delText>
        </w:r>
      </w:del>
      <w:r w:rsidRPr="00C874A1">
        <w:rPr>
          <w:rFonts w:cstheme="minorHAnsi"/>
          <w:rPrChange w:id="719" w:author="Sean Duan" w:date="2021-08-06T14:49:00Z">
            <w:rPr>
              <w:rFonts w:cstheme="minorHAnsi"/>
            </w:rPr>
          </w:rPrChange>
        </w:rPr>
        <w:t>“Universal Health Care</w:t>
      </w:r>
      <w:del w:id="720" w:author="Sean Duan" w:date="2021-08-05T11:47:00Z">
        <w:r w:rsidRPr="00C874A1" w:rsidDel="00026C3E">
          <w:rPr>
            <w:rFonts w:cstheme="minorHAnsi"/>
            <w:rPrChange w:id="721" w:author="Sean Duan" w:date="2021-08-06T14:49:00Z">
              <w:rPr>
                <w:rFonts w:cstheme="minorHAnsi"/>
              </w:rPr>
            </w:rPrChange>
          </w:rPr>
          <w:delText>.</w:delText>
        </w:r>
      </w:del>
      <w:r w:rsidRPr="00C874A1">
        <w:rPr>
          <w:rFonts w:cstheme="minorHAnsi"/>
          <w:rPrChange w:id="722" w:author="Sean Duan" w:date="2021-08-06T14:49:00Z">
            <w:rPr>
              <w:rFonts w:cstheme="minorHAnsi"/>
            </w:rPr>
          </w:rPrChange>
        </w:rPr>
        <w:t>”</w:t>
      </w:r>
      <w:ins w:id="723" w:author="Sean Duan" w:date="2021-08-05T11:47:00Z">
        <w:r w:rsidR="00026C3E" w:rsidRPr="00C874A1">
          <w:rPr>
            <w:rFonts w:cstheme="minorHAnsi"/>
            <w:rPrChange w:id="724" w:author="Sean Duan" w:date="2021-08-06T14:49:00Z">
              <w:rPr>
                <w:rFonts w:cstheme="minorHAnsi"/>
              </w:rPr>
            </w:rPrChange>
          </w:rPr>
          <w:t xml:space="preserve"> means.</w:t>
        </w:r>
      </w:ins>
      <w:r w:rsidRPr="00C874A1">
        <w:rPr>
          <w:rFonts w:cstheme="minorHAnsi"/>
          <w:rPrChange w:id="725" w:author="Sean Duan" w:date="2021-08-06T14:49:00Z">
            <w:rPr>
              <w:rFonts w:cstheme="minorHAnsi"/>
            </w:rPr>
          </w:rPrChange>
        </w:rPr>
        <w:t xml:space="preserve"> A resolution adopted by the UN General Assembly states that UHC </w:t>
      </w:r>
      <w:commentRangeStart w:id="726"/>
      <w:r w:rsidRPr="00C874A1">
        <w:rPr>
          <w:rFonts w:cstheme="minorHAnsi"/>
          <w:rPrChange w:id="727" w:author="Sean Duan" w:date="2021-08-06T14:49:00Z">
            <w:rPr>
              <w:rFonts w:cstheme="minorHAnsi"/>
            </w:rPr>
          </w:rPrChange>
        </w:rPr>
        <w:t xml:space="preserve">is “access to key promotive, preventive, curative, and rehabilitative health interventions for all at an affordable cost” </w:t>
      </w:r>
      <w:commentRangeEnd w:id="726"/>
      <w:r w:rsidRPr="00C874A1">
        <w:rPr>
          <w:rStyle w:val="CommentReference"/>
          <w:rFonts w:cstheme="minorHAnsi"/>
          <w:sz w:val="24"/>
          <w:szCs w:val="24"/>
          <w:rPrChange w:id="728" w:author="Sean Duan" w:date="2021-08-06T14:49:00Z">
            <w:rPr>
              <w:rStyle w:val="CommentReference"/>
              <w:rFonts w:cstheme="minorHAnsi"/>
            </w:rPr>
          </w:rPrChange>
        </w:rPr>
        <w:commentReference w:id="726"/>
      </w:r>
      <w:r w:rsidRPr="00C874A1">
        <w:rPr>
          <w:rFonts w:cstheme="minorHAnsi"/>
          <w:highlight w:val="yellow"/>
          <w:rPrChange w:id="729" w:author="Sean Duan" w:date="2021-08-06T14:49:00Z">
            <w:rPr>
              <w:rFonts w:cstheme="minorHAnsi"/>
            </w:rPr>
          </w:rPrChange>
        </w:rPr>
        <w:t>(Assembly</w:t>
      </w:r>
      <w:ins w:id="730" w:author="Sean Duan" w:date="2021-08-05T11:52:00Z">
        <w:r w:rsidR="002E7C1F" w:rsidRPr="00C874A1">
          <w:rPr>
            <w:rFonts w:cstheme="minorHAnsi"/>
            <w:highlight w:val="yellow"/>
            <w:rPrChange w:id="731" w:author="Sean Duan" w:date="2021-08-06T14:49:00Z">
              <w:rPr>
                <w:rFonts w:cstheme="minorHAnsi"/>
              </w:rPr>
            </w:rPrChange>
          </w:rPr>
          <w:t>,</w:t>
        </w:r>
      </w:ins>
      <w:r w:rsidRPr="00C874A1">
        <w:rPr>
          <w:rFonts w:cstheme="minorHAnsi"/>
          <w:highlight w:val="yellow"/>
          <w:rPrChange w:id="732" w:author="Sean Duan" w:date="2021-08-06T14:49:00Z">
            <w:rPr>
              <w:rFonts w:cstheme="minorHAnsi"/>
            </w:rPr>
          </w:rPrChange>
        </w:rPr>
        <w:t xml:space="preserve"> 1991)</w:t>
      </w:r>
      <w:r w:rsidRPr="00C874A1">
        <w:rPr>
          <w:rFonts w:cstheme="minorHAnsi"/>
          <w:rPrChange w:id="733" w:author="Sean Duan" w:date="2021-08-06T14:49:00Z">
            <w:rPr>
              <w:rFonts w:cstheme="minorHAnsi"/>
            </w:rPr>
          </w:rPrChange>
        </w:rPr>
        <w:t>.</w:t>
      </w:r>
      <w:ins w:id="734" w:author="Sean Duan" w:date="2021-08-05T11:47:00Z">
        <w:r w:rsidR="002E7C1F" w:rsidRPr="00C874A1">
          <w:rPr>
            <w:rFonts w:cstheme="minorHAnsi"/>
            <w:rPrChange w:id="735" w:author="Sean Duan" w:date="2021-08-06T14:49:00Z">
              <w:rPr>
                <w:rFonts w:cstheme="minorHAnsi"/>
              </w:rPr>
            </w:rPrChange>
          </w:rPr>
          <w:t xml:space="preserve"> </w:t>
        </w:r>
      </w:ins>
    </w:p>
    <w:p w14:paraId="36D3EA87" w14:textId="357390AD" w:rsidR="003631BD" w:rsidRPr="00C874A1" w:rsidRDefault="003631BD" w:rsidP="002E7C1F">
      <w:pPr>
        <w:pStyle w:val="FirstParagraph"/>
        <w:spacing w:line="480" w:lineRule="auto"/>
        <w:ind w:firstLine="720"/>
        <w:rPr>
          <w:ins w:id="736" w:author="Sean Duan" w:date="2021-08-05T11:57:00Z"/>
          <w:rFonts w:cstheme="minorHAnsi"/>
          <w:rPrChange w:id="737" w:author="Sean Duan" w:date="2021-08-06T14:49:00Z">
            <w:rPr>
              <w:ins w:id="738" w:author="Sean Duan" w:date="2021-08-05T11:57:00Z"/>
              <w:rFonts w:cstheme="minorHAnsi"/>
            </w:rPr>
          </w:rPrChange>
        </w:rPr>
      </w:pPr>
      <w:del w:id="739" w:author="Sean Duan" w:date="2021-08-05T11:48:00Z">
        <w:r w:rsidRPr="00C874A1" w:rsidDel="002E7C1F">
          <w:rPr>
            <w:rFonts w:cstheme="minorHAnsi"/>
            <w:rPrChange w:id="740" w:author="Sean Duan" w:date="2021-08-06T14:49:00Z">
              <w:rPr>
                <w:rFonts w:cstheme="minorHAnsi"/>
              </w:rPr>
            </w:rPrChange>
          </w:rPr>
          <w:delText>One significant benefit of UHC is that it ensures continuous enrollment in a health care plan. Galvani et al. (2017) finds that uninsured individuals have a 40% elevated risk of mortality. Additionally, significant barriers to re-enrolling after lapsed coverage exist undercurrent private insurance practices for individuals with chronic conditions. Additionally</w:delText>
        </w:r>
      </w:del>
      <w:ins w:id="741" w:author="Sean Duan" w:date="2021-08-05T11:48:00Z">
        <w:r w:rsidR="002E7C1F" w:rsidRPr="00C874A1">
          <w:rPr>
            <w:rFonts w:cstheme="minorHAnsi"/>
            <w:rPrChange w:id="742" w:author="Sean Duan" w:date="2021-08-06T14:49:00Z">
              <w:rPr>
                <w:rFonts w:cstheme="minorHAnsi"/>
              </w:rPr>
            </w:rPrChange>
          </w:rPr>
          <w:t>The most</w:t>
        </w:r>
      </w:ins>
      <w:del w:id="743" w:author="Sean Duan" w:date="2021-08-05T11:48:00Z">
        <w:r w:rsidRPr="00C874A1" w:rsidDel="002E7C1F">
          <w:rPr>
            <w:rFonts w:cstheme="minorHAnsi"/>
            <w:rPrChange w:id="744" w:author="Sean Duan" w:date="2021-08-06T14:49:00Z">
              <w:rPr>
                <w:rFonts w:cstheme="minorHAnsi"/>
              </w:rPr>
            </w:rPrChange>
          </w:rPr>
          <w:delText>, an</w:delText>
        </w:r>
      </w:del>
      <w:r w:rsidRPr="00C874A1">
        <w:rPr>
          <w:rFonts w:cstheme="minorHAnsi"/>
          <w:rPrChange w:id="745" w:author="Sean Duan" w:date="2021-08-06T14:49:00Z">
            <w:rPr>
              <w:rFonts w:cstheme="minorHAnsi"/>
            </w:rPr>
          </w:rPrChange>
        </w:rPr>
        <w:t xml:space="preserve"> obvious benefit </w:t>
      </w:r>
      <w:del w:id="746" w:author="Sean Duan" w:date="2021-08-05T11:48:00Z">
        <w:r w:rsidRPr="00C874A1" w:rsidDel="002E7C1F">
          <w:rPr>
            <w:rFonts w:cstheme="minorHAnsi"/>
            <w:rPrChange w:id="747" w:author="Sean Duan" w:date="2021-08-06T14:49:00Z">
              <w:rPr>
                <w:rFonts w:cstheme="minorHAnsi"/>
              </w:rPr>
            </w:rPrChange>
          </w:rPr>
          <w:delText>in</w:delText>
        </w:r>
      </w:del>
      <w:ins w:id="748" w:author="Sean Duan" w:date="2021-08-05T11:48:00Z">
        <w:r w:rsidR="002E7C1F" w:rsidRPr="00C874A1">
          <w:rPr>
            <w:rFonts w:cstheme="minorHAnsi"/>
            <w:rPrChange w:id="749" w:author="Sean Duan" w:date="2021-08-06T14:49:00Z">
              <w:rPr>
                <w:rFonts w:cstheme="minorHAnsi"/>
              </w:rPr>
            </w:rPrChange>
          </w:rPr>
          <w:t>of</w:t>
        </w:r>
      </w:ins>
      <w:r w:rsidRPr="00C874A1">
        <w:rPr>
          <w:rFonts w:cstheme="minorHAnsi"/>
          <w:rPrChange w:id="750" w:author="Sean Duan" w:date="2021-08-06T14:49:00Z">
            <w:rPr>
              <w:rFonts w:cstheme="minorHAnsi"/>
            </w:rPr>
          </w:rPrChange>
        </w:rPr>
        <w:t xml:space="preserve"> UHC is that it leads to improvement in coverage. </w:t>
      </w:r>
      <w:ins w:id="751" w:author="Sean Duan" w:date="2021-08-05T11:55:00Z">
        <w:r w:rsidR="005901F5" w:rsidRPr="00C874A1">
          <w:rPr>
            <w:rFonts w:cstheme="minorHAnsi"/>
            <w:rPrChange w:id="752" w:author="Sean Duan" w:date="2021-08-06T14:49:00Z">
              <w:rPr>
                <w:rFonts w:cstheme="minorHAnsi"/>
              </w:rPr>
            </w:rPrChange>
          </w:rPr>
          <w:t xml:space="preserve">In both Thailand and Taiwan, within one year of implementation of </w:t>
        </w:r>
        <w:r w:rsidR="005901F5" w:rsidRPr="00C874A1">
          <w:rPr>
            <w:rFonts w:cstheme="minorHAnsi"/>
            <w:rPrChange w:id="753" w:author="Sean Duan" w:date="2021-08-06T14:49:00Z">
              <w:rPr>
                <w:rFonts w:cstheme="minorHAnsi"/>
              </w:rPr>
            </w:rPrChange>
          </w:rPr>
          <w:lastRenderedPageBreak/>
          <w:t xml:space="preserve">UHC </w:t>
        </w:r>
      </w:ins>
      <w:ins w:id="754" w:author="Sean Duan" w:date="2021-08-05T11:57:00Z">
        <w:r w:rsidR="006710E7" w:rsidRPr="00C874A1">
          <w:rPr>
            <w:rFonts w:cstheme="minorHAnsi"/>
            <w:rPrChange w:id="755" w:author="Sean Duan" w:date="2021-08-06T14:49:00Z">
              <w:rPr>
                <w:rFonts w:cstheme="minorHAnsi"/>
              </w:rPr>
            </w:rPrChange>
          </w:rPr>
          <w:t xml:space="preserve">insurance </w:t>
        </w:r>
      </w:ins>
      <w:ins w:id="756" w:author="Sean Duan" w:date="2021-08-05T11:55:00Z">
        <w:r w:rsidR="005901F5" w:rsidRPr="00C874A1">
          <w:rPr>
            <w:rFonts w:cstheme="minorHAnsi"/>
            <w:rPrChange w:id="757" w:author="Sean Duan" w:date="2021-08-06T14:49:00Z">
              <w:rPr>
                <w:rFonts w:cstheme="minorHAnsi"/>
              </w:rPr>
            </w:rPrChange>
          </w:rPr>
          <w:t>coverage surged from less than 57% to over 97%</w:t>
        </w:r>
      </w:ins>
      <w:ins w:id="758" w:author="Sean Duan" w:date="2021-08-05T11:56:00Z">
        <w:r w:rsidR="005D3B26" w:rsidRPr="00C874A1">
          <w:rPr>
            <w:rFonts w:cstheme="minorHAnsi"/>
            <w:rPrChange w:id="759" w:author="Sean Duan" w:date="2021-08-06T14:49:00Z">
              <w:rPr>
                <w:rFonts w:cstheme="minorHAnsi"/>
              </w:rPr>
            </w:rPrChange>
          </w:rPr>
          <w:t xml:space="preserve"> </w:t>
        </w:r>
        <w:r w:rsidR="005D3B26" w:rsidRPr="00C874A1">
          <w:rPr>
            <w:rFonts w:cstheme="minorHAnsi"/>
            <w:highlight w:val="yellow"/>
            <w:rPrChange w:id="760" w:author="Sean Duan" w:date="2021-08-06T14:49:00Z">
              <w:rPr>
                <w:rFonts w:cstheme="minorHAnsi"/>
              </w:rPr>
            </w:rPrChange>
          </w:rPr>
          <w:t>(</w:t>
        </w:r>
        <w:proofErr w:type="spellStart"/>
        <w:r w:rsidR="005D3B26" w:rsidRPr="00C874A1">
          <w:rPr>
            <w:rFonts w:cstheme="minorHAnsi"/>
            <w:highlight w:val="yellow"/>
            <w:rPrChange w:id="761" w:author="Sean Duan" w:date="2021-08-06T14:49:00Z">
              <w:rPr>
                <w:rFonts w:cstheme="minorHAnsi"/>
              </w:rPr>
            </w:rPrChange>
          </w:rPr>
          <w:t>Panpiemras</w:t>
        </w:r>
        <w:proofErr w:type="spellEnd"/>
        <w:r w:rsidR="005D3B26" w:rsidRPr="00C874A1">
          <w:rPr>
            <w:rFonts w:cstheme="minorHAnsi"/>
            <w:highlight w:val="yellow"/>
            <w:rPrChange w:id="762" w:author="Sean Duan" w:date="2021-08-06T14:49:00Z">
              <w:rPr>
                <w:rFonts w:cstheme="minorHAnsi"/>
              </w:rPr>
            </w:rPrChange>
          </w:rPr>
          <w:t xml:space="preserve"> et al., </w:t>
        </w:r>
        <w:proofErr w:type="gramStart"/>
        <w:r w:rsidR="005D3B26" w:rsidRPr="00C874A1">
          <w:rPr>
            <w:rFonts w:cstheme="minorHAnsi"/>
            <w:highlight w:val="yellow"/>
            <w:rPrChange w:id="763" w:author="Sean Duan" w:date="2021-08-06T14:49:00Z">
              <w:rPr>
                <w:rFonts w:cstheme="minorHAnsi"/>
              </w:rPr>
            </w:rPrChange>
          </w:rPr>
          <w:t>2011;Hsiao</w:t>
        </w:r>
        <w:proofErr w:type="gramEnd"/>
        <w:r w:rsidR="005D3B26" w:rsidRPr="00C874A1">
          <w:rPr>
            <w:rFonts w:cstheme="minorHAnsi"/>
            <w:highlight w:val="yellow"/>
            <w:rPrChange w:id="764" w:author="Sean Duan" w:date="2021-08-06T14:49:00Z">
              <w:rPr>
                <w:rFonts w:cstheme="minorHAnsi"/>
              </w:rPr>
            </w:rPrChange>
          </w:rPr>
          <w:t>, 2016)</w:t>
        </w:r>
        <w:r w:rsidR="005D3B26" w:rsidRPr="00C874A1">
          <w:rPr>
            <w:rFonts w:cstheme="minorHAnsi"/>
            <w:rPrChange w:id="765" w:author="Sean Duan" w:date="2021-08-06T14:49:00Z">
              <w:rPr>
                <w:rFonts w:cstheme="minorHAnsi"/>
              </w:rPr>
            </w:rPrChange>
          </w:rPr>
          <w:t>.</w:t>
        </w:r>
      </w:ins>
      <w:ins w:id="766" w:author="Sean Duan" w:date="2021-08-05T11:55:00Z">
        <w:r w:rsidR="005D3B26" w:rsidRPr="00C874A1">
          <w:rPr>
            <w:rFonts w:cstheme="minorHAnsi"/>
            <w:rPrChange w:id="767" w:author="Sean Duan" w:date="2021-08-06T14:49:00Z">
              <w:rPr>
                <w:rFonts w:cstheme="minorHAnsi"/>
              </w:rPr>
            </w:rPrChange>
          </w:rPr>
          <w:t xml:space="preserve"> </w:t>
        </w:r>
      </w:ins>
      <w:ins w:id="768" w:author="Sean Duan" w:date="2021-08-05T11:49:00Z">
        <w:r w:rsidR="002E7C1F" w:rsidRPr="00C874A1">
          <w:rPr>
            <w:rFonts w:cstheme="minorHAnsi"/>
            <w:rPrChange w:id="769" w:author="Sean Duan" w:date="2021-08-06T14:49:00Z">
              <w:rPr>
                <w:rFonts w:cstheme="minorHAnsi"/>
              </w:rPr>
            </w:rPrChange>
          </w:rPr>
          <w:t>U</w:t>
        </w:r>
      </w:ins>
      <w:ins w:id="770" w:author="Sean Duan" w:date="2021-08-05T11:48:00Z">
        <w:r w:rsidR="002E7C1F" w:rsidRPr="00C874A1">
          <w:rPr>
            <w:rFonts w:cstheme="minorHAnsi"/>
            <w:rPrChange w:id="771" w:author="Sean Duan" w:date="2021-08-06T14:49:00Z">
              <w:rPr>
                <w:rFonts w:cstheme="minorHAnsi"/>
              </w:rPr>
            </w:rPrChange>
          </w:rPr>
          <w:t xml:space="preserve">n- and underinsured </w:t>
        </w:r>
      </w:ins>
      <w:ins w:id="772" w:author="Sean Duan" w:date="2021-08-05T11:49:00Z">
        <w:r w:rsidR="002E7C1F" w:rsidRPr="00C874A1">
          <w:rPr>
            <w:rFonts w:cstheme="minorHAnsi"/>
            <w:rPrChange w:id="773" w:author="Sean Duan" w:date="2021-08-06T14:49:00Z">
              <w:rPr>
                <w:rFonts w:cstheme="minorHAnsi"/>
              </w:rPr>
            </w:rPrChange>
          </w:rPr>
          <w:t>individuals are significantly more likely to die</w:t>
        </w:r>
      </w:ins>
      <w:ins w:id="774" w:author="Sean Duan" w:date="2021-08-05T11:54:00Z">
        <w:r w:rsidR="003C2B5E" w:rsidRPr="00C874A1">
          <w:rPr>
            <w:rFonts w:cstheme="minorHAnsi"/>
            <w:rPrChange w:id="775" w:author="Sean Duan" w:date="2021-08-06T14:49:00Z">
              <w:rPr>
                <w:rFonts w:cstheme="minorHAnsi"/>
              </w:rPr>
            </w:rPrChange>
          </w:rPr>
          <w:t>,</w:t>
        </w:r>
      </w:ins>
      <w:ins w:id="776" w:author="Sean Duan" w:date="2021-08-05T11:49:00Z">
        <w:r w:rsidR="002E7C1F" w:rsidRPr="00C874A1">
          <w:rPr>
            <w:rFonts w:cstheme="minorHAnsi"/>
            <w:rPrChange w:id="777" w:author="Sean Duan" w:date="2021-08-06T14:49:00Z">
              <w:rPr>
                <w:rFonts w:cstheme="minorHAnsi"/>
              </w:rPr>
            </w:rPrChange>
          </w:rPr>
          <w:t xml:space="preserve"> and have poorer health outcomes</w:t>
        </w:r>
      </w:ins>
      <w:ins w:id="778" w:author="Sean Duan" w:date="2021-08-05T11:54:00Z">
        <w:r w:rsidR="003C2B5E" w:rsidRPr="00C874A1">
          <w:rPr>
            <w:rFonts w:cstheme="minorHAnsi"/>
            <w:rPrChange w:id="779" w:author="Sean Duan" w:date="2021-08-06T14:49:00Z">
              <w:rPr>
                <w:rFonts w:cstheme="minorHAnsi"/>
              </w:rPr>
            </w:rPrChange>
          </w:rPr>
          <w:t xml:space="preserve"> </w:t>
        </w:r>
        <w:r w:rsidR="003C2B5E" w:rsidRPr="00C874A1">
          <w:rPr>
            <w:rFonts w:cstheme="minorHAnsi"/>
            <w:highlight w:val="yellow"/>
            <w:rPrChange w:id="780" w:author="Sean Duan" w:date="2021-08-06T14:49:00Z">
              <w:rPr>
                <w:rFonts w:cstheme="minorHAnsi"/>
              </w:rPr>
            </w:rPrChange>
          </w:rPr>
          <w:t>(</w:t>
        </w:r>
        <w:proofErr w:type="spellStart"/>
        <w:r w:rsidR="003C2B5E" w:rsidRPr="00C874A1">
          <w:rPr>
            <w:rFonts w:cstheme="minorHAnsi"/>
            <w:highlight w:val="yellow"/>
            <w:rPrChange w:id="781" w:author="Sean Duan" w:date="2021-08-06T14:49:00Z">
              <w:rPr>
                <w:rFonts w:cstheme="minorHAnsi"/>
              </w:rPr>
            </w:rPrChange>
          </w:rPr>
          <w:t>Wilper</w:t>
        </w:r>
        <w:proofErr w:type="spellEnd"/>
        <w:r w:rsidR="003C2B5E" w:rsidRPr="00C874A1">
          <w:rPr>
            <w:rFonts w:cstheme="minorHAnsi"/>
            <w:highlight w:val="yellow"/>
            <w:rPrChange w:id="782" w:author="Sean Duan" w:date="2021-08-06T14:49:00Z">
              <w:rPr>
                <w:rFonts w:cstheme="minorHAnsi"/>
              </w:rPr>
            </w:rPrChange>
          </w:rPr>
          <w:t xml:space="preserve">, </w:t>
        </w:r>
        <w:proofErr w:type="gramStart"/>
        <w:r w:rsidR="003C2B5E" w:rsidRPr="00C874A1">
          <w:rPr>
            <w:rFonts w:cstheme="minorHAnsi"/>
            <w:highlight w:val="yellow"/>
            <w:rPrChange w:id="783" w:author="Sean Duan" w:date="2021-08-06T14:49:00Z">
              <w:rPr>
                <w:rFonts w:cstheme="minorHAnsi"/>
              </w:rPr>
            </w:rPrChange>
          </w:rPr>
          <w:t>2009;Finklestein</w:t>
        </w:r>
        <w:proofErr w:type="gramEnd"/>
        <w:r w:rsidR="003C2B5E" w:rsidRPr="00C874A1">
          <w:rPr>
            <w:rFonts w:cstheme="minorHAnsi"/>
            <w:highlight w:val="yellow"/>
            <w:rPrChange w:id="784" w:author="Sean Duan" w:date="2021-08-06T14:49:00Z">
              <w:rPr>
                <w:rFonts w:cstheme="minorHAnsi"/>
              </w:rPr>
            </w:rPrChange>
          </w:rPr>
          <w:t xml:space="preserve">, 2012; </w:t>
        </w:r>
        <w:proofErr w:type="spellStart"/>
        <w:r w:rsidR="003C2B5E" w:rsidRPr="00C874A1">
          <w:rPr>
            <w:rFonts w:cstheme="minorHAnsi"/>
            <w:highlight w:val="yellow"/>
            <w:rPrChange w:id="785" w:author="Sean Duan" w:date="2021-08-06T14:49:00Z">
              <w:rPr>
                <w:rFonts w:cstheme="minorHAnsi"/>
              </w:rPr>
            </w:rPrChange>
          </w:rPr>
          <w:t>Morriss</w:t>
        </w:r>
        <w:proofErr w:type="spellEnd"/>
        <w:r w:rsidR="003C2B5E" w:rsidRPr="00C874A1">
          <w:rPr>
            <w:rFonts w:cstheme="minorHAnsi"/>
            <w:highlight w:val="yellow"/>
            <w:rPrChange w:id="786" w:author="Sean Duan" w:date="2021-08-06T14:49:00Z">
              <w:rPr>
                <w:rFonts w:cstheme="minorHAnsi"/>
              </w:rPr>
            </w:rPrChange>
          </w:rPr>
          <w:t>,  2013)</w:t>
        </w:r>
      </w:ins>
      <w:ins w:id="787" w:author="Sean Duan" w:date="2021-08-05T11:53:00Z">
        <w:r w:rsidR="003C2B5E" w:rsidRPr="00C874A1">
          <w:rPr>
            <w:rFonts w:cstheme="minorHAnsi"/>
            <w:rPrChange w:id="788" w:author="Sean Duan" w:date="2021-08-06T14:49:00Z">
              <w:rPr>
                <w:rFonts w:cstheme="minorHAnsi"/>
              </w:rPr>
            </w:rPrChange>
          </w:rPr>
          <w:t>.</w:t>
        </w:r>
      </w:ins>
      <w:ins w:id="789" w:author="Sean Duan" w:date="2021-08-05T11:49:00Z">
        <w:r w:rsidR="002E7C1F" w:rsidRPr="00C874A1">
          <w:rPr>
            <w:rFonts w:cstheme="minorHAnsi"/>
            <w:rPrChange w:id="790" w:author="Sean Duan" w:date="2021-08-06T14:49:00Z">
              <w:rPr>
                <w:rFonts w:cstheme="minorHAnsi"/>
              </w:rPr>
            </w:rPrChange>
          </w:rPr>
          <w:t xml:space="preserve"> </w:t>
        </w:r>
      </w:ins>
      <w:ins w:id="791" w:author="Sean Duan" w:date="2021-08-05T11:54:00Z">
        <w:r w:rsidR="003C2B5E" w:rsidRPr="00C874A1">
          <w:rPr>
            <w:rFonts w:cstheme="minorHAnsi"/>
            <w:rPrChange w:id="792" w:author="Sean Duan" w:date="2021-08-06T14:49:00Z">
              <w:rPr>
                <w:rFonts w:cstheme="minorHAnsi"/>
              </w:rPr>
            </w:rPrChange>
          </w:rPr>
          <w:t>I</w:t>
        </w:r>
      </w:ins>
      <w:ins w:id="793" w:author="Sean Duan" w:date="2021-08-05T11:49:00Z">
        <w:r w:rsidR="002E7C1F" w:rsidRPr="00C874A1">
          <w:rPr>
            <w:rFonts w:cstheme="minorHAnsi"/>
            <w:rPrChange w:id="794" w:author="Sean Duan" w:date="2021-08-06T14:49:00Z">
              <w:rPr>
                <w:rFonts w:cstheme="minorHAnsi"/>
              </w:rPr>
            </w:rPrChange>
          </w:rPr>
          <w:t>n general</w:t>
        </w:r>
      </w:ins>
      <w:ins w:id="795" w:author="Sean Duan" w:date="2021-08-05T11:53:00Z">
        <w:r w:rsidR="001A49F5" w:rsidRPr="00C874A1">
          <w:rPr>
            <w:rFonts w:cstheme="minorHAnsi"/>
            <w:rPrChange w:id="796" w:author="Sean Duan" w:date="2021-08-06T14:49:00Z">
              <w:rPr>
                <w:rFonts w:cstheme="minorHAnsi"/>
              </w:rPr>
            </w:rPrChange>
          </w:rPr>
          <w:t xml:space="preserve">, by improving coverage, population health improves. </w:t>
        </w:r>
      </w:ins>
      <w:commentRangeStart w:id="797"/>
      <w:commentRangeStart w:id="798"/>
      <w:del w:id="799" w:author="Sean Duan" w:date="2021-08-05T11:55:00Z">
        <w:r w:rsidRPr="00C874A1" w:rsidDel="005901F5">
          <w:rPr>
            <w:rFonts w:cstheme="minorHAnsi"/>
            <w:rPrChange w:id="800" w:author="Sean Duan" w:date="2021-08-06T14:49:00Z">
              <w:rPr>
                <w:rFonts w:cstheme="minorHAnsi"/>
              </w:rPr>
            </w:rPrChange>
          </w:rPr>
          <w:delText>For example, w</w:delText>
        </w:r>
      </w:del>
      <w:del w:id="801" w:author="Sean Duan" w:date="2021-08-05T11:57:00Z">
        <w:r w:rsidRPr="00C874A1" w:rsidDel="000E2EC1">
          <w:rPr>
            <w:rFonts w:cstheme="minorHAnsi"/>
            <w:rPrChange w:id="802" w:author="Sean Duan" w:date="2021-08-06T14:49:00Z">
              <w:rPr>
                <w:rFonts w:cstheme="minorHAnsi"/>
              </w:rPr>
            </w:rPrChange>
          </w:rPr>
          <w:delText>ithin one year of implementation in Thailand, coverage surged from 40% to 97%</w:delText>
        </w:r>
        <w:commentRangeEnd w:id="797"/>
        <w:r w:rsidRPr="00C874A1" w:rsidDel="000E2EC1">
          <w:rPr>
            <w:rStyle w:val="CommentReference"/>
            <w:rFonts w:cstheme="minorHAnsi"/>
            <w:sz w:val="24"/>
            <w:szCs w:val="24"/>
            <w:rPrChange w:id="803" w:author="Sean Duan" w:date="2021-08-06T14:49:00Z">
              <w:rPr>
                <w:rStyle w:val="CommentReference"/>
                <w:rFonts w:cstheme="minorHAnsi"/>
              </w:rPr>
            </w:rPrChange>
          </w:rPr>
          <w:commentReference w:id="797"/>
        </w:r>
        <w:commentRangeEnd w:id="798"/>
        <w:r w:rsidRPr="00C874A1" w:rsidDel="000E2EC1">
          <w:rPr>
            <w:rStyle w:val="CommentReference"/>
            <w:rFonts w:cstheme="minorHAnsi"/>
            <w:sz w:val="24"/>
            <w:szCs w:val="24"/>
            <w:rPrChange w:id="804" w:author="Sean Duan" w:date="2021-08-06T14:49:00Z">
              <w:rPr>
                <w:rStyle w:val="CommentReference"/>
                <w:rFonts w:cstheme="minorHAnsi"/>
              </w:rPr>
            </w:rPrChange>
          </w:rPr>
          <w:commentReference w:id="798"/>
        </w:r>
        <w:r w:rsidRPr="00C874A1" w:rsidDel="000E2EC1">
          <w:rPr>
            <w:rFonts w:cstheme="minorHAnsi"/>
            <w:rPrChange w:id="805" w:author="Sean Duan" w:date="2021-08-06T14:49:00Z">
              <w:rPr>
                <w:rFonts w:cstheme="minorHAnsi"/>
              </w:rPr>
            </w:rPrChange>
          </w:rPr>
          <w:delText xml:space="preserve"> </w:delText>
        </w:r>
      </w:del>
      <w:del w:id="806" w:author="Sean Duan" w:date="2021-08-05T11:56:00Z">
        <w:r w:rsidRPr="00C874A1" w:rsidDel="005D3B26">
          <w:rPr>
            <w:rFonts w:cstheme="minorHAnsi"/>
            <w:rPrChange w:id="807" w:author="Sean Duan" w:date="2021-08-06T14:49:00Z">
              <w:rPr>
                <w:rFonts w:cstheme="minorHAnsi"/>
              </w:rPr>
            </w:rPrChange>
          </w:rPr>
          <w:delText>(Panpiemras et al. (2011).</w:delText>
        </w:r>
      </w:del>
      <w:del w:id="808" w:author="Sean Duan" w:date="2021-08-05T11:57:00Z">
        <w:r w:rsidRPr="00C874A1" w:rsidDel="000E2EC1">
          <w:rPr>
            <w:rFonts w:cstheme="minorHAnsi"/>
            <w:rPrChange w:id="809" w:author="Sean Duan" w:date="2021-08-06T14:49:00Z">
              <w:rPr>
                <w:rFonts w:cstheme="minorHAnsi"/>
              </w:rPr>
            </w:rPrChange>
          </w:rPr>
          <w:delText xml:space="preserve">  Significantly reducing the proportion of un/underinsured Americans would be a boon for our health outcomes</w:delText>
        </w:r>
      </w:del>
    </w:p>
    <w:p w14:paraId="2D820F7F" w14:textId="32AEBD15" w:rsidR="000E2EC1" w:rsidRPr="00C874A1" w:rsidRDefault="000E2EC1">
      <w:pPr>
        <w:pStyle w:val="BodyText"/>
        <w:spacing w:line="480" w:lineRule="auto"/>
        <w:rPr>
          <w:rPrChange w:id="810" w:author="Sean Duan" w:date="2021-08-06T14:49:00Z">
            <w:rPr>
              <w:rFonts w:cstheme="minorHAnsi"/>
            </w:rPr>
          </w:rPrChange>
        </w:rPr>
      </w:pPr>
      <w:ins w:id="811" w:author="Sean Duan" w:date="2021-08-05T11:57:00Z">
        <w:r w:rsidRPr="00C874A1">
          <w:rPr>
            <w:rPrChange w:id="812" w:author="Sean Duan" w:date="2021-08-06T14:49:00Z">
              <w:rPr/>
            </w:rPrChange>
          </w:rPr>
          <w:tab/>
        </w:r>
      </w:ins>
      <w:ins w:id="813" w:author="Sean Duan" w:date="2021-08-05T11:58:00Z">
        <w:r w:rsidRPr="00C874A1">
          <w:rPr>
            <w:rPrChange w:id="814" w:author="Sean Duan" w:date="2021-08-06T14:49:00Z">
              <w:rPr/>
            </w:rPrChange>
          </w:rPr>
          <w:t>Furthermore, having a UHC system can improve health outcomes through axis</w:t>
        </w:r>
      </w:ins>
      <w:ins w:id="815" w:author="Sean Duan" w:date="2021-08-05T11:59:00Z">
        <w:r w:rsidRPr="00C874A1">
          <w:rPr>
            <w:rPrChange w:id="816" w:author="Sean Duan" w:date="2021-08-06T14:49:00Z">
              <w:rPr/>
            </w:rPrChange>
          </w:rPr>
          <w:t xml:space="preserve"> other than increased coverage</w:t>
        </w:r>
      </w:ins>
      <w:ins w:id="817" w:author="Sean Duan" w:date="2021-08-05T11:58:00Z">
        <w:r w:rsidRPr="00C874A1">
          <w:rPr>
            <w:rPrChange w:id="818" w:author="Sean Duan" w:date="2021-08-06T14:49:00Z">
              <w:rPr/>
            </w:rPrChange>
          </w:rPr>
          <w:t xml:space="preserve">. </w:t>
        </w:r>
      </w:ins>
      <w:ins w:id="819" w:author="Sean Duan" w:date="2021-08-05T12:06:00Z">
        <w:r w:rsidRPr="00C874A1">
          <w:rPr>
            <w:rPrChange w:id="820" w:author="Sean Duan" w:date="2021-08-06T14:49:00Z">
              <w:rPr/>
            </w:rPrChange>
          </w:rPr>
          <w:t xml:space="preserve">A </w:t>
        </w:r>
      </w:ins>
      <w:ins w:id="821" w:author="Sean Duan" w:date="2021-08-05T12:00:00Z">
        <w:r w:rsidRPr="00C874A1">
          <w:rPr>
            <w:rPrChange w:id="822" w:author="Sean Duan" w:date="2021-08-06T14:49:00Z">
              <w:rPr/>
            </w:rPrChange>
          </w:rPr>
          <w:t xml:space="preserve">UHC system </w:t>
        </w:r>
      </w:ins>
      <w:ins w:id="823" w:author="Sean Duan" w:date="2021-08-05T12:06:00Z">
        <w:r w:rsidRPr="00C874A1">
          <w:rPr>
            <w:rPrChange w:id="824" w:author="Sean Duan" w:date="2021-08-06T14:49:00Z">
              <w:rPr/>
            </w:rPrChange>
          </w:rPr>
          <w:t xml:space="preserve">allows for </w:t>
        </w:r>
      </w:ins>
      <w:ins w:id="825" w:author="Sean Duan" w:date="2021-08-05T12:00:00Z">
        <w:r w:rsidRPr="00C874A1">
          <w:rPr>
            <w:rPrChange w:id="826" w:author="Sean Duan" w:date="2021-08-06T14:49:00Z">
              <w:rPr/>
            </w:rPrChange>
          </w:rPr>
          <w:t xml:space="preserve">centralization of control and information for a country. </w:t>
        </w:r>
      </w:ins>
      <w:ins w:id="827" w:author="Sean Duan" w:date="2021-08-05T12:01:00Z">
        <w:r w:rsidRPr="00C874A1">
          <w:rPr>
            <w:rPrChange w:id="828" w:author="Sean Duan" w:date="2021-08-06T14:49:00Z">
              <w:rPr/>
            </w:rPrChange>
          </w:rPr>
          <w:t>During both the 2003 SARS epidemic and the 2009 H1N1 outbreak</w:t>
        </w:r>
      </w:ins>
      <w:ins w:id="829" w:author="Sean Duan" w:date="2021-08-05T12:06:00Z">
        <w:r w:rsidR="00F048EE" w:rsidRPr="00C874A1">
          <w:rPr>
            <w:rPrChange w:id="830" w:author="Sean Duan" w:date="2021-08-06T14:49:00Z">
              <w:rPr/>
            </w:rPrChange>
          </w:rPr>
          <w:t xml:space="preserve"> in Taiwan, automatic reporting and contact tracing integrating the travel and healthcare systems allowed for </w:t>
        </w:r>
      </w:ins>
      <w:ins w:id="831" w:author="Sean Duan" w:date="2021-08-05T12:07:00Z">
        <w:r w:rsidR="00F048EE" w:rsidRPr="00C874A1">
          <w:rPr>
            <w:rPrChange w:id="832" w:author="Sean Duan" w:date="2021-08-06T14:49:00Z">
              <w:rPr/>
            </w:rPrChange>
          </w:rPr>
          <w:t xml:space="preserve">simple and effective contact tracing </w:t>
        </w:r>
        <w:r w:rsidR="00F048EE" w:rsidRPr="00C874A1">
          <w:rPr>
            <w:highlight w:val="yellow"/>
            <w:rPrChange w:id="833" w:author="Sean Duan" w:date="2021-08-06T14:49:00Z">
              <w:rPr/>
            </w:rPrChange>
          </w:rPr>
          <w:t>(Hsiao, 2016)</w:t>
        </w:r>
        <w:r w:rsidR="00F048EE" w:rsidRPr="00C874A1">
          <w:rPr>
            <w:rPrChange w:id="834" w:author="Sean Duan" w:date="2021-08-06T14:49:00Z">
              <w:rPr/>
            </w:rPrChange>
          </w:rPr>
          <w:t xml:space="preserve">. </w:t>
        </w:r>
      </w:ins>
      <w:ins w:id="835" w:author="Sean Duan" w:date="2021-08-05T12:08:00Z">
        <w:r w:rsidR="00F048EE" w:rsidRPr="00C874A1">
          <w:rPr>
            <w:rPrChange w:id="836" w:author="Sean Duan" w:date="2021-08-06T14:49:00Z">
              <w:rPr/>
            </w:rPrChange>
          </w:rPr>
          <w:t>Greater proportions of public health spe</w:t>
        </w:r>
      </w:ins>
      <w:ins w:id="837" w:author="Sean Duan" w:date="2021-08-05T12:09:00Z">
        <w:r w:rsidR="00F048EE" w:rsidRPr="00C874A1">
          <w:rPr>
            <w:rPrChange w:id="838" w:author="Sean Duan" w:date="2021-08-06T14:49:00Z">
              <w:rPr/>
            </w:rPrChange>
          </w:rPr>
          <w:t xml:space="preserve">nding versus private health spending have </w:t>
        </w:r>
      </w:ins>
      <w:ins w:id="839" w:author="Sean Duan" w:date="2021-08-06T15:12:00Z">
        <w:r w:rsidR="00ED11BE">
          <w:t xml:space="preserve">also </w:t>
        </w:r>
      </w:ins>
      <w:ins w:id="840" w:author="Sean Duan" w:date="2021-08-05T12:09:00Z">
        <w:r w:rsidR="00F048EE" w:rsidRPr="00C874A1">
          <w:rPr>
            <w:rPrChange w:id="841" w:author="Sean Duan" w:date="2021-08-06T14:49:00Z">
              <w:rPr/>
            </w:rPrChange>
          </w:rPr>
          <w:t xml:space="preserve">been shown to </w:t>
        </w:r>
      </w:ins>
      <w:ins w:id="842" w:author="Sean Duan" w:date="2021-08-05T12:12:00Z">
        <w:r w:rsidR="00F048EE" w:rsidRPr="00C874A1">
          <w:rPr>
            <w:rPrChange w:id="843" w:author="Sean Duan" w:date="2021-08-06T14:49:00Z">
              <w:rPr/>
            </w:rPrChange>
          </w:rPr>
          <w:t>enhance overall health</w:t>
        </w:r>
      </w:ins>
      <w:ins w:id="844" w:author="Sean Duan" w:date="2021-08-05T12:09:00Z">
        <w:r w:rsidR="00F048EE" w:rsidRPr="00C874A1">
          <w:rPr>
            <w:rPrChange w:id="845" w:author="Sean Duan" w:date="2021-08-06T14:49:00Z">
              <w:rPr/>
            </w:rPrChange>
          </w:rPr>
          <w:t xml:space="preserve"> </w:t>
        </w:r>
      </w:ins>
      <w:ins w:id="846" w:author="Sean Duan" w:date="2021-08-05T12:13:00Z">
        <w:r w:rsidR="00E22FCC" w:rsidRPr="00C874A1">
          <w:rPr>
            <w:rPrChange w:id="847" w:author="Sean Duan" w:date="2021-08-06T14:49:00Z">
              <w:rPr/>
            </w:rPrChange>
          </w:rPr>
          <w:t>in 17 OECD peer countries</w:t>
        </w:r>
      </w:ins>
      <w:ins w:id="848" w:author="Sean Duan" w:date="2021-08-05T12:14:00Z">
        <w:r w:rsidR="00E22FCC" w:rsidRPr="00C874A1">
          <w:rPr>
            <w:rPrChange w:id="849" w:author="Sean Duan" w:date="2021-08-06T14:49:00Z">
              <w:rPr/>
            </w:rPrChange>
          </w:rPr>
          <w:t xml:space="preserve"> </w:t>
        </w:r>
      </w:ins>
      <w:ins w:id="850" w:author="Sean Duan" w:date="2021-08-05T12:09:00Z">
        <w:r w:rsidR="00F048EE" w:rsidRPr="00C874A1">
          <w:rPr>
            <w:highlight w:val="yellow"/>
            <w:rPrChange w:id="851" w:author="Sean Duan" w:date="2021-08-06T14:49:00Z">
              <w:rPr/>
            </w:rPrChange>
          </w:rPr>
          <w:t>(Kim, 2013)</w:t>
        </w:r>
      </w:ins>
      <w:ins w:id="852" w:author="Sean Duan" w:date="2021-08-05T12:11:00Z">
        <w:r w:rsidR="00F048EE" w:rsidRPr="00C874A1">
          <w:rPr>
            <w:rPrChange w:id="853" w:author="Sean Duan" w:date="2021-08-06T14:49:00Z">
              <w:rPr/>
            </w:rPrChange>
          </w:rPr>
          <w:t xml:space="preserve">.  </w:t>
        </w:r>
      </w:ins>
      <w:ins w:id="854" w:author="Sean Duan" w:date="2021-08-05T12:13:00Z">
        <w:r w:rsidR="00E22FCC" w:rsidRPr="00C874A1">
          <w:rPr>
            <w:rPrChange w:id="855" w:author="Sean Duan" w:date="2021-08-06T14:49:00Z">
              <w:rPr/>
            </w:rPrChange>
          </w:rPr>
          <w:t xml:space="preserve">Each percentage increase </w:t>
        </w:r>
      </w:ins>
      <w:ins w:id="856" w:author="Sean Duan" w:date="2021-08-05T12:11:00Z">
        <w:r w:rsidR="00F048EE" w:rsidRPr="00C874A1">
          <w:rPr>
            <w:rPrChange w:id="857" w:author="Sean Duan" w:date="2021-08-06T14:49:00Z">
              <w:rPr/>
            </w:rPrChange>
          </w:rPr>
          <w:t xml:space="preserve">in public expenditure reduces infant mortality by </w:t>
        </w:r>
        <w:proofErr w:type="gramStart"/>
        <w:r w:rsidR="00F048EE" w:rsidRPr="00C874A1">
          <w:rPr>
            <w:rPrChange w:id="858" w:author="Sean Duan" w:date="2021-08-06T14:49:00Z">
              <w:rPr/>
            </w:rPrChange>
          </w:rPr>
          <w:t>0.077%, and</w:t>
        </w:r>
        <w:proofErr w:type="gramEnd"/>
        <w:r w:rsidR="00F048EE" w:rsidRPr="00C874A1">
          <w:rPr>
            <w:rPrChange w:id="859" w:author="Sean Duan" w:date="2021-08-06T14:49:00Z">
              <w:rPr/>
            </w:rPrChange>
          </w:rPr>
          <w:t xml:space="preserve"> </w:t>
        </w:r>
      </w:ins>
      <w:ins w:id="860" w:author="Sean Duan" w:date="2021-08-05T12:12:00Z">
        <w:r w:rsidR="00F048EE" w:rsidRPr="00C874A1">
          <w:rPr>
            <w:rPrChange w:id="861" w:author="Sean Duan" w:date="2021-08-06T14:49:00Z">
              <w:rPr/>
            </w:rPrChange>
          </w:rPr>
          <w:t>increases life expectancy by 0.026 years.</w:t>
        </w:r>
      </w:ins>
      <w:ins w:id="862" w:author="Sean Duan" w:date="2021-08-05T12:09:00Z">
        <w:r w:rsidR="00F048EE" w:rsidRPr="00C874A1">
          <w:rPr>
            <w:rPrChange w:id="863" w:author="Sean Duan" w:date="2021-08-06T14:49:00Z">
              <w:rPr/>
            </w:rPrChange>
          </w:rPr>
          <w:t xml:space="preserve"> </w:t>
        </w:r>
      </w:ins>
      <w:ins w:id="864" w:author="Sean Duan" w:date="2021-08-05T12:08:00Z">
        <w:r w:rsidR="00F048EE" w:rsidRPr="00C874A1">
          <w:rPr>
            <w:rPrChange w:id="865" w:author="Sean Duan" w:date="2021-08-06T14:49:00Z">
              <w:rPr/>
            </w:rPrChange>
          </w:rPr>
          <w:t xml:space="preserve">UHC </w:t>
        </w:r>
      </w:ins>
      <w:ins w:id="866" w:author="Sean Duan" w:date="2021-08-05T12:13:00Z">
        <w:r w:rsidR="00E22FCC" w:rsidRPr="00C874A1">
          <w:rPr>
            <w:rPrChange w:id="867" w:author="Sean Duan" w:date="2021-08-06T14:49:00Z">
              <w:rPr/>
            </w:rPrChange>
          </w:rPr>
          <w:t>is a functional and effective way to drastically increase the proportion of public health spending</w:t>
        </w:r>
      </w:ins>
      <w:ins w:id="868" w:author="Sean Duan" w:date="2021-08-05T12:14:00Z">
        <w:r w:rsidR="00AF6782" w:rsidRPr="00C874A1">
          <w:rPr>
            <w:rPrChange w:id="869" w:author="Sean Duan" w:date="2021-08-06T14:49:00Z">
              <w:rPr/>
            </w:rPrChange>
          </w:rPr>
          <w:t>.</w:t>
        </w:r>
      </w:ins>
    </w:p>
    <w:p w14:paraId="7AD91BAD" w14:textId="427CC3B3" w:rsidR="003631BD" w:rsidRPr="00C874A1" w:rsidRDefault="003631BD">
      <w:pPr>
        <w:pStyle w:val="BodyText"/>
        <w:spacing w:line="480" w:lineRule="auto"/>
        <w:ind w:firstLine="720"/>
        <w:rPr>
          <w:rFonts w:cstheme="minorHAnsi"/>
          <w:rPrChange w:id="870" w:author="Sean Duan" w:date="2021-08-06T14:49:00Z">
            <w:rPr>
              <w:rFonts w:cstheme="minorHAnsi"/>
            </w:rPr>
          </w:rPrChange>
        </w:rPr>
        <w:pPrChange w:id="871" w:author="Sean Duan" w:date="2021-08-05T11:59:00Z">
          <w:pPr>
            <w:pStyle w:val="BodyText"/>
            <w:spacing w:line="480" w:lineRule="auto"/>
          </w:pPr>
        </w:pPrChange>
      </w:pPr>
      <w:commentRangeStart w:id="872"/>
      <w:commentRangeStart w:id="873"/>
      <w:r w:rsidRPr="00C874A1">
        <w:rPr>
          <w:rFonts w:cstheme="minorHAnsi"/>
          <w:rPrChange w:id="874" w:author="Sean Duan" w:date="2021-08-06T14:49:00Z">
            <w:rPr>
              <w:rFonts w:cstheme="minorHAnsi"/>
            </w:rPr>
          </w:rPrChange>
        </w:rPr>
        <w:t xml:space="preserve">In addition to improving </w:t>
      </w:r>
      <w:ins w:id="875" w:author="Sean Duan" w:date="2021-08-05T12:14:00Z">
        <w:r w:rsidR="005935EE" w:rsidRPr="00C874A1">
          <w:rPr>
            <w:rFonts w:cstheme="minorHAnsi"/>
            <w:rPrChange w:id="876" w:author="Sean Duan" w:date="2021-08-06T14:49:00Z">
              <w:rPr>
                <w:rFonts w:cstheme="minorHAnsi"/>
              </w:rPr>
            </w:rPrChange>
          </w:rPr>
          <w:t xml:space="preserve">coverage and </w:t>
        </w:r>
      </w:ins>
      <w:r w:rsidRPr="00C874A1">
        <w:rPr>
          <w:rFonts w:cstheme="minorHAnsi"/>
          <w:rPrChange w:id="877" w:author="Sean Duan" w:date="2021-08-06T14:49:00Z">
            <w:rPr>
              <w:rFonts w:cstheme="minorHAnsi"/>
            </w:rPr>
          </w:rPrChange>
        </w:rPr>
        <w:t>quality of health</w:t>
      </w:r>
      <w:commentRangeEnd w:id="872"/>
      <w:r w:rsidRPr="00C874A1">
        <w:rPr>
          <w:rStyle w:val="CommentReference"/>
          <w:rFonts w:cstheme="minorHAnsi"/>
          <w:sz w:val="24"/>
          <w:szCs w:val="24"/>
          <w:rPrChange w:id="878" w:author="Sean Duan" w:date="2021-08-06T14:49:00Z">
            <w:rPr>
              <w:rStyle w:val="CommentReference"/>
              <w:rFonts w:cstheme="minorHAnsi"/>
            </w:rPr>
          </w:rPrChange>
        </w:rPr>
        <w:commentReference w:id="872"/>
      </w:r>
      <w:commentRangeEnd w:id="873"/>
      <w:r w:rsidR="00E34068">
        <w:rPr>
          <w:rStyle w:val="CommentReference"/>
        </w:rPr>
        <w:commentReference w:id="873"/>
      </w:r>
      <w:r w:rsidRPr="00C874A1">
        <w:rPr>
          <w:rFonts w:cstheme="minorHAnsi"/>
          <w:rPrChange w:id="879" w:author="Sean Duan" w:date="2021-08-06T14:49:00Z">
            <w:rPr>
              <w:rFonts w:cstheme="minorHAnsi"/>
            </w:rPr>
          </w:rPrChange>
        </w:rPr>
        <w:t>, UHC is also effective at reducing waste and cost in the health system.</w:t>
      </w:r>
      <w:ins w:id="880" w:author="Sean Duan" w:date="2021-08-05T12:18:00Z">
        <w:r w:rsidR="00221C44" w:rsidRPr="00C874A1">
          <w:rPr>
            <w:rFonts w:cstheme="minorHAnsi"/>
            <w:rPrChange w:id="881" w:author="Sean Duan" w:date="2021-08-06T14:49:00Z">
              <w:rPr>
                <w:rFonts w:cstheme="minorHAnsi"/>
              </w:rPr>
            </w:rPrChange>
          </w:rPr>
          <w:t xml:space="preserve"> A 30-year examination of OECD countries that implemented single </w:t>
        </w:r>
      </w:ins>
      <w:ins w:id="882" w:author="Sean Duan" w:date="2021-08-05T12:22:00Z">
        <w:r w:rsidR="006E5A8A" w:rsidRPr="00C874A1">
          <w:rPr>
            <w:rFonts w:cstheme="minorHAnsi"/>
            <w:rPrChange w:id="883" w:author="Sean Duan" w:date="2021-08-06T14:49:00Z">
              <w:rPr>
                <w:rFonts w:cstheme="minorHAnsi"/>
              </w:rPr>
            </w:rPrChange>
          </w:rPr>
          <w:t>payer (</w:t>
        </w:r>
      </w:ins>
      <w:ins w:id="884" w:author="Sean Duan" w:date="2021-08-05T12:18:00Z">
        <w:r w:rsidR="00221C44" w:rsidRPr="00C874A1">
          <w:rPr>
            <w:rFonts w:cstheme="minorHAnsi"/>
            <w:rPrChange w:id="885" w:author="Sean Duan" w:date="2021-08-06T14:49:00Z">
              <w:rPr>
                <w:rFonts w:cstheme="minorHAnsi"/>
              </w:rPr>
            </w:rPrChange>
          </w:rPr>
          <w:t>controlling for health status, demographics, level of preventative medicine, and political factors</w:t>
        </w:r>
      </w:ins>
      <w:ins w:id="886" w:author="Sean Duan" w:date="2021-08-05T12:19:00Z">
        <w:r w:rsidR="00221C44" w:rsidRPr="00C874A1">
          <w:rPr>
            <w:rFonts w:cstheme="minorHAnsi"/>
            <w:rPrChange w:id="887" w:author="Sean Duan" w:date="2021-08-06T14:49:00Z">
              <w:rPr>
                <w:rFonts w:cstheme="minorHAnsi"/>
              </w:rPr>
            </w:rPrChange>
          </w:rPr>
          <w:t>)</w:t>
        </w:r>
      </w:ins>
      <w:ins w:id="888" w:author="Sean Duan" w:date="2021-08-05T12:18:00Z">
        <w:r w:rsidR="00221C44" w:rsidRPr="00C874A1">
          <w:rPr>
            <w:rFonts w:cstheme="minorHAnsi"/>
            <w:rPrChange w:id="889" w:author="Sean Duan" w:date="2021-08-06T14:49:00Z">
              <w:rPr>
                <w:rFonts w:cstheme="minorHAnsi"/>
              </w:rPr>
            </w:rPrChange>
          </w:rPr>
          <w:t xml:space="preserve"> </w:t>
        </w:r>
      </w:ins>
      <w:ins w:id="890" w:author="Sean Duan" w:date="2021-08-05T12:19:00Z">
        <w:r w:rsidR="00221C44" w:rsidRPr="00C874A1">
          <w:rPr>
            <w:rFonts w:cstheme="minorHAnsi"/>
            <w:rPrChange w:id="891" w:author="Sean Duan" w:date="2021-08-06T14:49:00Z">
              <w:rPr>
                <w:rFonts w:cstheme="minorHAnsi"/>
              </w:rPr>
            </w:rPrChange>
          </w:rPr>
          <w:t>s</w:t>
        </w:r>
      </w:ins>
      <w:ins w:id="892" w:author="Sean Duan" w:date="2021-08-05T12:18:00Z">
        <w:r w:rsidR="00221C44" w:rsidRPr="00C874A1">
          <w:rPr>
            <w:rFonts w:cstheme="minorHAnsi"/>
            <w:rPrChange w:id="893" w:author="Sean Duan" w:date="2021-08-06T14:49:00Z">
              <w:rPr>
                <w:rFonts w:cstheme="minorHAnsi"/>
              </w:rPr>
            </w:rPrChange>
          </w:rPr>
          <w:t xml:space="preserve">howed a difference in cost of .75% of GDP, estimated at 150$ billion per year in the USA </w:t>
        </w:r>
      </w:ins>
      <w:ins w:id="894" w:author="Sean Duan" w:date="2021-08-05T12:19:00Z">
        <w:r w:rsidR="002112F7" w:rsidRPr="00C874A1">
          <w:rPr>
            <w:rFonts w:cstheme="minorHAnsi"/>
            <w:highlight w:val="yellow"/>
            <w:rPrChange w:id="895" w:author="Sean Duan" w:date="2021-08-06T14:49:00Z">
              <w:rPr>
                <w:rFonts w:cstheme="minorHAnsi"/>
              </w:rPr>
            </w:rPrChange>
          </w:rPr>
          <w:t>(</w:t>
        </w:r>
        <w:proofErr w:type="spellStart"/>
        <w:r w:rsidR="002112F7" w:rsidRPr="00C874A1">
          <w:rPr>
            <w:rFonts w:cstheme="minorHAnsi"/>
            <w:highlight w:val="yellow"/>
            <w:rPrChange w:id="896" w:author="Sean Duan" w:date="2021-08-06T14:49:00Z">
              <w:rPr>
                <w:rFonts w:cstheme="minorHAnsi"/>
              </w:rPr>
            </w:rPrChange>
          </w:rPr>
          <w:t>Bichay</w:t>
        </w:r>
        <w:proofErr w:type="spellEnd"/>
        <w:r w:rsidR="002112F7" w:rsidRPr="00C874A1">
          <w:rPr>
            <w:rFonts w:cstheme="minorHAnsi"/>
            <w:highlight w:val="yellow"/>
            <w:rPrChange w:id="897" w:author="Sean Duan" w:date="2021-08-06T14:49:00Z">
              <w:rPr>
                <w:rFonts w:cstheme="minorHAnsi"/>
              </w:rPr>
            </w:rPrChange>
          </w:rPr>
          <w:t>, 202</w:t>
        </w:r>
      </w:ins>
      <w:ins w:id="898" w:author="Sean Duan" w:date="2021-08-05T12:20:00Z">
        <w:r w:rsidR="002112F7" w:rsidRPr="00C874A1">
          <w:rPr>
            <w:rFonts w:cstheme="minorHAnsi"/>
            <w:highlight w:val="yellow"/>
            <w:rPrChange w:id="899" w:author="Sean Duan" w:date="2021-08-06T14:49:00Z">
              <w:rPr>
                <w:rFonts w:cstheme="minorHAnsi"/>
              </w:rPr>
            </w:rPrChange>
          </w:rPr>
          <w:t>0)</w:t>
        </w:r>
      </w:ins>
      <w:ins w:id="900" w:author="Sean Duan" w:date="2021-08-05T12:18:00Z">
        <w:r w:rsidR="00221C44" w:rsidRPr="00C874A1">
          <w:rPr>
            <w:rFonts w:cstheme="minorHAnsi"/>
            <w:rPrChange w:id="901" w:author="Sean Duan" w:date="2021-08-06T14:49:00Z">
              <w:rPr>
                <w:rFonts w:cstheme="minorHAnsi"/>
              </w:rPr>
            </w:rPrChange>
          </w:rPr>
          <w:t xml:space="preserve">. Half of the saved cost is </w:t>
        </w:r>
      </w:ins>
      <w:ins w:id="902" w:author="Sean Duan" w:date="2021-08-05T12:21:00Z">
        <w:r w:rsidR="002E18E8" w:rsidRPr="00C874A1">
          <w:rPr>
            <w:rFonts w:cstheme="minorHAnsi"/>
            <w:rPrChange w:id="903" w:author="Sean Duan" w:date="2021-08-06T14:49:00Z">
              <w:rPr>
                <w:rFonts w:cstheme="minorHAnsi"/>
              </w:rPr>
            </w:rPrChange>
          </w:rPr>
          <w:t xml:space="preserve">due to </w:t>
        </w:r>
      </w:ins>
      <w:ins w:id="904" w:author="Sean Duan" w:date="2021-08-05T12:20:00Z">
        <w:r w:rsidR="002112F7" w:rsidRPr="00C874A1">
          <w:rPr>
            <w:rFonts w:cstheme="minorHAnsi"/>
            <w:rPrChange w:id="905" w:author="Sean Duan" w:date="2021-08-06T14:49:00Z">
              <w:rPr>
                <w:rFonts w:cstheme="minorHAnsi"/>
              </w:rPr>
            </w:rPrChange>
          </w:rPr>
          <w:t xml:space="preserve">reduced cost of </w:t>
        </w:r>
      </w:ins>
      <w:ins w:id="906" w:author="Sean Duan" w:date="2021-08-05T12:18:00Z">
        <w:r w:rsidR="00221C44" w:rsidRPr="00C874A1">
          <w:rPr>
            <w:rFonts w:cstheme="minorHAnsi"/>
            <w:rPrChange w:id="907" w:author="Sean Duan" w:date="2021-08-06T14:49:00Z">
              <w:rPr>
                <w:rFonts w:cstheme="minorHAnsi"/>
              </w:rPr>
            </w:rPrChange>
          </w:rPr>
          <w:t>medical goods and administrative spending (</w:t>
        </w:r>
      </w:ins>
      <w:ins w:id="908" w:author="Sean Duan" w:date="2021-08-05T12:21:00Z">
        <w:r w:rsidR="002112F7" w:rsidRPr="00C874A1">
          <w:rPr>
            <w:rFonts w:cstheme="minorHAnsi"/>
            <w:rPrChange w:id="909" w:author="Sean Duan" w:date="2021-08-06T14:49:00Z">
              <w:rPr>
                <w:rFonts w:cstheme="minorHAnsi"/>
              </w:rPr>
            </w:rPrChange>
          </w:rPr>
          <w:t>0</w:t>
        </w:r>
      </w:ins>
      <w:ins w:id="910" w:author="Sean Duan" w:date="2021-08-05T12:18:00Z">
        <w:r w:rsidR="00221C44" w:rsidRPr="00C874A1">
          <w:rPr>
            <w:rFonts w:cstheme="minorHAnsi"/>
            <w:rPrChange w:id="911" w:author="Sean Duan" w:date="2021-08-06T14:49:00Z">
              <w:rPr>
                <w:rFonts w:cstheme="minorHAnsi"/>
              </w:rPr>
            </w:rPrChange>
          </w:rPr>
          <w:t xml:space="preserve">.37% </w:t>
        </w:r>
      </w:ins>
      <w:ins w:id="912" w:author="Sean Duan" w:date="2021-08-05T12:21:00Z">
        <w:r w:rsidR="002E18E8" w:rsidRPr="00C874A1">
          <w:rPr>
            <w:rFonts w:cstheme="minorHAnsi"/>
            <w:rPrChange w:id="913" w:author="Sean Duan" w:date="2021-08-06T14:49:00Z">
              <w:rPr>
                <w:rFonts w:cstheme="minorHAnsi"/>
              </w:rPr>
            </w:rPrChange>
          </w:rPr>
          <w:t>GDP</w:t>
        </w:r>
      </w:ins>
      <w:ins w:id="914" w:author="Sean Duan" w:date="2021-08-05T12:18:00Z">
        <w:r w:rsidR="00221C44" w:rsidRPr="00C874A1">
          <w:rPr>
            <w:rFonts w:cstheme="minorHAnsi"/>
            <w:rPrChange w:id="915" w:author="Sean Duan" w:date="2021-08-06T14:49:00Z">
              <w:rPr>
                <w:rFonts w:cstheme="minorHAnsi"/>
              </w:rPr>
            </w:rPrChange>
          </w:rPr>
          <w:t>) and most of the rest</w:t>
        </w:r>
      </w:ins>
      <w:ins w:id="916" w:author="Sean Duan" w:date="2021-08-05T12:20:00Z">
        <w:r w:rsidR="002112F7" w:rsidRPr="00C874A1">
          <w:rPr>
            <w:rFonts w:cstheme="minorHAnsi"/>
            <w:rPrChange w:id="917" w:author="Sean Duan" w:date="2021-08-06T14:49:00Z">
              <w:rPr>
                <w:rFonts w:cstheme="minorHAnsi"/>
              </w:rPr>
            </w:rPrChange>
          </w:rPr>
          <w:t xml:space="preserve"> is due </w:t>
        </w:r>
      </w:ins>
      <w:ins w:id="918" w:author="Sean Duan" w:date="2021-08-05T12:21:00Z">
        <w:r w:rsidR="002E18E8" w:rsidRPr="00C874A1">
          <w:rPr>
            <w:rFonts w:cstheme="minorHAnsi"/>
            <w:rPrChange w:id="919" w:author="Sean Duan" w:date="2021-08-06T14:49:00Z">
              <w:rPr>
                <w:rFonts w:cstheme="minorHAnsi"/>
              </w:rPr>
            </w:rPrChange>
          </w:rPr>
          <w:t xml:space="preserve">to </w:t>
        </w:r>
        <w:r w:rsidR="002112F7" w:rsidRPr="00C874A1">
          <w:rPr>
            <w:rFonts w:cstheme="minorHAnsi"/>
            <w:rPrChange w:id="920" w:author="Sean Duan" w:date="2021-08-06T14:49:00Z">
              <w:rPr>
                <w:rFonts w:cstheme="minorHAnsi"/>
              </w:rPr>
            </w:rPrChange>
          </w:rPr>
          <w:t>improved health outcomes</w:t>
        </w:r>
      </w:ins>
      <w:ins w:id="921" w:author="Sean Duan" w:date="2021-08-05T12:18:00Z">
        <w:r w:rsidR="00221C44" w:rsidRPr="00C874A1">
          <w:rPr>
            <w:rFonts w:cstheme="minorHAnsi"/>
            <w:rPrChange w:id="922" w:author="Sean Duan" w:date="2021-08-06T14:49:00Z">
              <w:rPr>
                <w:rFonts w:cstheme="minorHAnsi"/>
              </w:rPr>
            </w:rPrChange>
          </w:rPr>
          <w:t xml:space="preserve"> (</w:t>
        </w:r>
      </w:ins>
      <w:ins w:id="923" w:author="Sean Duan" w:date="2021-08-05T12:21:00Z">
        <w:r w:rsidR="002112F7" w:rsidRPr="00C874A1">
          <w:rPr>
            <w:rFonts w:cstheme="minorHAnsi"/>
            <w:rPrChange w:id="924" w:author="Sean Duan" w:date="2021-08-06T14:49:00Z">
              <w:rPr>
                <w:rFonts w:cstheme="minorHAnsi"/>
              </w:rPr>
            </w:rPrChange>
          </w:rPr>
          <w:t>0</w:t>
        </w:r>
      </w:ins>
      <w:ins w:id="925" w:author="Sean Duan" w:date="2021-08-05T12:18:00Z">
        <w:r w:rsidR="00221C44" w:rsidRPr="00C874A1">
          <w:rPr>
            <w:rFonts w:cstheme="minorHAnsi"/>
            <w:rPrChange w:id="926" w:author="Sean Duan" w:date="2021-08-06T14:49:00Z">
              <w:rPr>
                <w:rFonts w:cstheme="minorHAnsi"/>
              </w:rPr>
            </w:rPrChange>
          </w:rPr>
          <w:t xml:space="preserve">.2% </w:t>
        </w:r>
      </w:ins>
      <w:ins w:id="927" w:author="Sean Duan" w:date="2021-08-05T12:21:00Z">
        <w:r w:rsidR="002E18E8" w:rsidRPr="00C874A1">
          <w:rPr>
            <w:rFonts w:cstheme="minorHAnsi"/>
            <w:rPrChange w:id="928" w:author="Sean Duan" w:date="2021-08-06T14:49:00Z">
              <w:rPr>
                <w:rFonts w:cstheme="minorHAnsi"/>
              </w:rPr>
            </w:rPrChange>
          </w:rPr>
          <w:t>GDP</w:t>
        </w:r>
      </w:ins>
      <w:ins w:id="929" w:author="Sean Duan" w:date="2021-08-05T12:18:00Z">
        <w:r w:rsidR="00221C44" w:rsidRPr="00C874A1">
          <w:rPr>
            <w:rFonts w:cstheme="minorHAnsi"/>
            <w:rPrChange w:id="930" w:author="Sean Duan" w:date="2021-08-06T14:49:00Z">
              <w:rPr>
                <w:rFonts w:cstheme="minorHAnsi"/>
              </w:rPr>
            </w:rPrChange>
          </w:rPr>
          <w:t>).</w:t>
        </w:r>
      </w:ins>
      <w:ins w:id="931" w:author="Sean Duan" w:date="2021-08-05T12:22:00Z">
        <w:r w:rsidR="006E5A8A" w:rsidRPr="00C874A1">
          <w:rPr>
            <w:rFonts w:cstheme="minorHAnsi"/>
            <w:rPrChange w:id="932" w:author="Sean Duan" w:date="2021-08-06T14:49:00Z">
              <w:rPr>
                <w:rFonts w:cstheme="minorHAnsi"/>
              </w:rPr>
            </w:rPrChange>
          </w:rPr>
          <w:t xml:space="preserve"> </w:t>
        </w:r>
      </w:ins>
      <w:ins w:id="933" w:author="Sean Duan" w:date="2021-08-05T12:24:00Z">
        <w:r w:rsidR="006E5A8A" w:rsidRPr="00C874A1">
          <w:rPr>
            <w:rFonts w:cstheme="minorHAnsi"/>
            <w:rPrChange w:id="934" w:author="Sean Duan" w:date="2021-08-06T14:49:00Z">
              <w:rPr>
                <w:rFonts w:cstheme="minorHAnsi"/>
              </w:rPr>
            </w:rPrChange>
          </w:rPr>
          <w:t xml:space="preserve">Current waste </w:t>
        </w:r>
      </w:ins>
      <w:ins w:id="935" w:author="Sean Duan" w:date="2021-08-05T12:26:00Z">
        <w:r w:rsidR="006E5A8A" w:rsidRPr="00C874A1">
          <w:rPr>
            <w:rFonts w:cstheme="minorHAnsi"/>
            <w:rPrChange w:id="936" w:author="Sean Duan" w:date="2021-08-06T14:49:00Z">
              <w:rPr>
                <w:rFonts w:cstheme="minorHAnsi"/>
              </w:rPr>
            </w:rPrChange>
          </w:rPr>
          <w:t xml:space="preserve">specifically </w:t>
        </w:r>
      </w:ins>
      <w:ins w:id="937" w:author="Sean Duan" w:date="2021-08-05T12:24:00Z">
        <w:r w:rsidR="006E5A8A" w:rsidRPr="00C874A1">
          <w:rPr>
            <w:rFonts w:cstheme="minorHAnsi"/>
            <w:rPrChange w:id="938" w:author="Sean Duan" w:date="2021-08-06T14:49:00Z">
              <w:rPr>
                <w:rFonts w:cstheme="minorHAnsi"/>
              </w:rPr>
            </w:rPrChange>
          </w:rPr>
          <w:t>in the US system</w:t>
        </w:r>
      </w:ins>
      <w:ins w:id="939" w:author="Sean Duan" w:date="2021-08-05T12:25:00Z">
        <w:r w:rsidR="006E5A8A" w:rsidRPr="00C874A1">
          <w:rPr>
            <w:rFonts w:cstheme="minorHAnsi"/>
            <w:rPrChange w:id="940" w:author="Sean Duan" w:date="2021-08-06T14:49:00Z">
              <w:rPr>
                <w:rFonts w:cstheme="minorHAnsi"/>
              </w:rPr>
            </w:rPrChange>
          </w:rPr>
          <w:t xml:space="preserve"> due to administrative costs could be reduced by </w:t>
        </w:r>
      </w:ins>
      <w:ins w:id="941" w:author="Sean Duan" w:date="2021-08-05T12:26:00Z">
        <w:r w:rsidR="006E5A8A" w:rsidRPr="00C874A1">
          <w:rPr>
            <w:rFonts w:cstheme="minorHAnsi"/>
            <w:rPrChange w:id="942" w:author="Sean Duan" w:date="2021-08-06T14:49:00Z">
              <w:rPr>
                <w:rFonts w:cstheme="minorHAnsi"/>
              </w:rPr>
            </w:rPrChange>
          </w:rPr>
          <w:t xml:space="preserve">33-53% with the adoption of UHC </w:t>
        </w:r>
        <w:r w:rsidR="006E5A8A" w:rsidRPr="00C874A1">
          <w:rPr>
            <w:rFonts w:cstheme="minorHAnsi"/>
            <w:highlight w:val="yellow"/>
            <w:rPrChange w:id="943" w:author="Sean Duan" w:date="2021-08-06T14:49:00Z">
              <w:rPr>
                <w:rFonts w:cstheme="minorHAnsi"/>
              </w:rPr>
            </w:rPrChange>
          </w:rPr>
          <w:t>(</w:t>
        </w:r>
        <w:proofErr w:type="spellStart"/>
        <w:r w:rsidR="006E5A8A" w:rsidRPr="00C874A1">
          <w:rPr>
            <w:rFonts w:cstheme="minorHAnsi"/>
            <w:highlight w:val="yellow"/>
            <w:rPrChange w:id="944" w:author="Sean Duan" w:date="2021-08-06T14:49:00Z">
              <w:rPr>
                <w:rFonts w:cstheme="minorHAnsi"/>
              </w:rPr>
            </w:rPrChange>
          </w:rPr>
          <w:t>Scheinker</w:t>
        </w:r>
        <w:proofErr w:type="spellEnd"/>
        <w:r w:rsidR="006E5A8A" w:rsidRPr="00C874A1">
          <w:rPr>
            <w:rFonts w:cstheme="minorHAnsi"/>
            <w:highlight w:val="yellow"/>
            <w:rPrChange w:id="945" w:author="Sean Duan" w:date="2021-08-06T14:49:00Z">
              <w:rPr>
                <w:rFonts w:cstheme="minorHAnsi"/>
              </w:rPr>
            </w:rPrChange>
          </w:rPr>
          <w:t>, 2021)</w:t>
        </w:r>
        <w:r w:rsidR="006E5A8A" w:rsidRPr="00C874A1">
          <w:rPr>
            <w:rFonts w:cstheme="minorHAnsi"/>
            <w:rPrChange w:id="946" w:author="Sean Duan" w:date="2021-08-06T14:49:00Z">
              <w:rPr>
                <w:rFonts w:cstheme="minorHAnsi"/>
              </w:rPr>
            </w:rPrChange>
          </w:rPr>
          <w:t xml:space="preserve">. </w:t>
        </w:r>
      </w:ins>
      <w:ins w:id="947" w:author="Sean Duan" w:date="2021-08-05T12:31:00Z">
        <w:r w:rsidR="00AD6B53" w:rsidRPr="00C874A1">
          <w:rPr>
            <w:rFonts w:cstheme="minorHAnsi"/>
            <w:rPrChange w:id="948" w:author="Sean Duan" w:date="2021-08-06T14:49:00Z">
              <w:rPr>
                <w:rFonts w:cstheme="minorHAnsi"/>
              </w:rPr>
            </w:rPrChange>
          </w:rPr>
          <w:t>Moreover</w:t>
        </w:r>
      </w:ins>
      <w:ins w:id="949" w:author="Sean Duan" w:date="2021-08-05T12:34:00Z">
        <w:r w:rsidR="00D076E6" w:rsidRPr="00C874A1">
          <w:rPr>
            <w:rFonts w:cstheme="minorHAnsi"/>
            <w:rPrChange w:id="950" w:author="Sean Duan" w:date="2021-08-06T14:49:00Z">
              <w:rPr>
                <w:rFonts w:cstheme="minorHAnsi"/>
              </w:rPr>
            </w:rPrChange>
          </w:rPr>
          <w:t xml:space="preserve">, centralization due to UHC allows for savings from improved information aggregation </w:t>
        </w:r>
        <w:r w:rsidR="00D076E6" w:rsidRPr="00C874A1">
          <w:rPr>
            <w:rFonts w:cstheme="minorHAnsi"/>
            <w:rPrChange w:id="951" w:author="Sean Duan" w:date="2021-08-06T14:49:00Z">
              <w:rPr>
                <w:rFonts w:cstheme="minorHAnsi"/>
              </w:rPr>
            </w:rPrChange>
          </w:rPr>
          <w:lastRenderedPageBreak/>
          <w:t>and analysis</w:t>
        </w:r>
      </w:ins>
      <w:ins w:id="952" w:author="Sean Duan" w:date="2021-08-05T12:32:00Z">
        <w:r w:rsidR="00AD6B53" w:rsidRPr="00C874A1">
          <w:rPr>
            <w:rFonts w:cstheme="minorHAnsi"/>
            <w:rPrChange w:id="953" w:author="Sean Duan" w:date="2021-08-06T14:49:00Z">
              <w:rPr>
                <w:rFonts w:cstheme="minorHAnsi"/>
              </w:rPr>
            </w:rPrChange>
          </w:rPr>
          <w:t xml:space="preserve">. The Taiwanese National Healthcare Insurance </w:t>
        </w:r>
      </w:ins>
      <w:ins w:id="954" w:author="Sean Duan" w:date="2021-08-05T12:33:00Z">
        <w:r w:rsidR="00AD6B53" w:rsidRPr="00C874A1">
          <w:rPr>
            <w:rFonts w:cstheme="minorHAnsi"/>
            <w:rPrChange w:id="955" w:author="Sean Duan" w:date="2021-08-06T14:49:00Z">
              <w:rPr>
                <w:rFonts w:cstheme="minorHAnsi"/>
              </w:rPr>
            </w:rPrChange>
          </w:rPr>
          <w:t>Administration was able to use statistical modeling to identify outlier health providers, leading to an 8% reduction in expenditures within their first two years of operation by controlling fraud and abuse (Hsiao, 2016).</w:t>
        </w:r>
      </w:ins>
      <w:ins w:id="956" w:author="Sean Duan" w:date="2021-08-05T12:31:00Z">
        <w:r w:rsidR="00AD6B53" w:rsidRPr="00C874A1">
          <w:rPr>
            <w:rFonts w:cstheme="minorHAnsi"/>
            <w:rPrChange w:id="957" w:author="Sean Duan" w:date="2021-08-06T14:49:00Z">
              <w:rPr>
                <w:rFonts w:cstheme="minorHAnsi"/>
              </w:rPr>
            </w:rPrChange>
          </w:rPr>
          <w:t xml:space="preserve"> </w:t>
        </w:r>
      </w:ins>
      <w:ins w:id="958" w:author="Sean Duan" w:date="2021-08-06T15:13:00Z">
        <w:r w:rsidR="00E34068">
          <w:rPr>
            <w:rFonts w:cstheme="minorHAnsi"/>
          </w:rPr>
          <w:t>Additionally, w</w:t>
        </w:r>
      </w:ins>
      <w:ins w:id="959" w:author="Sean Duan" w:date="2021-08-05T12:38:00Z">
        <w:r w:rsidR="00AA5FB5" w:rsidRPr="00C874A1">
          <w:rPr>
            <w:rFonts w:cstheme="minorHAnsi"/>
            <w:rPrChange w:id="960" w:author="Sean Duan" w:date="2021-08-06T14:49:00Z">
              <w:rPr>
                <w:rFonts w:cstheme="minorHAnsi"/>
              </w:rPr>
            </w:rPrChange>
          </w:rPr>
          <w:t>hile we use 10% fewer drugs per capita than other OECD countries, our prices are 50% higher for equivalent drugs</w:t>
        </w:r>
      </w:ins>
      <w:ins w:id="961" w:author="Sean Duan" w:date="2021-08-05T12:40:00Z">
        <w:r w:rsidR="00AA5FB5" w:rsidRPr="00C874A1">
          <w:rPr>
            <w:rFonts w:cstheme="minorHAnsi"/>
            <w:rPrChange w:id="962" w:author="Sean Duan" w:date="2021-08-06T14:49:00Z">
              <w:rPr>
                <w:rFonts w:cstheme="minorHAnsi"/>
              </w:rPr>
            </w:rPrChange>
          </w:rPr>
          <w:t xml:space="preserve"> </w:t>
        </w:r>
        <w:r w:rsidR="00AA5FB5" w:rsidRPr="00C874A1">
          <w:rPr>
            <w:rFonts w:cstheme="minorHAnsi"/>
            <w:highlight w:val="yellow"/>
            <w:rPrChange w:id="963" w:author="Sean Duan" w:date="2021-08-06T14:49:00Z">
              <w:rPr>
                <w:rFonts w:cstheme="minorHAnsi"/>
              </w:rPr>
            </w:rPrChange>
          </w:rPr>
          <w:t>(</w:t>
        </w:r>
        <w:proofErr w:type="spellStart"/>
        <w:r w:rsidR="00AA5FB5" w:rsidRPr="00C874A1">
          <w:rPr>
            <w:rFonts w:cstheme="minorHAnsi"/>
            <w:highlight w:val="yellow"/>
            <w:rPrChange w:id="964" w:author="Sean Duan" w:date="2021-08-06T14:49:00Z">
              <w:rPr>
                <w:rFonts w:cstheme="minorHAnsi"/>
              </w:rPr>
            </w:rPrChange>
          </w:rPr>
          <w:t>Manchikanti</w:t>
        </w:r>
        <w:proofErr w:type="spellEnd"/>
        <w:r w:rsidR="00AA5FB5" w:rsidRPr="00C874A1">
          <w:rPr>
            <w:rFonts w:cstheme="minorHAnsi"/>
            <w:highlight w:val="yellow"/>
            <w:rPrChange w:id="965" w:author="Sean Duan" w:date="2021-08-06T14:49:00Z">
              <w:rPr>
                <w:rFonts w:cstheme="minorHAnsi"/>
              </w:rPr>
            </w:rPrChange>
          </w:rPr>
          <w:t>, 2009)</w:t>
        </w:r>
      </w:ins>
      <w:ins w:id="966" w:author="Sean Duan" w:date="2021-08-05T12:39:00Z">
        <w:r w:rsidR="00AA5FB5" w:rsidRPr="00C874A1">
          <w:rPr>
            <w:rFonts w:cstheme="minorHAnsi"/>
            <w:rPrChange w:id="967" w:author="Sean Duan" w:date="2021-08-06T14:49:00Z">
              <w:rPr>
                <w:rFonts w:cstheme="minorHAnsi"/>
              </w:rPr>
            </w:rPrChange>
          </w:rPr>
          <w:t>.</w:t>
        </w:r>
      </w:ins>
      <w:ins w:id="968" w:author="Sean Duan" w:date="2021-08-05T12:38:00Z">
        <w:r w:rsidR="00AA5FB5" w:rsidRPr="00C874A1">
          <w:rPr>
            <w:rFonts w:cstheme="minorHAnsi"/>
            <w:rPrChange w:id="969" w:author="Sean Duan" w:date="2021-08-06T14:49:00Z">
              <w:rPr>
                <w:rFonts w:cstheme="minorHAnsi"/>
              </w:rPr>
            </w:rPrChange>
          </w:rPr>
          <w:t xml:space="preserve"> </w:t>
        </w:r>
      </w:ins>
      <w:ins w:id="970" w:author="Sean Duan" w:date="2021-08-05T12:40:00Z">
        <w:r w:rsidR="00A16209" w:rsidRPr="00C874A1">
          <w:rPr>
            <w:rFonts w:cstheme="minorHAnsi"/>
            <w:rPrChange w:id="971" w:author="Sean Duan" w:date="2021-08-06T14:49:00Z">
              <w:rPr>
                <w:rFonts w:cstheme="minorHAnsi"/>
              </w:rPr>
            </w:rPrChange>
          </w:rPr>
          <w:t>An extreme example can be found when looking at recent price spikes</w:t>
        </w:r>
      </w:ins>
      <w:ins w:id="972" w:author="Sean Duan" w:date="2021-08-06T15:14:00Z">
        <w:r w:rsidR="009A0DD5">
          <w:rPr>
            <w:rFonts w:cstheme="minorHAnsi"/>
          </w:rPr>
          <w:t xml:space="preserve"> in the US</w:t>
        </w:r>
      </w:ins>
      <w:ins w:id="973" w:author="Sean Duan" w:date="2021-08-05T12:40:00Z">
        <w:r w:rsidR="00A16209" w:rsidRPr="00C874A1">
          <w:rPr>
            <w:rFonts w:cstheme="minorHAnsi"/>
            <w:rPrChange w:id="974" w:author="Sean Duan" w:date="2021-08-06T14:49:00Z">
              <w:rPr>
                <w:rFonts w:cstheme="minorHAnsi"/>
              </w:rPr>
            </w:rPrChange>
          </w:rPr>
          <w:t xml:space="preserve"> for toxoplasmosis drugs, a 5500% increase, and EpiPens, a 791% increase, which has not occurred in Europe or Canada. </w:t>
        </w:r>
      </w:ins>
      <w:ins w:id="975" w:author="Sean Duan" w:date="2021-08-05T12:36:00Z">
        <w:r w:rsidR="005A719B" w:rsidRPr="00C874A1">
          <w:rPr>
            <w:rFonts w:cstheme="minorHAnsi"/>
            <w:rPrChange w:id="976" w:author="Sean Duan" w:date="2021-08-06T14:49:00Z">
              <w:rPr>
                <w:rFonts w:cstheme="minorHAnsi"/>
              </w:rPr>
            </w:rPrChange>
          </w:rPr>
          <w:t>Countries implement</w:t>
        </w:r>
      </w:ins>
      <w:ins w:id="977" w:author="Sean Duan" w:date="2021-08-05T12:38:00Z">
        <w:r w:rsidR="002A2748" w:rsidRPr="00C874A1">
          <w:rPr>
            <w:rFonts w:cstheme="minorHAnsi"/>
            <w:rPrChange w:id="978" w:author="Sean Duan" w:date="2021-08-06T14:49:00Z">
              <w:rPr>
                <w:rFonts w:cstheme="minorHAnsi"/>
              </w:rPr>
            </w:rPrChange>
          </w:rPr>
          <w:t xml:space="preserve">ing </w:t>
        </w:r>
      </w:ins>
      <w:ins w:id="979" w:author="Sean Duan" w:date="2021-08-05T12:36:00Z">
        <w:r w:rsidR="005A719B" w:rsidRPr="00C874A1">
          <w:rPr>
            <w:rFonts w:cstheme="minorHAnsi"/>
            <w:rPrChange w:id="980" w:author="Sean Duan" w:date="2021-08-06T14:49:00Z">
              <w:rPr>
                <w:rFonts w:cstheme="minorHAnsi"/>
              </w:rPr>
            </w:rPrChange>
          </w:rPr>
          <w:t xml:space="preserve">single-payer </w:t>
        </w:r>
      </w:ins>
      <w:ins w:id="981" w:author="Sean Duan" w:date="2021-08-05T12:37:00Z">
        <w:r w:rsidR="005A719B" w:rsidRPr="00C874A1">
          <w:rPr>
            <w:rFonts w:cstheme="minorHAnsi"/>
            <w:rPrChange w:id="982" w:author="Sean Duan" w:date="2021-08-06T14:49:00Z">
              <w:rPr>
                <w:rFonts w:cstheme="minorHAnsi"/>
              </w:rPr>
            </w:rPrChange>
          </w:rPr>
          <w:t xml:space="preserve">have lower average pharmaceutical costs, </w:t>
        </w:r>
      </w:ins>
      <w:ins w:id="983" w:author="Sean Duan" w:date="2021-08-05T12:27:00Z">
        <w:r w:rsidR="007569E6" w:rsidRPr="00C874A1">
          <w:rPr>
            <w:rFonts w:cstheme="minorHAnsi"/>
            <w:rPrChange w:id="984" w:author="Sean Duan" w:date="2021-08-06T14:49:00Z">
              <w:rPr>
                <w:rFonts w:cstheme="minorHAnsi"/>
              </w:rPr>
            </w:rPrChange>
          </w:rPr>
          <w:t xml:space="preserve">due to lower pharmaceutical prices and </w:t>
        </w:r>
      </w:ins>
      <w:ins w:id="985" w:author="Sean Duan" w:date="2021-08-05T12:37:00Z">
        <w:r w:rsidR="005A719B" w:rsidRPr="00C874A1">
          <w:rPr>
            <w:rFonts w:cstheme="minorHAnsi"/>
            <w:rPrChange w:id="986" w:author="Sean Duan" w:date="2021-08-06T14:49:00Z">
              <w:rPr>
                <w:rFonts w:cstheme="minorHAnsi"/>
              </w:rPr>
            </w:rPrChange>
          </w:rPr>
          <w:t>prioritization</w:t>
        </w:r>
      </w:ins>
      <w:ins w:id="987" w:author="Sean Duan" w:date="2021-08-05T12:27:00Z">
        <w:r w:rsidR="007569E6" w:rsidRPr="00C874A1">
          <w:rPr>
            <w:rFonts w:cstheme="minorHAnsi"/>
            <w:rPrChange w:id="988" w:author="Sean Duan" w:date="2021-08-06T14:49:00Z">
              <w:rPr>
                <w:rFonts w:cstheme="minorHAnsi"/>
              </w:rPr>
            </w:rPrChange>
          </w:rPr>
          <w:t xml:space="preserve"> of effective generic alternatives to expensive brand-name drugs </w:t>
        </w:r>
        <w:r w:rsidR="007569E6" w:rsidRPr="00C874A1">
          <w:rPr>
            <w:rFonts w:cstheme="minorHAnsi"/>
            <w:highlight w:val="yellow"/>
            <w:rPrChange w:id="989" w:author="Sean Duan" w:date="2021-08-06T14:49:00Z">
              <w:rPr>
                <w:rFonts w:cstheme="minorHAnsi"/>
              </w:rPr>
            </w:rPrChange>
          </w:rPr>
          <w:t>(Morgan, 2017)</w:t>
        </w:r>
        <w:r w:rsidR="007569E6" w:rsidRPr="00C874A1">
          <w:rPr>
            <w:rFonts w:cstheme="minorHAnsi"/>
            <w:rPrChange w:id="990" w:author="Sean Duan" w:date="2021-08-06T14:49:00Z">
              <w:rPr>
                <w:rFonts w:cstheme="minorHAnsi"/>
              </w:rPr>
            </w:rPrChange>
          </w:rPr>
          <w:t>.</w:t>
        </w:r>
      </w:ins>
      <w:ins w:id="991" w:author="Sean Duan" w:date="2021-08-05T12:29:00Z">
        <w:r w:rsidR="00E326BB" w:rsidRPr="00C874A1">
          <w:rPr>
            <w:rFonts w:cstheme="minorHAnsi"/>
            <w:rPrChange w:id="992" w:author="Sean Duan" w:date="2021-08-06T14:49:00Z">
              <w:rPr>
                <w:rFonts w:cstheme="minorHAnsi"/>
              </w:rPr>
            </w:rPrChange>
          </w:rPr>
          <w:t xml:space="preserve"> </w:t>
        </w:r>
      </w:ins>
      <w:ins w:id="993" w:author="Sean Duan" w:date="2021-08-05T12:30:00Z">
        <w:r w:rsidR="00E326BB" w:rsidRPr="00C874A1">
          <w:rPr>
            <w:rFonts w:cstheme="minorHAnsi"/>
            <w:rPrChange w:id="994" w:author="Sean Duan" w:date="2021-08-06T14:49:00Z">
              <w:rPr>
                <w:rFonts w:cstheme="minorHAnsi"/>
              </w:rPr>
            </w:rPrChange>
          </w:rPr>
          <w:t>By creating a functional monopsony, UHC is effective at l</w:t>
        </w:r>
      </w:ins>
      <w:ins w:id="995" w:author="Sean Duan" w:date="2021-08-05T12:29:00Z">
        <w:r w:rsidR="00E326BB" w:rsidRPr="00C874A1">
          <w:rPr>
            <w:rFonts w:cstheme="minorHAnsi"/>
            <w:rPrChange w:id="996" w:author="Sean Duan" w:date="2021-08-06T14:49:00Z">
              <w:rPr>
                <w:rFonts w:cstheme="minorHAnsi"/>
              </w:rPr>
            </w:rPrChange>
          </w:rPr>
          <w:t xml:space="preserve">imiting </w:t>
        </w:r>
      </w:ins>
      <w:ins w:id="997" w:author="Sean Duan" w:date="2021-08-05T12:30:00Z">
        <w:r w:rsidR="00E326BB" w:rsidRPr="00C874A1">
          <w:rPr>
            <w:rFonts w:cstheme="minorHAnsi"/>
            <w:rPrChange w:id="998" w:author="Sean Duan" w:date="2021-08-06T14:49:00Z">
              <w:rPr>
                <w:rFonts w:cstheme="minorHAnsi"/>
              </w:rPr>
            </w:rPrChange>
          </w:rPr>
          <w:t>aggregate costs</w:t>
        </w:r>
      </w:ins>
      <w:ins w:id="999" w:author="Sean Duan" w:date="2021-08-05T12:29:00Z">
        <w:r w:rsidR="00E326BB" w:rsidRPr="00C874A1">
          <w:rPr>
            <w:rFonts w:cstheme="minorHAnsi"/>
            <w:rPrChange w:id="1000" w:author="Sean Duan" w:date="2021-08-06T14:49:00Z">
              <w:rPr>
                <w:rFonts w:cstheme="minorHAnsi"/>
              </w:rPr>
            </w:rPrChange>
          </w:rPr>
          <w:t xml:space="preserve"> across the board in both healthcare goods and technologies </w:t>
        </w:r>
      </w:ins>
      <w:ins w:id="1001" w:author="Sean Duan" w:date="2021-08-05T12:30:00Z">
        <w:r w:rsidR="00E326BB" w:rsidRPr="00C874A1">
          <w:rPr>
            <w:rFonts w:cstheme="minorHAnsi"/>
            <w:highlight w:val="yellow"/>
            <w:rPrChange w:id="1002" w:author="Sean Duan" w:date="2021-08-06T14:49:00Z">
              <w:rPr>
                <w:rFonts w:cstheme="minorHAnsi"/>
              </w:rPr>
            </w:rPrChange>
          </w:rPr>
          <w:t>(Hussey, 2003)</w:t>
        </w:r>
        <w:r w:rsidR="00E326BB" w:rsidRPr="00C874A1">
          <w:rPr>
            <w:rFonts w:cstheme="minorHAnsi"/>
            <w:rPrChange w:id="1003" w:author="Sean Duan" w:date="2021-08-06T14:49:00Z">
              <w:rPr>
                <w:rFonts w:cstheme="minorHAnsi"/>
              </w:rPr>
            </w:rPrChange>
          </w:rPr>
          <w:t>.</w:t>
        </w:r>
      </w:ins>
      <w:r w:rsidRPr="00C874A1">
        <w:rPr>
          <w:rFonts w:cstheme="minorHAnsi"/>
          <w:rPrChange w:id="1004" w:author="Sean Duan" w:date="2021-08-06T14:49:00Z">
            <w:rPr>
              <w:rFonts w:cstheme="minorHAnsi"/>
            </w:rPr>
          </w:rPrChange>
        </w:rPr>
        <w:t xml:space="preserve"> </w:t>
      </w:r>
      <w:commentRangeStart w:id="1005"/>
      <w:del w:id="1006" w:author="Sean Duan" w:date="2021-08-05T12:41:00Z">
        <w:r w:rsidRPr="00C874A1" w:rsidDel="000B1693">
          <w:rPr>
            <w:rFonts w:cstheme="minorHAnsi"/>
            <w:rPrChange w:id="1007" w:author="Sean Duan" w:date="2021-08-06T14:49:00Z">
              <w:rPr>
                <w:rFonts w:cstheme="minorHAnsi"/>
              </w:rPr>
            </w:rPrChange>
          </w:rPr>
          <w:delText xml:space="preserve">In the US, 25% of our total medical cost is administrative, which is more than twice what the percentage is under Canadian UHC (Galvani et al. 2017). </w:delText>
        </w:r>
        <w:commentRangeEnd w:id="1005"/>
        <w:r w:rsidRPr="00C874A1" w:rsidDel="000B1693">
          <w:rPr>
            <w:rStyle w:val="CommentReference"/>
            <w:rFonts w:cstheme="minorHAnsi"/>
            <w:sz w:val="24"/>
            <w:szCs w:val="24"/>
            <w:rPrChange w:id="1008" w:author="Sean Duan" w:date="2021-08-06T14:49:00Z">
              <w:rPr>
                <w:rStyle w:val="CommentReference"/>
                <w:rFonts w:cstheme="minorHAnsi"/>
              </w:rPr>
            </w:rPrChange>
          </w:rPr>
          <w:commentReference w:id="1005"/>
        </w:r>
        <w:r w:rsidRPr="00C874A1" w:rsidDel="000B1693">
          <w:rPr>
            <w:rFonts w:cstheme="minorHAnsi"/>
            <w:rPrChange w:id="1009" w:author="Sean Duan" w:date="2021-08-06T14:49:00Z">
              <w:rPr>
                <w:rFonts w:cstheme="minorHAnsi"/>
              </w:rPr>
            </w:rPrChange>
          </w:rPr>
          <w:delText>By transferring to a single payer option, Manchikanti et al. (2009) note that UHC results in savings “large enough to pay for most of the additional utilization by those previously uninsured.” In Jamaica, introduction of UHC lead to an increase of 2.15 weekly labor hours in productivity (Galvani et al. 2017).  UHC here paid for itself, with a net gain in yearly productivity of $26.6 million itself..  UHC also increases collective bargaining power with pharmaceutical companies, leading to reduced drug prices. Manchikanti et al.(2009) finds that</w:delText>
        </w:r>
      </w:del>
      <w:del w:id="1010" w:author="Sean Duan" w:date="2021-08-05T12:38:00Z">
        <w:r w:rsidRPr="00C874A1" w:rsidDel="00AA5FB5">
          <w:rPr>
            <w:rFonts w:cstheme="minorHAnsi"/>
            <w:rPrChange w:id="1011" w:author="Sean Duan" w:date="2021-08-06T14:49:00Z">
              <w:rPr>
                <w:rFonts w:cstheme="minorHAnsi"/>
              </w:rPr>
            </w:rPrChange>
          </w:rPr>
          <w:delText xml:space="preserve"> while we use 10% fewer drugs per capita than other OECD countries, our prices are somehow 50% higher for equivalent drugs</w:delText>
        </w:r>
      </w:del>
      <w:del w:id="1012" w:author="Sean Duan" w:date="2021-08-05T12:41:00Z">
        <w:r w:rsidRPr="00C874A1" w:rsidDel="000B1693">
          <w:rPr>
            <w:rFonts w:cstheme="minorHAnsi"/>
            <w:rPrChange w:id="1013" w:author="Sean Duan" w:date="2021-08-06T14:49:00Z">
              <w:rPr>
                <w:rFonts w:cstheme="minorHAnsi"/>
              </w:rPr>
            </w:rPrChange>
          </w:rPr>
          <w:delText xml:space="preserve">! An extreme example can be found when looking at the recent price spikes for toxoplasmosis drugs, a 5500% increase, and EpiPens, a 791% increase, which has not occurred in Europe or Canada. This is due to both countries able to collectively bargain for drug prices due to UHC (Galvani et al. 2017). </w:delText>
        </w:r>
        <w:commentRangeStart w:id="1014"/>
        <w:commentRangeStart w:id="1015"/>
        <w:r w:rsidRPr="00C874A1" w:rsidDel="000B1693">
          <w:rPr>
            <w:rFonts w:cstheme="minorHAnsi"/>
            <w:rPrChange w:id="1016" w:author="Sean Duan" w:date="2021-08-06T14:49:00Z">
              <w:rPr>
                <w:rFonts w:cstheme="minorHAnsi"/>
              </w:rPr>
            </w:rPrChange>
          </w:rPr>
          <w:delText xml:space="preserve">We can clearly see that UHC both improves health outcomes </w:delText>
        </w:r>
        <w:commentRangeEnd w:id="1014"/>
        <w:r w:rsidRPr="00C874A1" w:rsidDel="000B1693">
          <w:rPr>
            <w:rStyle w:val="CommentReference"/>
            <w:rFonts w:cstheme="minorHAnsi"/>
            <w:sz w:val="24"/>
            <w:szCs w:val="24"/>
            <w:rPrChange w:id="1017" w:author="Sean Duan" w:date="2021-08-06T14:49:00Z">
              <w:rPr>
                <w:rStyle w:val="CommentReference"/>
                <w:rFonts w:cstheme="minorHAnsi"/>
              </w:rPr>
            </w:rPrChange>
          </w:rPr>
          <w:commentReference w:id="1014"/>
        </w:r>
        <w:commentRangeEnd w:id="1015"/>
        <w:r w:rsidRPr="00C874A1" w:rsidDel="000B1693">
          <w:rPr>
            <w:rStyle w:val="CommentReference"/>
            <w:rFonts w:cstheme="minorHAnsi"/>
            <w:sz w:val="24"/>
            <w:szCs w:val="24"/>
            <w:rPrChange w:id="1018" w:author="Sean Duan" w:date="2021-08-06T14:49:00Z">
              <w:rPr>
                <w:rStyle w:val="CommentReference"/>
                <w:rFonts w:cstheme="minorHAnsi"/>
              </w:rPr>
            </w:rPrChange>
          </w:rPr>
          <w:commentReference w:id="1015"/>
        </w:r>
        <w:r w:rsidRPr="00C874A1" w:rsidDel="000B1693">
          <w:rPr>
            <w:rFonts w:cstheme="minorHAnsi"/>
            <w:rPrChange w:id="1019" w:author="Sean Duan" w:date="2021-08-06T14:49:00Z">
              <w:rPr>
                <w:rFonts w:cstheme="minorHAnsi"/>
              </w:rPr>
            </w:rPrChange>
          </w:rPr>
          <w:delText>and is cheaper to implement than our current system. Yet, as UHC has not been implemented in the U.S., we must look at why there is opposition.</w:delText>
        </w:r>
      </w:del>
    </w:p>
    <w:p w14:paraId="7607A57E" w14:textId="77777777" w:rsidR="003631BD" w:rsidRPr="00C874A1" w:rsidRDefault="003631BD" w:rsidP="006F3FBD">
      <w:pPr>
        <w:pStyle w:val="Heading2"/>
        <w:spacing w:line="480" w:lineRule="auto"/>
        <w:rPr>
          <w:rFonts w:asciiTheme="minorHAnsi" w:hAnsiTheme="minorHAnsi" w:cstheme="minorHAnsi"/>
          <w:color w:val="auto"/>
          <w:sz w:val="24"/>
          <w:szCs w:val="24"/>
          <w:rPrChange w:id="1020" w:author="Sean Duan" w:date="2021-08-06T14:49:00Z">
            <w:rPr>
              <w:rFonts w:asciiTheme="minorHAnsi" w:hAnsiTheme="minorHAnsi" w:cstheme="minorHAnsi"/>
              <w:color w:val="auto"/>
            </w:rPr>
          </w:rPrChange>
        </w:rPr>
      </w:pPr>
      <w:bookmarkStart w:id="1021" w:name="Xf439dfc4f3d98142a1ebf5250520c329000a75a"/>
      <w:bookmarkEnd w:id="704"/>
      <w:r w:rsidRPr="00C874A1">
        <w:rPr>
          <w:rFonts w:asciiTheme="minorHAnsi" w:hAnsiTheme="minorHAnsi" w:cstheme="minorHAnsi"/>
          <w:color w:val="auto"/>
          <w:sz w:val="24"/>
          <w:szCs w:val="24"/>
          <w:rPrChange w:id="1022" w:author="Sean Duan" w:date="2021-08-06T14:49:00Z">
            <w:rPr>
              <w:rFonts w:asciiTheme="minorHAnsi" w:hAnsiTheme="minorHAnsi" w:cstheme="minorHAnsi"/>
              <w:color w:val="auto"/>
            </w:rPr>
          </w:rPrChange>
        </w:rPr>
        <w:t>Opposition and Support to Universal Health Care</w:t>
      </w:r>
    </w:p>
    <w:p w14:paraId="1E64D779" w14:textId="15B9CE53" w:rsidR="003631BD" w:rsidRPr="00C874A1" w:rsidRDefault="003631BD">
      <w:pPr>
        <w:pStyle w:val="FirstParagraph"/>
        <w:spacing w:line="480" w:lineRule="auto"/>
        <w:ind w:firstLine="720"/>
        <w:rPr>
          <w:rFonts w:cstheme="minorHAnsi"/>
          <w:rPrChange w:id="1023" w:author="Sean Duan" w:date="2021-08-06T14:49:00Z">
            <w:rPr>
              <w:rFonts w:cstheme="minorHAnsi"/>
            </w:rPr>
          </w:rPrChange>
        </w:rPr>
        <w:pPrChange w:id="1024" w:author="Sean Duan" w:date="2021-07-27T14:46:00Z">
          <w:pPr>
            <w:pStyle w:val="FirstParagraph"/>
            <w:spacing w:line="480" w:lineRule="auto"/>
          </w:pPr>
        </w:pPrChange>
      </w:pPr>
      <w:del w:id="1025" w:author="Sean Duan" w:date="2021-07-27T14:47:00Z">
        <w:r w:rsidRPr="00C874A1" w:rsidDel="008F047C">
          <w:rPr>
            <w:rFonts w:cstheme="minorHAnsi"/>
            <w:rPrChange w:id="1026" w:author="Sean Duan" w:date="2021-08-06T14:49:00Z">
              <w:rPr>
                <w:rFonts w:cstheme="minorHAnsi"/>
              </w:rPr>
            </w:rPrChange>
          </w:rPr>
          <w:delText>Looking at the subset of literature detailing support for Universal Health Care in the United States specifically, we find two main aspects that explain o</w:delText>
        </w:r>
      </w:del>
      <w:ins w:id="1027" w:author="Sean Duan" w:date="2021-07-27T14:47:00Z">
        <w:r w:rsidR="008F047C" w:rsidRPr="00C874A1">
          <w:rPr>
            <w:rFonts w:cstheme="minorHAnsi"/>
            <w:rPrChange w:id="1028" w:author="Sean Duan" w:date="2021-08-06T14:49:00Z">
              <w:rPr>
                <w:rFonts w:cstheme="minorHAnsi"/>
              </w:rPr>
            </w:rPrChange>
          </w:rPr>
          <w:t>O</w:t>
        </w:r>
      </w:ins>
      <w:r w:rsidRPr="00C874A1">
        <w:rPr>
          <w:rFonts w:cstheme="minorHAnsi"/>
          <w:rPrChange w:id="1029" w:author="Sean Duan" w:date="2021-08-06T14:49:00Z">
            <w:rPr>
              <w:rFonts w:cstheme="minorHAnsi"/>
            </w:rPr>
          </w:rPrChange>
        </w:rPr>
        <w:t>pposition to UHC</w:t>
      </w:r>
      <w:ins w:id="1030" w:author="Sean Duan" w:date="2021-07-27T14:47:00Z">
        <w:r w:rsidR="008F047C" w:rsidRPr="00C874A1">
          <w:rPr>
            <w:rFonts w:cstheme="minorHAnsi"/>
            <w:rPrChange w:id="1031" w:author="Sean Duan" w:date="2021-08-06T14:49:00Z">
              <w:rPr>
                <w:rFonts w:cstheme="minorHAnsi"/>
              </w:rPr>
            </w:rPrChange>
          </w:rPr>
          <w:t xml:space="preserve"> in the United States </w:t>
        </w:r>
      </w:ins>
      <w:ins w:id="1032" w:author="Sean Duan" w:date="2021-07-27T14:49:00Z">
        <w:r w:rsidR="008F047C" w:rsidRPr="00C874A1">
          <w:rPr>
            <w:rFonts w:cstheme="minorHAnsi"/>
            <w:rPrChange w:id="1033" w:author="Sean Duan" w:date="2021-08-06T14:49:00Z">
              <w:rPr>
                <w:rFonts w:cstheme="minorHAnsi"/>
              </w:rPr>
            </w:rPrChange>
          </w:rPr>
          <w:t>common</w:t>
        </w:r>
      </w:ins>
      <w:ins w:id="1034" w:author="Sean Duan" w:date="2021-07-27T14:50:00Z">
        <w:r w:rsidR="008F047C" w:rsidRPr="00C874A1">
          <w:rPr>
            <w:rFonts w:cstheme="minorHAnsi"/>
            <w:rPrChange w:id="1035" w:author="Sean Duan" w:date="2021-08-06T14:49:00Z">
              <w:rPr>
                <w:rFonts w:cstheme="minorHAnsi"/>
              </w:rPr>
            </w:rPrChange>
          </w:rPr>
          <w:t xml:space="preserve">ly originates due to </w:t>
        </w:r>
      </w:ins>
      <w:ins w:id="1036" w:author="Sean Duan" w:date="2021-07-27T14:47:00Z">
        <w:r w:rsidR="008F047C" w:rsidRPr="00C874A1">
          <w:rPr>
            <w:rFonts w:cstheme="minorHAnsi"/>
            <w:rPrChange w:id="1037" w:author="Sean Duan" w:date="2021-08-06T14:49:00Z">
              <w:rPr>
                <w:rFonts w:cstheme="minorHAnsi"/>
              </w:rPr>
            </w:rPrChange>
          </w:rPr>
          <w:t>an inability to understand UHC</w:t>
        </w:r>
      </w:ins>
      <w:ins w:id="1038" w:author="Sean Duan" w:date="2021-07-27T14:50:00Z">
        <w:r w:rsidR="008F047C" w:rsidRPr="00C874A1">
          <w:rPr>
            <w:rFonts w:cstheme="minorHAnsi"/>
            <w:rPrChange w:id="1039" w:author="Sean Duan" w:date="2021-08-06T14:49:00Z">
              <w:rPr>
                <w:rFonts w:cstheme="minorHAnsi"/>
              </w:rPr>
            </w:rPrChange>
          </w:rPr>
          <w:t xml:space="preserve"> or the perception that UHC is unfair</w:t>
        </w:r>
      </w:ins>
      <w:r w:rsidRPr="00C874A1">
        <w:rPr>
          <w:rFonts w:cstheme="minorHAnsi"/>
          <w:rPrChange w:id="1040" w:author="Sean Duan" w:date="2021-08-06T14:49:00Z">
            <w:rPr>
              <w:rFonts w:cstheme="minorHAnsi"/>
            </w:rPr>
          </w:rPrChange>
        </w:rPr>
        <w:t xml:space="preserve">. </w:t>
      </w:r>
      <w:ins w:id="1041" w:author="Sean Duan" w:date="2021-07-27T14:53:00Z">
        <w:r w:rsidR="008F047C" w:rsidRPr="00C874A1">
          <w:rPr>
            <w:rFonts w:cstheme="minorHAnsi"/>
            <w:rPrChange w:id="1042" w:author="Sean Duan" w:date="2021-08-06T14:49:00Z">
              <w:rPr>
                <w:rFonts w:cstheme="minorHAnsi"/>
              </w:rPr>
            </w:rPrChange>
          </w:rPr>
          <w:t xml:space="preserve">In </w:t>
        </w:r>
      </w:ins>
      <w:ins w:id="1043" w:author="Sean Duan" w:date="2021-07-27T14:51:00Z">
        <w:r w:rsidR="008F047C" w:rsidRPr="00C874A1">
          <w:rPr>
            <w:rFonts w:cstheme="minorHAnsi"/>
            <w:rPrChange w:id="1044" w:author="Sean Duan" w:date="2021-08-06T14:49:00Z">
              <w:rPr>
                <w:rFonts w:cstheme="minorHAnsi"/>
              </w:rPr>
            </w:rPrChange>
          </w:rPr>
          <w:t xml:space="preserve">Americans that oppose UHC, approximately half </w:t>
        </w:r>
      </w:ins>
      <w:ins w:id="1045" w:author="Sean Duan" w:date="2021-07-27T15:10:00Z">
        <w:r w:rsidR="003B6BD9" w:rsidRPr="00C874A1">
          <w:rPr>
            <w:rFonts w:cstheme="minorHAnsi"/>
            <w:rPrChange w:id="1046" w:author="Sean Duan" w:date="2021-08-06T14:49:00Z">
              <w:rPr>
                <w:rFonts w:cstheme="minorHAnsi"/>
              </w:rPr>
            </w:rPrChange>
          </w:rPr>
          <w:t xml:space="preserve">were unable to understand the structure of the ACA or it’s component pieces </w:t>
        </w:r>
      </w:ins>
      <w:ins w:id="1047" w:author="Sean Duan" w:date="2021-07-27T14:53:00Z">
        <w:r w:rsidR="008F047C" w:rsidRPr="00C874A1">
          <w:rPr>
            <w:rFonts w:cstheme="minorHAnsi"/>
            <w:highlight w:val="yellow"/>
            <w:rPrChange w:id="1048" w:author="Sean Duan" w:date="2021-08-06T14:49:00Z">
              <w:rPr>
                <w:rFonts w:cstheme="minorHAnsi"/>
              </w:rPr>
            </w:rPrChange>
          </w:rPr>
          <w:t>(</w:t>
        </w:r>
      </w:ins>
      <w:proofErr w:type="spellStart"/>
      <w:ins w:id="1049" w:author="Sean Duan" w:date="2021-07-27T15:10:00Z">
        <w:r w:rsidR="003B6BD9" w:rsidRPr="00C874A1">
          <w:rPr>
            <w:rFonts w:cstheme="minorHAnsi"/>
            <w:highlight w:val="yellow"/>
            <w:rPrChange w:id="1050" w:author="Sean Duan" w:date="2021-08-06T14:49:00Z">
              <w:rPr>
                <w:rFonts w:cstheme="minorHAnsi"/>
                <w:highlight w:val="yellow"/>
              </w:rPr>
            </w:rPrChange>
          </w:rPr>
          <w:t>Barcellos</w:t>
        </w:r>
        <w:proofErr w:type="spellEnd"/>
        <w:r w:rsidR="003B6BD9" w:rsidRPr="00C874A1">
          <w:rPr>
            <w:rFonts w:cstheme="minorHAnsi"/>
            <w:highlight w:val="yellow"/>
            <w:rPrChange w:id="1051" w:author="Sean Duan" w:date="2021-08-06T14:49:00Z">
              <w:rPr>
                <w:rFonts w:cstheme="minorHAnsi"/>
                <w:highlight w:val="yellow"/>
              </w:rPr>
            </w:rPrChange>
          </w:rPr>
          <w:t xml:space="preserve"> 2013; </w:t>
        </w:r>
      </w:ins>
      <w:ins w:id="1052" w:author="Sean Duan" w:date="2021-07-27T14:53:00Z">
        <w:r w:rsidR="008F047C" w:rsidRPr="00C874A1">
          <w:rPr>
            <w:rFonts w:cstheme="minorHAnsi"/>
            <w:highlight w:val="yellow"/>
            <w:rPrChange w:id="1053" w:author="Sean Duan" w:date="2021-08-06T14:49:00Z">
              <w:rPr>
                <w:rFonts w:cstheme="minorHAnsi"/>
              </w:rPr>
            </w:rPrChange>
          </w:rPr>
          <w:t>Kaiser Family Foundation Health Tracking Poll 2011)</w:t>
        </w:r>
        <w:r w:rsidR="008F047C" w:rsidRPr="00C874A1">
          <w:rPr>
            <w:rFonts w:cstheme="minorHAnsi"/>
            <w:rPrChange w:id="1054" w:author="Sean Duan" w:date="2021-08-06T14:49:00Z">
              <w:rPr>
                <w:rFonts w:cstheme="minorHAnsi"/>
              </w:rPr>
            </w:rPrChange>
          </w:rPr>
          <w:t xml:space="preserve">. </w:t>
        </w:r>
      </w:ins>
      <w:ins w:id="1055" w:author="Sean Duan" w:date="2021-07-27T14:54:00Z">
        <w:r w:rsidR="008F047C" w:rsidRPr="00C874A1">
          <w:rPr>
            <w:rFonts w:cstheme="minorHAnsi"/>
            <w:rPrChange w:id="1056" w:author="Sean Duan" w:date="2021-08-06T14:49:00Z">
              <w:rPr>
                <w:rFonts w:cstheme="minorHAnsi"/>
              </w:rPr>
            </w:rPrChange>
          </w:rPr>
          <w:t xml:space="preserve">Furthermore, </w:t>
        </w:r>
      </w:ins>
      <w:ins w:id="1057" w:author="Sean Duan" w:date="2021-07-27T14:57:00Z">
        <w:r w:rsidR="00262E3E" w:rsidRPr="00C874A1">
          <w:rPr>
            <w:rFonts w:cstheme="minorHAnsi"/>
            <w:rPrChange w:id="1058" w:author="Sean Duan" w:date="2021-08-06T14:49:00Z">
              <w:rPr>
                <w:rFonts w:cstheme="minorHAnsi"/>
              </w:rPr>
            </w:rPrChange>
          </w:rPr>
          <w:t xml:space="preserve">misinformation regarding UHC is extremely common, as </w:t>
        </w:r>
      </w:ins>
      <w:ins w:id="1059" w:author="Sean Duan" w:date="2021-07-27T14:55:00Z">
        <w:r w:rsidR="008F047C" w:rsidRPr="00C874A1">
          <w:rPr>
            <w:rFonts w:cstheme="minorHAnsi"/>
            <w:rPrChange w:id="1060" w:author="Sean Duan" w:date="2021-08-06T14:49:00Z">
              <w:rPr>
                <w:rFonts w:cstheme="minorHAnsi"/>
              </w:rPr>
            </w:rPrChange>
          </w:rPr>
          <w:t xml:space="preserve">over 60% of Americans </w:t>
        </w:r>
      </w:ins>
      <w:ins w:id="1061" w:author="Sean Duan" w:date="2021-07-27T14:58:00Z">
        <w:r w:rsidR="00262E3E" w:rsidRPr="00C874A1">
          <w:rPr>
            <w:rFonts w:cstheme="minorHAnsi"/>
            <w:rPrChange w:id="1062" w:author="Sean Duan" w:date="2021-08-06T14:49:00Z">
              <w:rPr>
                <w:rFonts w:cstheme="minorHAnsi"/>
              </w:rPr>
            </w:rPrChange>
          </w:rPr>
          <w:t xml:space="preserve">cited television as their primary source of information about the </w:t>
        </w:r>
      </w:ins>
      <w:ins w:id="1063" w:author="Sean Duan" w:date="2021-07-27T14:54:00Z">
        <w:r w:rsidR="008F047C" w:rsidRPr="00C874A1">
          <w:rPr>
            <w:rFonts w:cstheme="minorHAnsi"/>
            <w:rPrChange w:id="1064" w:author="Sean Duan" w:date="2021-08-06T14:49:00Z">
              <w:rPr>
                <w:rFonts w:cstheme="minorHAnsi"/>
              </w:rPr>
            </w:rPrChange>
          </w:rPr>
          <w:t>A</w:t>
        </w:r>
      </w:ins>
      <w:ins w:id="1065" w:author="Sean Duan" w:date="2021-07-27T14:55:00Z">
        <w:r w:rsidR="008F047C" w:rsidRPr="00C874A1">
          <w:rPr>
            <w:rFonts w:cstheme="minorHAnsi"/>
            <w:rPrChange w:id="1066" w:author="Sean Duan" w:date="2021-08-06T14:49:00Z">
              <w:rPr>
                <w:rFonts w:cstheme="minorHAnsi"/>
              </w:rPr>
            </w:rPrChange>
          </w:rPr>
          <w:t>merican Care Act (a step towards UHC)</w:t>
        </w:r>
      </w:ins>
      <w:ins w:id="1067" w:author="Sean Duan" w:date="2021-07-27T14:58:00Z">
        <w:r w:rsidR="00262E3E" w:rsidRPr="00C874A1">
          <w:rPr>
            <w:rFonts w:cstheme="minorHAnsi"/>
            <w:rPrChange w:id="1068" w:author="Sean Duan" w:date="2021-08-06T14:49:00Z">
              <w:rPr>
                <w:rFonts w:cstheme="minorHAnsi"/>
              </w:rPr>
            </w:rPrChange>
          </w:rPr>
          <w:t xml:space="preserve">. Television advertisements originating from Republican candidates </w:t>
        </w:r>
      </w:ins>
      <w:ins w:id="1069" w:author="Sean Duan" w:date="2021-07-27T14:59:00Z">
        <w:r w:rsidR="00262E3E" w:rsidRPr="00C874A1">
          <w:rPr>
            <w:rFonts w:cstheme="minorHAnsi"/>
            <w:rPrChange w:id="1070" w:author="Sean Duan" w:date="2021-08-06T14:49:00Z">
              <w:rPr>
                <w:rFonts w:cstheme="minorHAnsi"/>
              </w:rPr>
            </w:rPrChange>
          </w:rPr>
          <w:t xml:space="preserve">in 2012 and 2014 </w:t>
        </w:r>
      </w:ins>
      <w:ins w:id="1071" w:author="Sean Duan" w:date="2021-07-27T14:58:00Z">
        <w:r w:rsidR="00262E3E" w:rsidRPr="00C874A1">
          <w:rPr>
            <w:rFonts w:cstheme="minorHAnsi"/>
            <w:rPrChange w:id="1072" w:author="Sean Duan" w:date="2021-08-06T14:49:00Z">
              <w:rPr>
                <w:rFonts w:cstheme="minorHAnsi"/>
              </w:rPr>
            </w:rPrChange>
          </w:rPr>
          <w:t>paint</w:t>
        </w:r>
      </w:ins>
      <w:ins w:id="1073" w:author="Sean Duan" w:date="2021-07-27T14:59:00Z">
        <w:r w:rsidR="00262E3E" w:rsidRPr="00C874A1">
          <w:rPr>
            <w:rFonts w:cstheme="minorHAnsi"/>
            <w:rPrChange w:id="1074" w:author="Sean Duan" w:date="2021-08-06T14:49:00Z">
              <w:rPr>
                <w:rFonts w:cstheme="minorHAnsi"/>
              </w:rPr>
            </w:rPrChange>
          </w:rPr>
          <w:t>ed</w:t>
        </w:r>
      </w:ins>
      <w:ins w:id="1075" w:author="Sean Duan" w:date="2021-07-27T14:58:00Z">
        <w:r w:rsidR="00262E3E" w:rsidRPr="00C874A1">
          <w:rPr>
            <w:rFonts w:cstheme="minorHAnsi"/>
            <w:rPrChange w:id="1076" w:author="Sean Duan" w:date="2021-08-06T14:49:00Z">
              <w:rPr>
                <w:rFonts w:cstheme="minorHAnsi"/>
              </w:rPr>
            </w:rPrChange>
          </w:rPr>
          <w:t xml:space="preserve"> an </w:t>
        </w:r>
      </w:ins>
      <w:ins w:id="1077" w:author="Sean Duan" w:date="2021-07-27T14:59:00Z">
        <w:r w:rsidR="00262E3E" w:rsidRPr="00C874A1">
          <w:rPr>
            <w:rFonts w:cstheme="minorHAnsi"/>
            <w:rPrChange w:id="1078" w:author="Sean Duan" w:date="2021-08-06T14:49:00Z">
              <w:rPr>
                <w:rFonts w:cstheme="minorHAnsi"/>
              </w:rPr>
            </w:rPrChange>
          </w:rPr>
          <w:t xml:space="preserve">immensely negative picture </w:t>
        </w:r>
      </w:ins>
      <w:ins w:id="1079" w:author="Sean Duan" w:date="2021-07-27T15:00:00Z">
        <w:r w:rsidR="00262E3E" w:rsidRPr="00C874A1">
          <w:rPr>
            <w:rFonts w:cstheme="minorHAnsi"/>
            <w:rPrChange w:id="1080" w:author="Sean Duan" w:date="2021-08-06T14:49:00Z">
              <w:rPr>
                <w:rFonts w:cstheme="minorHAnsi"/>
              </w:rPr>
            </w:rPrChange>
          </w:rPr>
          <w:t>of UHC</w:t>
        </w:r>
      </w:ins>
      <w:ins w:id="1081" w:author="Sean Duan" w:date="2021-07-27T15:08:00Z">
        <w:r w:rsidR="003B6BD9" w:rsidRPr="00C874A1">
          <w:rPr>
            <w:rFonts w:cstheme="minorHAnsi"/>
            <w:rPrChange w:id="1082" w:author="Sean Duan" w:date="2021-08-06T14:49:00Z">
              <w:rPr>
                <w:rFonts w:cstheme="minorHAnsi"/>
              </w:rPr>
            </w:rPrChange>
          </w:rPr>
          <w:t xml:space="preserve">, </w:t>
        </w:r>
      </w:ins>
      <w:ins w:id="1083" w:author="Sean Duan" w:date="2021-07-27T15:09:00Z">
        <w:r w:rsidR="003B6BD9" w:rsidRPr="00C874A1">
          <w:rPr>
            <w:rFonts w:cstheme="minorHAnsi"/>
            <w:rPrChange w:id="1084" w:author="Sean Duan" w:date="2021-08-06T14:49:00Z">
              <w:rPr>
                <w:rFonts w:cstheme="minorHAnsi"/>
              </w:rPr>
            </w:rPrChange>
          </w:rPr>
          <w:t xml:space="preserve">which was possible in part due to lack of information </w:t>
        </w:r>
        <w:r w:rsidR="003B6BD9" w:rsidRPr="00C874A1">
          <w:rPr>
            <w:rFonts w:cstheme="minorHAnsi"/>
            <w:highlight w:val="yellow"/>
            <w:rPrChange w:id="1085" w:author="Sean Duan" w:date="2021-08-06T14:49:00Z">
              <w:rPr>
                <w:rFonts w:cstheme="minorHAnsi"/>
              </w:rPr>
            </w:rPrChange>
          </w:rPr>
          <w:t>(Dalen 201</w:t>
        </w:r>
      </w:ins>
      <w:ins w:id="1086" w:author="Sean Duan" w:date="2021-07-27T15:10:00Z">
        <w:r w:rsidR="003B6BD9" w:rsidRPr="00C874A1">
          <w:rPr>
            <w:rFonts w:cstheme="minorHAnsi"/>
            <w:highlight w:val="yellow"/>
            <w:rPrChange w:id="1087" w:author="Sean Duan" w:date="2021-08-06T14:49:00Z">
              <w:rPr>
                <w:rFonts w:cstheme="minorHAnsi"/>
              </w:rPr>
            </w:rPrChange>
          </w:rPr>
          <w:t>5)</w:t>
        </w:r>
        <w:r w:rsidR="003B6BD9" w:rsidRPr="00C874A1">
          <w:rPr>
            <w:rFonts w:cstheme="minorHAnsi"/>
            <w:rPrChange w:id="1088" w:author="Sean Duan" w:date="2021-08-06T14:49:00Z">
              <w:rPr>
                <w:rFonts w:cstheme="minorHAnsi"/>
              </w:rPr>
            </w:rPrChange>
          </w:rPr>
          <w:t>.</w:t>
        </w:r>
      </w:ins>
      <w:ins w:id="1089" w:author="Sean Duan" w:date="2021-08-06T15:15:00Z">
        <w:r w:rsidR="00923E3D">
          <w:rPr>
            <w:rFonts w:cstheme="minorHAnsi"/>
          </w:rPr>
          <w:t xml:space="preserve"> </w:t>
        </w:r>
      </w:ins>
      <w:ins w:id="1090" w:author="Sean Duan" w:date="2021-08-06T15:19:00Z">
        <w:r w:rsidR="00491840">
          <w:rPr>
            <w:rFonts w:cstheme="minorHAnsi"/>
          </w:rPr>
          <w:t xml:space="preserve">Appraising </w:t>
        </w:r>
      </w:ins>
      <w:ins w:id="1091" w:author="Sean Duan" w:date="2021-08-06T15:20:00Z">
        <w:r w:rsidR="00491840">
          <w:rPr>
            <w:rFonts w:cstheme="minorHAnsi"/>
          </w:rPr>
          <w:t>a more narrow population</w:t>
        </w:r>
      </w:ins>
      <w:ins w:id="1092" w:author="Sean Duan" w:date="2021-08-06T15:18:00Z">
        <w:r w:rsidR="00316053">
          <w:rPr>
            <w:rFonts w:cstheme="minorHAnsi"/>
          </w:rPr>
          <w:t xml:space="preserve">, </w:t>
        </w:r>
      </w:ins>
      <w:del w:id="1093" w:author="Sean Duan" w:date="2021-07-27T15:13:00Z">
        <w:r w:rsidRPr="00C874A1" w:rsidDel="00455A01">
          <w:rPr>
            <w:rFonts w:cstheme="minorHAnsi"/>
            <w:highlight w:val="yellow"/>
            <w:rPrChange w:id="1094" w:author="Sean Duan" w:date="2021-08-06T14:49:00Z">
              <w:rPr>
                <w:rFonts w:cstheme="minorHAnsi"/>
              </w:rPr>
            </w:rPrChange>
          </w:rPr>
          <w:delText>H</w:delText>
        </w:r>
      </w:del>
      <w:ins w:id="1095" w:author="Sean Duan" w:date="2021-07-27T15:13:00Z">
        <w:r w:rsidR="00455A01" w:rsidRPr="00C874A1">
          <w:rPr>
            <w:rFonts w:cstheme="minorHAnsi"/>
            <w:highlight w:val="yellow"/>
            <w:rPrChange w:id="1096" w:author="Sean Duan" w:date="2021-08-06T14:49:00Z">
              <w:rPr>
                <w:rFonts w:cstheme="minorHAnsi"/>
              </w:rPr>
            </w:rPrChange>
          </w:rPr>
          <w:t>H</w:t>
        </w:r>
      </w:ins>
      <w:r w:rsidRPr="00C874A1">
        <w:rPr>
          <w:rFonts w:cstheme="minorHAnsi"/>
          <w:highlight w:val="yellow"/>
          <w:rPrChange w:id="1097" w:author="Sean Duan" w:date="2021-08-06T14:49:00Z">
            <w:rPr>
              <w:rFonts w:cstheme="minorHAnsi"/>
            </w:rPr>
          </w:rPrChange>
        </w:rPr>
        <w:t xml:space="preserve">uebner </w:t>
      </w:r>
      <w:proofErr w:type="gramStart"/>
      <w:r w:rsidRPr="00C874A1">
        <w:rPr>
          <w:rFonts w:cstheme="minorHAnsi"/>
          <w:highlight w:val="yellow"/>
          <w:rPrChange w:id="1098" w:author="Sean Duan" w:date="2021-08-06T14:49:00Z">
            <w:rPr>
              <w:rFonts w:cstheme="minorHAnsi"/>
            </w:rPr>
          </w:rPrChange>
        </w:rPr>
        <w:t>et al.(</w:t>
      </w:r>
      <w:proofErr w:type="gramEnd"/>
      <w:r w:rsidRPr="00C874A1">
        <w:rPr>
          <w:rFonts w:cstheme="minorHAnsi"/>
          <w:highlight w:val="yellow"/>
          <w:rPrChange w:id="1099" w:author="Sean Duan" w:date="2021-08-06T14:49:00Z">
            <w:rPr>
              <w:rFonts w:cstheme="minorHAnsi"/>
            </w:rPr>
          </w:rPrChange>
        </w:rPr>
        <w:t>2006)</w:t>
      </w:r>
      <w:r w:rsidRPr="00C874A1">
        <w:rPr>
          <w:rFonts w:cstheme="minorHAnsi"/>
          <w:rPrChange w:id="1100" w:author="Sean Duan" w:date="2021-08-06T14:49:00Z">
            <w:rPr>
              <w:rFonts w:cstheme="minorHAnsi"/>
            </w:rPr>
          </w:rPrChange>
        </w:rPr>
        <w:t xml:space="preserve"> examined how US </w:t>
      </w:r>
      <w:r w:rsidRPr="00C874A1">
        <w:rPr>
          <w:rFonts w:cstheme="minorHAnsi"/>
          <w:rPrChange w:id="1101" w:author="Sean Duan" w:date="2021-08-06T14:49:00Z">
            <w:rPr>
              <w:rFonts w:cstheme="minorHAnsi"/>
            </w:rPr>
          </w:rPrChange>
        </w:rPr>
        <w:lastRenderedPageBreak/>
        <w:t>medical students feelings towards UHC change from their first to their fourth year</w:t>
      </w:r>
      <w:commentRangeStart w:id="1102"/>
      <w:r w:rsidRPr="00C874A1">
        <w:rPr>
          <w:rFonts w:cstheme="minorHAnsi"/>
          <w:rPrChange w:id="1103" w:author="Sean Duan" w:date="2021-08-06T14:49:00Z">
            <w:rPr>
              <w:rFonts w:cstheme="minorHAnsi"/>
            </w:rPr>
          </w:rPrChange>
        </w:rPr>
        <w:t xml:space="preserve">. </w:t>
      </w:r>
      <w:del w:id="1104" w:author="Sean Duan" w:date="2021-07-27T15:15:00Z">
        <w:r w:rsidRPr="00C874A1" w:rsidDel="00455A01">
          <w:rPr>
            <w:rFonts w:cstheme="minorHAnsi"/>
            <w:rPrChange w:id="1105" w:author="Sean Duan" w:date="2021-08-06T14:49:00Z">
              <w:rPr>
                <w:rFonts w:cstheme="minorHAnsi"/>
              </w:rPr>
            </w:rPrChange>
          </w:rPr>
          <w:delText xml:space="preserve">Surprisingly, the researchers found significant confusion when designing the questionnaire. </w:delText>
        </w:r>
      </w:del>
      <w:r w:rsidRPr="00C874A1">
        <w:rPr>
          <w:rFonts w:cstheme="minorHAnsi"/>
          <w:rPrChange w:id="1106" w:author="Sean Duan" w:date="2021-08-06T14:49:00Z">
            <w:rPr>
              <w:rFonts w:cstheme="minorHAnsi"/>
            </w:rPr>
          </w:rPrChange>
        </w:rPr>
        <w:t>Medical student focus groups struggled to come to consensus on terms related to UHC such as “fee for service,” “managed care,” “single-payer,” “multi-</w:t>
      </w:r>
      <w:proofErr w:type="spellStart"/>
      <w:r w:rsidRPr="00C874A1">
        <w:rPr>
          <w:rFonts w:cstheme="minorHAnsi"/>
          <w:rPrChange w:id="1107" w:author="Sean Duan" w:date="2021-08-06T14:49:00Z">
            <w:rPr>
              <w:rFonts w:cstheme="minorHAnsi"/>
            </w:rPr>
          </w:rPrChange>
        </w:rPr>
        <w:t>payer</w:t>
      </w:r>
      <w:proofErr w:type="spellEnd"/>
      <w:r w:rsidRPr="00C874A1">
        <w:rPr>
          <w:rFonts w:cstheme="minorHAnsi"/>
          <w:rPrChange w:id="1108" w:author="Sean Duan" w:date="2021-08-06T14:49:00Z">
            <w:rPr>
              <w:rFonts w:cstheme="minorHAnsi"/>
            </w:rPr>
          </w:rPrChange>
        </w:rPr>
        <w:t>,” and “universal health care</w:t>
      </w:r>
      <w:del w:id="1109" w:author="Sean Duan" w:date="2021-07-28T15:20:00Z">
        <w:r w:rsidRPr="00C874A1" w:rsidDel="00667174">
          <w:rPr>
            <w:rFonts w:cstheme="minorHAnsi"/>
            <w:rPrChange w:id="1110" w:author="Sean Duan" w:date="2021-08-06T14:49:00Z">
              <w:rPr>
                <w:rFonts w:cstheme="minorHAnsi"/>
              </w:rPr>
            </w:rPrChange>
          </w:rPr>
          <w:delText>.</w:delText>
        </w:r>
      </w:del>
      <w:r w:rsidRPr="00C874A1">
        <w:rPr>
          <w:rFonts w:cstheme="minorHAnsi"/>
          <w:rPrChange w:id="1111" w:author="Sean Duan" w:date="2021-08-06T14:49:00Z">
            <w:rPr>
              <w:rFonts w:cstheme="minorHAnsi"/>
            </w:rPr>
          </w:rPrChange>
        </w:rPr>
        <w:t>”</w:t>
      </w:r>
      <w:ins w:id="1112" w:author="Sean Duan" w:date="2021-07-28T15:20:00Z">
        <w:r w:rsidR="00667174" w:rsidRPr="00C874A1">
          <w:rPr>
            <w:rFonts w:cstheme="minorHAnsi"/>
            <w:rPrChange w:id="1113" w:author="Sean Duan" w:date="2021-08-06T14:49:00Z">
              <w:rPr>
                <w:rFonts w:cstheme="minorHAnsi"/>
              </w:rPr>
            </w:rPrChange>
          </w:rPr>
          <w:t>.</w:t>
        </w:r>
      </w:ins>
      <w:r w:rsidRPr="00C874A1">
        <w:rPr>
          <w:rFonts w:cstheme="minorHAnsi"/>
          <w:rPrChange w:id="1114" w:author="Sean Duan" w:date="2021-08-06T14:49:00Z">
            <w:rPr>
              <w:rFonts w:cstheme="minorHAnsi"/>
            </w:rPr>
          </w:rPrChange>
        </w:rPr>
        <w:t xml:space="preserve"> </w:t>
      </w:r>
      <w:ins w:id="1115" w:author="Sean Duan" w:date="2021-07-27T15:16:00Z">
        <w:r w:rsidR="00455A01" w:rsidRPr="00C874A1">
          <w:rPr>
            <w:rFonts w:cstheme="minorHAnsi"/>
            <w:rPrChange w:id="1116" w:author="Sean Duan" w:date="2021-08-06T14:49:00Z">
              <w:rPr>
                <w:rFonts w:cstheme="minorHAnsi"/>
              </w:rPr>
            </w:rPrChange>
          </w:rPr>
          <w:t xml:space="preserve">This inability to come to consensus illustrates a lack of understanding </w:t>
        </w:r>
        <w:r w:rsidR="00742F2F" w:rsidRPr="00C874A1">
          <w:rPr>
            <w:rFonts w:cstheme="minorHAnsi"/>
            <w:rPrChange w:id="1117" w:author="Sean Duan" w:date="2021-08-06T14:49:00Z">
              <w:rPr>
                <w:rFonts w:cstheme="minorHAnsi"/>
              </w:rPr>
            </w:rPrChange>
          </w:rPr>
          <w:t xml:space="preserve">UHC. </w:t>
        </w:r>
      </w:ins>
      <w:r w:rsidRPr="00C874A1">
        <w:rPr>
          <w:rFonts w:cstheme="minorHAnsi"/>
          <w:rPrChange w:id="1118" w:author="Sean Duan" w:date="2021-08-06T14:49:00Z">
            <w:rPr>
              <w:rFonts w:cstheme="minorHAnsi"/>
            </w:rPr>
          </w:rPrChange>
        </w:rPr>
        <w:t xml:space="preserve">Furthermore, the authors note that ‘complex policy terms’ were not able to be defined in the questionnaire, </w:t>
      </w:r>
      <w:del w:id="1119" w:author="Sean Duan" w:date="2021-07-27T15:17:00Z">
        <w:r w:rsidRPr="00C874A1" w:rsidDel="00742F2F">
          <w:rPr>
            <w:rFonts w:cstheme="minorHAnsi"/>
            <w:rPrChange w:id="1120" w:author="Sean Duan" w:date="2021-08-06T14:49:00Z">
              <w:rPr>
                <w:rFonts w:cstheme="minorHAnsi"/>
              </w:rPr>
            </w:rPrChange>
          </w:rPr>
          <w:delText xml:space="preserve">which indicates a </w:delText>
        </w:r>
      </w:del>
      <w:ins w:id="1121" w:author="Sean Duan" w:date="2021-07-27T15:17:00Z">
        <w:r w:rsidR="00742F2F" w:rsidRPr="00C874A1">
          <w:rPr>
            <w:rFonts w:cstheme="minorHAnsi"/>
            <w:rPrChange w:id="1122" w:author="Sean Duan" w:date="2021-08-06T14:49:00Z">
              <w:rPr>
                <w:rFonts w:cstheme="minorHAnsi"/>
              </w:rPr>
            </w:rPrChange>
          </w:rPr>
          <w:t xml:space="preserve">indicating a </w:t>
        </w:r>
      </w:ins>
      <w:r w:rsidRPr="00C874A1">
        <w:rPr>
          <w:rFonts w:cstheme="minorHAnsi"/>
          <w:rPrChange w:id="1123" w:author="Sean Duan" w:date="2021-08-06T14:49:00Z">
            <w:rPr>
              <w:rFonts w:cstheme="minorHAnsi"/>
            </w:rPr>
          </w:rPrChange>
        </w:rPr>
        <w:t xml:space="preserve">need to explain the concepts of UHC </w:t>
      </w:r>
      <w:del w:id="1124" w:author="Sean Duan" w:date="2021-07-27T15:18:00Z">
        <w:r w:rsidRPr="00C874A1" w:rsidDel="00742F2F">
          <w:rPr>
            <w:rFonts w:cstheme="minorHAnsi"/>
            <w:rPrChange w:id="1125" w:author="Sean Duan" w:date="2021-08-06T14:49:00Z">
              <w:rPr>
                <w:rFonts w:cstheme="minorHAnsi"/>
              </w:rPr>
            </w:rPrChange>
          </w:rPr>
          <w:delText>without necessarily using an informational intervention</w:delText>
        </w:r>
      </w:del>
      <w:ins w:id="1126" w:author="Sean Duan" w:date="2021-07-27T15:18:00Z">
        <w:r w:rsidR="00742F2F" w:rsidRPr="00C874A1">
          <w:rPr>
            <w:rFonts w:cstheme="minorHAnsi"/>
            <w:rPrChange w:id="1127" w:author="Sean Duan" w:date="2021-08-06T14:49:00Z">
              <w:rPr>
                <w:rFonts w:cstheme="minorHAnsi"/>
              </w:rPr>
            </w:rPrChange>
          </w:rPr>
          <w:t>in a simpler fashion</w:t>
        </w:r>
      </w:ins>
      <w:r w:rsidRPr="00C874A1">
        <w:rPr>
          <w:rFonts w:cstheme="minorHAnsi"/>
          <w:rPrChange w:id="1128" w:author="Sean Duan" w:date="2021-08-06T14:49:00Z">
            <w:rPr>
              <w:rFonts w:cstheme="minorHAnsi"/>
            </w:rPr>
          </w:rPrChange>
        </w:rPr>
        <w:t xml:space="preserve">. </w:t>
      </w:r>
      <w:ins w:id="1129" w:author="Sean Duan" w:date="2021-07-27T15:24:00Z">
        <w:r w:rsidR="00742F2F" w:rsidRPr="00C874A1">
          <w:rPr>
            <w:rFonts w:cstheme="minorHAnsi"/>
            <w:rPrChange w:id="1130" w:author="Sean Duan" w:date="2021-08-06T14:49:00Z">
              <w:rPr>
                <w:rFonts w:cstheme="minorHAnsi"/>
              </w:rPr>
            </w:rPrChange>
          </w:rPr>
          <w:t>Academic understanding and analysis of UHC has also been harmed due to a lack of</w:t>
        </w:r>
      </w:ins>
      <w:ins w:id="1131" w:author="Sean Duan" w:date="2021-07-27T15:22:00Z">
        <w:r w:rsidR="00742F2F" w:rsidRPr="00C874A1">
          <w:rPr>
            <w:rFonts w:cstheme="minorHAnsi"/>
            <w:rPrChange w:id="1132" w:author="Sean Duan" w:date="2021-08-06T14:49:00Z">
              <w:rPr>
                <w:rFonts w:cstheme="minorHAnsi"/>
              </w:rPr>
            </w:rPrChange>
          </w:rPr>
          <w:t xml:space="preserve"> a </w:t>
        </w:r>
      </w:ins>
      <w:ins w:id="1133" w:author="Sean Duan" w:date="2021-07-27T15:19:00Z">
        <w:r w:rsidR="00742F2F" w:rsidRPr="00C874A1">
          <w:rPr>
            <w:rFonts w:cstheme="minorHAnsi"/>
            <w:rPrChange w:id="1134" w:author="Sean Duan" w:date="2021-08-06T14:49:00Z">
              <w:rPr>
                <w:rFonts w:cstheme="minorHAnsi"/>
              </w:rPr>
            </w:rPrChange>
          </w:rPr>
          <w:t>shared etymology</w:t>
        </w:r>
      </w:ins>
      <w:ins w:id="1135" w:author="Sean Duan" w:date="2021-07-27T15:20:00Z">
        <w:r w:rsidR="00742F2F" w:rsidRPr="00C874A1">
          <w:rPr>
            <w:rFonts w:cstheme="minorHAnsi"/>
            <w:rPrChange w:id="1136" w:author="Sean Duan" w:date="2021-08-06T14:49:00Z">
              <w:rPr>
                <w:rFonts w:cstheme="minorHAnsi"/>
              </w:rPr>
            </w:rPrChange>
          </w:rPr>
          <w:t xml:space="preserve"> </w:t>
        </w:r>
        <w:r w:rsidR="00742F2F" w:rsidRPr="00C874A1">
          <w:rPr>
            <w:rFonts w:cstheme="minorHAnsi"/>
            <w:highlight w:val="yellow"/>
            <w:rPrChange w:id="1137" w:author="Sean Duan" w:date="2021-08-06T14:49:00Z">
              <w:rPr>
                <w:rFonts w:cstheme="minorHAnsi"/>
              </w:rPr>
            </w:rPrChange>
          </w:rPr>
          <w:t>(Hsiao 2016).</w:t>
        </w:r>
      </w:ins>
      <w:ins w:id="1138" w:author="Sean Duan" w:date="2021-07-27T15:26:00Z">
        <w:r w:rsidR="00742F2F" w:rsidRPr="00C874A1">
          <w:rPr>
            <w:rFonts w:cstheme="minorHAnsi"/>
            <w:rPrChange w:id="1139" w:author="Sean Duan" w:date="2021-08-06T14:49:00Z">
              <w:rPr>
                <w:rFonts w:cstheme="minorHAnsi"/>
              </w:rPr>
            </w:rPrChange>
          </w:rPr>
          <w:t xml:space="preserve"> </w:t>
        </w:r>
      </w:ins>
      <w:ins w:id="1140" w:author="Sean Duan" w:date="2021-08-06T15:20:00Z">
        <w:r w:rsidR="00522C14">
          <w:rPr>
            <w:rFonts w:cstheme="minorHAnsi"/>
          </w:rPr>
          <w:t>Approximately</w:t>
        </w:r>
      </w:ins>
      <w:commentRangeStart w:id="1141"/>
      <w:ins w:id="1142" w:author="Sean Duan" w:date="2021-07-27T15:26:00Z">
        <w:r w:rsidR="00C844DA" w:rsidRPr="00C874A1">
          <w:rPr>
            <w:rFonts w:cstheme="minorHAnsi"/>
            <w:rPrChange w:id="1143" w:author="Sean Duan" w:date="2021-08-06T14:49:00Z">
              <w:rPr>
                <w:rFonts w:cstheme="minorHAnsi"/>
              </w:rPr>
            </w:rPrChange>
          </w:rPr>
          <w:t xml:space="preserve"> 50</w:t>
        </w:r>
      </w:ins>
      <w:ins w:id="1144" w:author="Sean Duan" w:date="2021-07-27T15:27:00Z">
        <w:r w:rsidR="00C844DA" w:rsidRPr="00C874A1">
          <w:rPr>
            <w:rFonts w:cstheme="minorHAnsi"/>
            <w:rPrChange w:id="1145" w:author="Sean Duan" w:date="2021-08-06T14:49:00Z">
              <w:rPr>
                <w:rFonts w:cstheme="minorHAnsi"/>
              </w:rPr>
            </w:rPrChange>
          </w:rPr>
          <w:t>% of those that oppose UHC believe that it would make healthcare simpler and easier to understand, conversely,</w:t>
        </w:r>
      </w:ins>
      <w:ins w:id="1146" w:author="Sean Duan" w:date="2021-07-27T15:26:00Z">
        <w:r w:rsidR="00742F2F" w:rsidRPr="00C874A1">
          <w:rPr>
            <w:rFonts w:cstheme="minorHAnsi"/>
            <w:rPrChange w:id="1147" w:author="Sean Duan" w:date="2021-08-06T14:49:00Z">
              <w:rPr>
                <w:rFonts w:cstheme="minorHAnsi"/>
              </w:rPr>
            </w:rPrChange>
          </w:rPr>
          <w:t xml:space="preserve"> we see that 89.4% </w:t>
        </w:r>
      </w:ins>
      <w:ins w:id="1148" w:author="Sean Duan" w:date="2021-07-27T15:27:00Z">
        <w:r w:rsidR="00C844DA" w:rsidRPr="00C874A1">
          <w:rPr>
            <w:rFonts w:cstheme="minorHAnsi"/>
            <w:rPrChange w:id="1149" w:author="Sean Duan" w:date="2021-08-06T14:49:00Z">
              <w:rPr>
                <w:rFonts w:cstheme="minorHAnsi"/>
              </w:rPr>
            </w:rPrChange>
          </w:rPr>
          <w:t>who support UHC do so</w:t>
        </w:r>
      </w:ins>
      <w:ins w:id="1150" w:author="Sean Duan" w:date="2021-07-27T15:26:00Z">
        <w:r w:rsidR="00742F2F" w:rsidRPr="00C874A1">
          <w:rPr>
            <w:rFonts w:cstheme="minorHAnsi"/>
            <w:rPrChange w:id="1151" w:author="Sean Duan" w:date="2021-08-06T14:49:00Z">
              <w:rPr>
                <w:rFonts w:cstheme="minorHAnsi"/>
              </w:rPr>
            </w:rPrChange>
          </w:rPr>
          <w:t xml:space="preserve"> because they believe the health care system would be simpler and easier to understand</w:t>
        </w:r>
      </w:ins>
      <w:ins w:id="1152" w:author="Sean Duan" w:date="2021-07-27T15:28:00Z">
        <w:r w:rsidR="00C844DA" w:rsidRPr="00C874A1">
          <w:rPr>
            <w:rFonts w:cstheme="minorHAnsi"/>
            <w:rPrChange w:id="1153" w:author="Sean Duan" w:date="2021-08-06T14:49:00Z">
              <w:rPr>
                <w:rFonts w:cstheme="minorHAnsi"/>
              </w:rPr>
            </w:rPrChange>
          </w:rPr>
          <w:t xml:space="preserve"> </w:t>
        </w:r>
        <w:r w:rsidR="00C844DA" w:rsidRPr="00C874A1">
          <w:rPr>
            <w:rFonts w:cstheme="minorHAnsi"/>
            <w:highlight w:val="yellow"/>
            <w:rPrChange w:id="1154" w:author="Sean Duan" w:date="2021-08-06T14:49:00Z">
              <w:rPr>
                <w:rFonts w:cstheme="minorHAnsi"/>
              </w:rPr>
            </w:rPrChange>
          </w:rPr>
          <w:t>(</w:t>
        </w:r>
        <w:proofErr w:type="spellStart"/>
        <w:r w:rsidR="00C844DA" w:rsidRPr="00C874A1">
          <w:rPr>
            <w:rFonts w:cstheme="minorHAnsi"/>
            <w:highlight w:val="yellow"/>
            <w:rPrChange w:id="1155" w:author="Sean Duan" w:date="2021-08-06T14:49:00Z">
              <w:rPr>
                <w:rFonts w:cstheme="minorHAnsi"/>
              </w:rPr>
            </w:rPrChange>
          </w:rPr>
          <w:t>Holahan</w:t>
        </w:r>
        <w:proofErr w:type="spellEnd"/>
        <w:r w:rsidR="00C844DA" w:rsidRPr="00C874A1">
          <w:rPr>
            <w:rFonts w:cstheme="minorHAnsi"/>
            <w:highlight w:val="yellow"/>
            <w:rPrChange w:id="1156" w:author="Sean Duan" w:date="2021-08-06T14:49:00Z">
              <w:rPr>
                <w:rFonts w:cstheme="minorHAnsi"/>
              </w:rPr>
            </w:rPrChange>
          </w:rPr>
          <w:t xml:space="preserve"> 2019)</w:t>
        </w:r>
      </w:ins>
      <w:ins w:id="1157" w:author="Sean Duan" w:date="2021-07-27T15:27:00Z">
        <w:r w:rsidR="00C844DA" w:rsidRPr="00C874A1">
          <w:rPr>
            <w:rFonts w:cstheme="minorHAnsi"/>
            <w:rPrChange w:id="1158" w:author="Sean Duan" w:date="2021-08-06T14:49:00Z">
              <w:rPr>
                <w:rFonts w:cstheme="minorHAnsi"/>
              </w:rPr>
            </w:rPrChange>
          </w:rPr>
          <w:t>.</w:t>
        </w:r>
      </w:ins>
      <w:commentRangeEnd w:id="1141"/>
      <w:ins w:id="1159" w:author="Sean Duan" w:date="2021-07-27T15:28:00Z">
        <w:r w:rsidR="00C844DA" w:rsidRPr="00C874A1">
          <w:rPr>
            <w:rStyle w:val="CommentReference"/>
            <w:sz w:val="24"/>
            <w:szCs w:val="24"/>
            <w:rPrChange w:id="1160" w:author="Sean Duan" w:date="2021-08-06T14:49:00Z">
              <w:rPr>
                <w:rStyle w:val="CommentReference"/>
              </w:rPr>
            </w:rPrChange>
          </w:rPr>
          <w:commentReference w:id="1141"/>
        </w:r>
      </w:ins>
      <w:ins w:id="1161" w:author="Sean Duan" w:date="2021-07-27T15:26:00Z">
        <w:r w:rsidR="00742F2F" w:rsidRPr="00C874A1">
          <w:rPr>
            <w:rFonts w:cstheme="minorHAnsi"/>
            <w:rPrChange w:id="1162" w:author="Sean Duan" w:date="2021-08-06T14:49:00Z">
              <w:rPr>
                <w:rFonts w:cstheme="minorHAnsi"/>
              </w:rPr>
            </w:rPrChange>
          </w:rPr>
          <w:t xml:space="preserve"> </w:t>
        </w:r>
      </w:ins>
      <w:del w:id="1163" w:author="Sean Duan" w:date="2021-07-27T15:18:00Z">
        <w:r w:rsidRPr="00C874A1" w:rsidDel="00742F2F">
          <w:rPr>
            <w:rFonts w:cstheme="minorHAnsi"/>
            <w:rPrChange w:id="1164" w:author="Sean Duan" w:date="2021-08-06T14:49:00Z">
              <w:rPr>
                <w:rFonts w:cstheme="minorHAnsi"/>
              </w:rPr>
            </w:rPrChange>
          </w:rPr>
          <w:delText>Without a clear understanding of what exactly these terms mean, and what is being offered in a UHC program, it is impossible to accurately gauge support or opposition. Additionally, given that medical students would be assumed to have a greater understanding of these medical-adjacent terms, it stands to reason that the confusion would be even greater for members of the general populace.</w:delText>
        </w:r>
        <w:commentRangeEnd w:id="1102"/>
        <w:r w:rsidRPr="00C874A1" w:rsidDel="00742F2F">
          <w:rPr>
            <w:rStyle w:val="CommentReference"/>
            <w:rFonts w:cstheme="minorHAnsi"/>
            <w:sz w:val="24"/>
            <w:szCs w:val="24"/>
            <w:rPrChange w:id="1165" w:author="Sean Duan" w:date="2021-08-06T14:49:00Z">
              <w:rPr>
                <w:rStyle w:val="CommentReference"/>
                <w:rFonts w:cstheme="minorHAnsi"/>
              </w:rPr>
            </w:rPrChange>
          </w:rPr>
          <w:commentReference w:id="1102"/>
        </w:r>
      </w:del>
    </w:p>
    <w:p w14:paraId="1DAB0ACF" w14:textId="7D72851F" w:rsidR="003631BD" w:rsidRPr="00C874A1" w:rsidRDefault="00C844DA">
      <w:pPr>
        <w:pStyle w:val="BodyText"/>
        <w:spacing w:line="480" w:lineRule="auto"/>
        <w:ind w:firstLine="720"/>
        <w:rPr>
          <w:rFonts w:cstheme="minorHAnsi"/>
          <w:rPrChange w:id="1166" w:author="Sean Duan" w:date="2021-08-06T14:49:00Z">
            <w:rPr>
              <w:rFonts w:cstheme="minorHAnsi"/>
            </w:rPr>
          </w:rPrChange>
        </w:rPr>
        <w:pPrChange w:id="1167" w:author="Sean Duan" w:date="2021-07-27T15:28:00Z">
          <w:pPr>
            <w:pStyle w:val="BodyText"/>
            <w:spacing w:line="480" w:lineRule="auto"/>
          </w:pPr>
        </w:pPrChange>
      </w:pPr>
      <w:ins w:id="1168" w:author="Sean Duan" w:date="2021-07-27T15:30:00Z">
        <w:r w:rsidRPr="00C874A1">
          <w:rPr>
            <w:rFonts w:cstheme="minorHAnsi"/>
            <w:rPrChange w:id="1169" w:author="Sean Duan" w:date="2021-08-06T14:49:00Z">
              <w:rPr>
                <w:rFonts w:cstheme="minorHAnsi"/>
              </w:rPr>
            </w:rPrChange>
          </w:rPr>
          <w:t>Significant differences exist betwee</w:t>
        </w:r>
      </w:ins>
      <w:ins w:id="1170" w:author="Sean Duan" w:date="2021-07-27T15:31:00Z">
        <w:r w:rsidRPr="00C874A1">
          <w:rPr>
            <w:rFonts w:cstheme="minorHAnsi"/>
            <w:rPrChange w:id="1171" w:author="Sean Duan" w:date="2021-08-06T14:49:00Z">
              <w:rPr>
                <w:rFonts w:cstheme="minorHAnsi"/>
              </w:rPr>
            </w:rPrChange>
          </w:rPr>
          <w:t xml:space="preserve">n those that support and oppose UHC </w:t>
        </w:r>
      </w:ins>
      <w:ins w:id="1172" w:author="Sean Duan" w:date="2021-07-27T15:32:00Z">
        <w:r w:rsidRPr="00C874A1">
          <w:rPr>
            <w:rFonts w:cstheme="minorHAnsi"/>
            <w:rPrChange w:id="1173" w:author="Sean Duan" w:date="2021-08-06T14:49:00Z">
              <w:rPr>
                <w:rFonts w:cstheme="minorHAnsi"/>
              </w:rPr>
            </w:rPrChange>
          </w:rPr>
          <w:t>based on</w:t>
        </w:r>
      </w:ins>
      <w:ins w:id="1174" w:author="Sean Duan" w:date="2021-07-27T15:31:00Z">
        <w:r w:rsidRPr="00C874A1">
          <w:rPr>
            <w:rFonts w:cstheme="minorHAnsi"/>
            <w:rPrChange w:id="1175" w:author="Sean Duan" w:date="2021-08-06T14:49:00Z">
              <w:rPr>
                <w:rFonts w:cstheme="minorHAnsi"/>
              </w:rPr>
            </w:rPrChange>
          </w:rPr>
          <w:t xml:space="preserve"> perceived equity as well; Those that support UHC are 91% likely to do so because they believe </w:t>
        </w:r>
      </w:ins>
      <w:ins w:id="1176" w:author="Sean Duan" w:date="2021-07-27T15:32:00Z">
        <w:r w:rsidRPr="00C874A1">
          <w:rPr>
            <w:rFonts w:cstheme="minorHAnsi"/>
            <w:rPrChange w:id="1177" w:author="Sean Duan" w:date="2021-08-06T14:49:00Z">
              <w:rPr>
                <w:rFonts w:cstheme="minorHAnsi"/>
              </w:rPr>
            </w:rPrChange>
          </w:rPr>
          <w:t>equitable coverage for everyone</w:t>
        </w:r>
      </w:ins>
      <w:ins w:id="1178" w:author="Sean Duan" w:date="2021-07-27T15:31:00Z">
        <w:r w:rsidRPr="00C874A1">
          <w:rPr>
            <w:rFonts w:cstheme="minorHAnsi"/>
            <w:rPrChange w:id="1179" w:author="Sean Duan" w:date="2021-08-06T14:49:00Z">
              <w:rPr>
                <w:rFonts w:cstheme="minorHAnsi"/>
              </w:rPr>
            </w:rPrChange>
          </w:rPr>
          <w:t xml:space="preserve"> is important, while only 45% of those that oppose </w:t>
        </w:r>
      </w:ins>
      <w:ins w:id="1180" w:author="Sean Duan" w:date="2021-08-06T15:21:00Z">
        <w:r w:rsidR="00960C7D">
          <w:rPr>
            <w:rFonts w:cstheme="minorHAnsi"/>
          </w:rPr>
          <w:t xml:space="preserve">believe </w:t>
        </w:r>
        <w:r w:rsidR="00855297">
          <w:rPr>
            <w:rFonts w:cstheme="minorHAnsi"/>
          </w:rPr>
          <w:t>the same</w:t>
        </w:r>
      </w:ins>
      <w:ins w:id="1181" w:author="Sean Duan" w:date="2021-07-27T15:32:00Z">
        <w:r w:rsidRPr="00C874A1">
          <w:rPr>
            <w:rFonts w:cstheme="minorHAnsi"/>
            <w:rPrChange w:id="1182" w:author="Sean Duan" w:date="2021-08-06T14:49:00Z">
              <w:rPr>
                <w:rFonts w:cstheme="minorHAnsi"/>
              </w:rPr>
            </w:rPrChange>
          </w:rPr>
          <w:t xml:space="preserve"> </w:t>
        </w:r>
        <w:r w:rsidRPr="00C874A1">
          <w:rPr>
            <w:rFonts w:cstheme="minorHAnsi"/>
            <w:highlight w:val="yellow"/>
            <w:rPrChange w:id="1183" w:author="Sean Duan" w:date="2021-08-06T14:49:00Z">
              <w:rPr>
                <w:rFonts w:cstheme="minorHAnsi"/>
              </w:rPr>
            </w:rPrChange>
          </w:rPr>
          <w:t>(</w:t>
        </w:r>
        <w:proofErr w:type="spellStart"/>
        <w:r w:rsidRPr="00C874A1">
          <w:rPr>
            <w:rFonts w:cstheme="minorHAnsi"/>
            <w:highlight w:val="yellow"/>
            <w:rPrChange w:id="1184" w:author="Sean Duan" w:date="2021-08-06T14:49:00Z">
              <w:rPr>
                <w:rFonts w:cstheme="minorHAnsi"/>
              </w:rPr>
            </w:rPrChange>
          </w:rPr>
          <w:t>Holahan</w:t>
        </w:r>
        <w:proofErr w:type="spellEnd"/>
        <w:r w:rsidRPr="00C874A1">
          <w:rPr>
            <w:rFonts w:cstheme="minorHAnsi"/>
            <w:highlight w:val="yellow"/>
            <w:rPrChange w:id="1185" w:author="Sean Duan" w:date="2021-08-06T14:49:00Z">
              <w:rPr>
                <w:rFonts w:cstheme="minorHAnsi"/>
              </w:rPr>
            </w:rPrChange>
          </w:rPr>
          <w:t xml:space="preserve"> 2019)</w:t>
        </w:r>
        <w:r w:rsidRPr="00C874A1">
          <w:rPr>
            <w:rFonts w:cstheme="minorHAnsi"/>
            <w:rPrChange w:id="1186" w:author="Sean Duan" w:date="2021-08-06T14:49:00Z">
              <w:rPr>
                <w:rFonts w:cstheme="minorHAnsi"/>
              </w:rPr>
            </w:rPrChange>
          </w:rPr>
          <w:t xml:space="preserve">. </w:t>
        </w:r>
      </w:ins>
      <w:ins w:id="1187" w:author="Sean Duan" w:date="2021-07-27T15:33:00Z">
        <w:r w:rsidRPr="00C874A1">
          <w:rPr>
            <w:rFonts w:cstheme="minorHAnsi"/>
            <w:rPrChange w:id="1188" w:author="Sean Duan" w:date="2021-08-06T14:49:00Z">
              <w:rPr>
                <w:rFonts w:cstheme="minorHAnsi"/>
              </w:rPr>
            </w:rPrChange>
          </w:rPr>
          <w:t xml:space="preserve">Furthermore, when </w:t>
        </w:r>
      </w:ins>
      <w:commentRangeStart w:id="1189"/>
      <w:r w:rsidR="003631BD" w:rsidRPr="00C874A1">
        <w:rPr>
          <w:rFonts w:cstheme="minorHAnsi"/>
          <w:highlight w:val="yellow"/>
          <w:rPrChange w:id="1190" w:author="Sean Duan" w:date="2021-08-06T14:49:00Z">
            <w:rPr>
              <w:rFonts w:cstheme="minorHAnsi"/>
            </w:rPr>
          </w:rPrChange>
        </w:rPr>
        <w:t xml:space="preserve">Shen et al. (2016) </w:t>
      </w:r>
      <w:commentRangeEnd w:id="1189"/>
      <w:r w:rsidR="003631BD" w:rsidRPr="00C874A1">
        <w:rPr>
          <w:rStyle w:val="CommentReference"/>
          <w:rFonts w:cstheme="minorHAnsi"/>
          <w:sz w:val="24"/>
          <w:szCs w:val="24"/>
          <w:highlight w:val="yellow"/>
          <w:rPrChange w:id="1191" w:author="Sean Duan" w:date="2021-08-06T14:49:00Z">
            <w:rPr>
              <w:rStyle w:val="CommentReference"/>
              <w:rFonts w:cstheme="minorHAnsi"/>
            </w:rPr>
          </w:rPrChange>
        </w:rPr>
        <w:commentReference w:id="1189"/>
      </w:r>
      <w:del w:id="1192" w:author="Sean Duan" w:date="2021-07-27T15:33:00Z">
        <w:r w:rsidR="003631BD" w:rsidRPr="00C874A1" w:rsidDel="00C844DA">
          <w:rPr>
            <w:rFonts w:cstheme="minorHAnsi"/>
            <w:rPrChange w:id="1193" w:author="Sean Duan" w:date="2021-08-06T14:49:00Z">
              <w:rPr>
                <w:rFonts w:cstheme="minorHAnsi"/>
              </w:rPr>
            </w:rPrChange>
          </w:rPr>
          <w:delText>chose to look at the issue of opposition to UHC from another aspect,</w:delText>
        </w:r>
      </w:del>
      <w:ins w:id="1194" w:author="Sean Duan" w:date="2021-07-27T15:33:00Z">
        <w:r w:rsidRPr="00C874A1">
          <w:rPr>
            <w:rFonts w:cstheme="minorHAnsi"/>
            <w:rPrChange w:id="1195" w:author="Sean Duan" w:date="2021-08-06T14:49:00Z">
              <w:rPr>
                <w:rFonts w:cstheme="minorHAnsi"/>
              </w:rPr>
            </w:rPrChange>
          </w:rPr>
          <w:t>examined</w:t>
        </w:r>
      </w:ins>
      <w:r w:rsidR="003631BD" w:rsidRPr="00C874A1">
        <w:rPr>
          <w:rFonts w:cstheme="minorHAnsi"/>
          <w:rPrChange w:id="1196" w:author="Sean Duan" w:date="2021-08-06T14:49:00Z">
            <w:rPr>
              <w:rFonts w:cstheme="minorHAnsi"/>
            </w:rPr>
          </w:rPrChange>
        </w:rPr>
        <w:t xml:space="preserve"> </w:t>
      </w:r>
      <w:del w:id="1197" w:author="Sean Duan" w:date="2021-07-27T15:33:00Z">
        <w:r w:rsidR="003631BD" w:rsidRPr="00C874A1" w:rsidDel="00C844DA">
          <w:rPr>
            <w:rFonts w:cstheme="minorHAnsi"/>
            <w:rPrChange w:id="1198" w:author="Sean Duan" w:date="2021-08-06T14:49:00Z">
              <w:rPr>
                <w:rFonts w:cstheme="minorHAnsi"/>
              </w:rPr>
            </w:rPrChange>
          </w:rPr>
          <w:delText xml:space="preserve">whether </w:delText>
        </w:r>
      </w:del>
      <w:ins w:id="1199" w:author="Sean Duan" w:date="2021-07-27T15:35:00Z">
        <w:r w:rsidRPr="00C874A1">
          <w:rPr>
            <w:rFonts w:cstheme="minorHAnsi"/>
            <w:rPrChange w:id="1200" w:author="Sean Duan" w:date="2021-08-06T14:49:00Z">
              <w:rPr>
                <w:rFonts w:cstheme="minorHAnsi"/>
              </w:rPr>
            </w:rPrChange>
          </w:rPr>
          <w:t>the impact of racism on</w:t>
        </w:r>
      </w:ins>
      <w:del w:id="1201" w:author="Sean Duan" w:date="2021-07-27T15:35:00Z">
        <w:r w:rsidR="003631BD" w:rsidRPr="00C874A1" w:rsidDel="00C844DA">
          <w:rPr>
            <w:rFonts w:cstheme="minorHAnsi"/>
            <w:rPrChange w:id="1202" w:author="Sean Duan" w:date="2021-08-06T14:49:00Z">
              <w:rPr>
                <w:rFonts w:cstheme="minorHAnsi"/>
              </w:rPr>
            </w:rPrChange>
          </w:rPr>
          <w:delText xml:space="preserve">racism </w:delText>
        </w:r>
        <w:commentRangeStart w:id="1203"/>
        <w:r w:rsidR="003631BD" w:rsidRPr="00C874A1" w:rsidDel="00C844DA">
          <w:rPr>
            <w:rFonts w:cstheme="minorHAnsi"/>
            <w:rPrChange w:id="1204" w:author="Sean Duan" w:date="2021-08-06T14:49:00Z">
              <w:rPr>
                <w:rFonts w:cstheme="minorHAnsi"/>
              </w:rPr>
            </w:rPrChange>
          </w:rPr>
          <w:delText xml:space="preserve">describes </w:delText>
        </w:r>
        <w:commentRangeEnd w:id="1203"/>
        <w:r w:rsidR="003631BD" w:rsidRPr="00C874A1" w:rsidDel="00C844DA">
          <w:rPr>
            <w:rStyle w:val="CommentReference"/>
            <w:rFonts w:cstheme="minorHAnsi"/>
            <w:sz w:val="24"/>
            <w:szCs w:val="24"/>
            <w:rPrChange w:id="1205" w:author="Sean Duan" w:date="2021-08-06T14:49:00Z">
              <w:rPr>
                <w:rStyle w:val="CommentReference"/>
                <w:rFonts w:cstheme="minorHAnsi"/>
              </w:rPr>
            </w:rPrChange>
          </w:rPr>
          <w:commentReference w:id="1203"/>
        </w:r>
        <w:r w:rsidR="003631BD" w:rsidRPr="00C874A1" w:rsidDel="00C844DA">
          <w:rPr>
            <w:rFonts w:cstheme="minorHAnsi"/>
            <w:rPrChange w:id="1206" w:author="Sean Duan" w:date="2021-08-06T14:49:00Z">
              <w:rPr>
                <w:rFonts w:cstheme="minorHAnsi"/>
              </w:rPr>
            </w:rPrChange>
          </w:rPr>
          <w:delText>why there is a lack of</w:delText>
        </w:r>
      </w:del>
      <w:r w:rsidR="003631BD" w:rsidRPr="00C874A1">
        <w:rPr>
          <w:rFonts w:cstheme="minorHAnsi"/>
          <w:rPrChange w:id="1207" w:author="Sean Duan" w:date="2021-08-06T14:49:00Z">
            <w:rPr>
              <w:rFonts w:cstheme="minorHAnsi"/>
            </w:rPr>
          </w:rPrChange>
        </w:rPr>
        <w:t xml:space="preserve"> support for UHC</w:t>
      </w:r>
      <w:ins w:id="1208" w:author="Sean Duan" w:date="2021-07-27T15:34:00Z">
        <w:r w:rsidRPr="00C874A1">
          <w:rPr>
            <w:rFonts w:cstheme="minorHAnsi"/>
            <w:rPrChange w:id="1209" w:author="Sean Duan" w:date="2021-08-06T14:49:00Z">
              <w:rPr>
                <w:rFonts w:cstheme="minorHAnsi"/>
              </w:rPr>
            </w:rPrChange>
          </w:rPr>
          <w:t xml:space="preserve">, they </w:t>
        </w:r>
      </w:ins>
      <w:ins w:id="1210" w:author="Sean Duan" w:date="2021-07-27T15:35:00Z">
        <w:r w:rsidRPr="00C874A1">
          <w:rPr>
            <w:rFonts w:cstheme="minorHAnsi"/>
            <w:rPrChange w:id="1211" w:author="Sean Duan" w:date="2021-08-06T14:49:00Z">
              <w:rPr>
                <w:rFonts w:cstheme="minorHAnsi"/>
              </w:rPr>
            </w:rPrChange>
          </w:rPr>
          <w:t>instead found</w:t>
        </w:r>
      </w:ins>
      <w:ins w:id="1212" w:author="Sean Duan" w:date="2021-07-27T15:34:00Z">
        <w:r w:rsidRPr="00C874A1">
          <w:rPr>
            <w:rFonts w:cstheme="minorHAnsi"/>
            <w:rPrChange w:id="1213" w:author="Sean Duan" w:date="2021-08-06T14:49:00Z">
              <w:rPr>
                <w:rFonts w:cstheme="minorHAnsi"/>
              </w:rPr>
            </w:rPrChange>
          </w:rPr>
          <w:t xml:space="preserve"> that perceived inequity was the cause</w:t>
        </w:r>
      </w:ins>
      <w:r w:rsidR="003631BD" w:rsidRPr="00C874A1">
        <w:rPr>
          <w:rFonts w:cstheme="minorHAnsi"/>
          <w:rPrChange w:id="1214" w:author="Sean Duan" w:date="2021-08-06T14:49:00Z">
            <w:rPr>
              <w:rFonts w:cstheme="minorHAnsi"/>
            </w:rPr>
          </w:rPrChange>
        </w:rPr>
        <w:t xml:space="preserve">. The authors hypothesized that </w:t>
      </w:r>
      <w:commentRangeStart w:id="1215"/>
      <w:commentRangeStart w:id="1216"/>
      <w:r w:rsidR="003631BD" w:rsidRPr="00C874A1">
        <w:rPr>
          <w:rFonts w:cstheme="minorHAnsi"/>
          <w:rPrChange w:id="1217" w:author="Sean Duan" w:date="2021-08-06T14:49:00Z">
            <w:rPr>
              <w:rFonts w:cstheme="minorHAnsi"/>
            </w:rPr>
          </w:rPrChange>
        </w:rPr>
        <w:t xml:space="preserve">Whites </w:t>
      </w:r>
      <w:commentRangeEnd w:id="1215"/>
      <w:r w:rsidR="003631BD" w:rsidRPr="00C874A1">
        <w:rPr>
          <w:rStyle w:val="CommentReference"/>
          <w:rFonts w:cstheme="minorHAnsi"/>
          <w:sz w:val="24"/>
          <w:szCs w:val="24"/>
          <w:rPrChange w:id="1218" w:author="Sean Duan" w:date="2021-08-06T14:49:00Z">
            <w:rPr>
              <w:rStyle w:val="CommentReference"/>
              <w:rFonts w:cstheme="minorHAnsi"/>
            </w:rPr>
          </w:rPrChange>
        </w:rPr>
        <w:commentReference w:id="1215"/>
      </w:r>
      <w:commentRangeEnd w:id="1216"/>
      <w:r w:rsidRPr="00C874A1">
        <w:rPr>
          <w:rStyle w:val="CommentReference"/>
          <w:sz w:val="24"/>
          <w:szCs w:val="24"/>
          <w:rPrChange w:id="1219" w:author="Sean Duan" w:date="2021-08-06T14:49:00Z">
            <w:rPr>
              <w:rStyle w:val="CommentReference"/>
            </w:rPr>
          </w:rPrChange>
        </w:rPr>
        <w:commentReference w:id="1216"/>
      </w:r>
      <w:r w:rsidR="003631BD" w:rsidRPr="00C874A1">
        <w:rPr>
          <w:rFonts w:cstheme="minorHAnsi"/>
          <w:rPrChange w:id="1220" w:author="Sean Duan" w:date="2021-08-06T14:49:00Z">
            <w:rPr>
              <w:rFonts w:cstheme="minorHAnsi"/>
            </w:rPr>
          </w:rPrChange>
        </w:rPr>
        <w:t>oppose</w:t>
      </w:r>
      <w:ins w:id="1221" w:author="Sean Duan" w:date="2021-08-06T15:22:00Z">
        <w:r w:rsidR="00D81C81">
          <w:rPr>
            <w:rFonts w:cstheme="minorHAnsi"/>
          </w:rPr>
          <w:t>d</w:t>
        </w:r>
      </w:ins>
      <w:r w:rsidR="003631BD" w:rsidRPr="00C874A1">
        <w:rPr>
          <w:rFonts w:cstheme="minorHAnsi"/>
          <w:rPrChange w:id="1222" w:author="Sean Duan" w:date="2021-08-06T14:49:00Z">
            <w:rPr>
              <w:rFonts w:cstheme="minorHAnsi"/>
            </w:rPr>
          </w:rPrChange>
        </w:rPr>
        <w:t xml:space="preserve"> government programs designed to eliminate racial inequity because it </w:t>
      </w:r>
      <w:del w:id="1223" w:author="Sean Duan" w:date="2021-08-06T15:22:00Z">
        <w:r w:rsidR="003631BD" w:rsidRPr="00C874A1" w:rsidDel="00C369DF">
          <w:rPr>
            <w:rFonts w:cstheme="minorHAnsi"/>
            <w:rPrChange w:id="1224" w:author="Sean Duan" w:date="2021-08-06T14:49:00Z">
              <w:rPr>
                <w:rFonts w:cstheme="minorHAnsi"/>
              </w:rPr>
            </w:rPrChange>
          </w:rPr>
          <w:delText>“represents ‘unfair</w:delText>
        </w:r>
      </w:del>
      <w:ins w:id="1225" w:author="Sean Duan" w:date="2021-08-06T15:22:00Z">
        <w:r w:rsidR="00C369DF">
          <w:rPr>
            <w:rFonts w:cstheme="minorHAnsi"/>
          </w:rPr>
          <w:t>constitute</w:t>
        </w:r>
      </w:ins>
      <w:ins w:id="1226" w:author="Sean Duan" w:date="2021-08-06T15:23:00Z">
        <w:r w:rsidR="00EE2622">
          <w:rPr>
            <w:rFonts w:cstheme="minorHAnsi"/>
          </w:rPr>
          <w:t>d</w:t>
        </w:r>
      </w:ins>
      <w:r w:rsidR="003631BD" w:rsidRPr="00C874A1">
        <w:rPr>
          <w:rFonts w:cstheme="minorHAnsi"/>
          <w:rPrChange w:id="1227" w:author="Sean Duan" w:date="2021-08-06T14:49:00Z">
            <w:rPr>
              <w:rFonts w:cstheme="minorHAnsi"/>
            </w:rPr>
          </w:rPrChange>
        </w:rPr>
        <w:t xml:space="preserve"> </w:t>
      </w:r>
      <w:ins w:id="1228" w:author="Sean Duan" w:date="2021-08-06T15:22:00Z">
        <w:r w:rsidR="00C369DF">
          <w:rPr>
            <w:rFonts w:cstheme="minorHAnsi"/>
          </w:rPr>
          <w:t xml:space="preserve">unjust </w:t>
        </w:r>
      </w:ins>
      <w:r w:rsidR="003631BD" w:rsidRPr="00C874A1">
        <w:rPr>
          <w:rFonts w:cstheme="minorHAnsi"/>
          <w:rPrChange w:id="1229" w:author="Sean Duan" w:date="2021-08-06T14:49:00Z">
            <w:rPr>
              <w:rFonts w:cstheme="minorHAnsi"/>
            </w:rPr>
          </w:rPrChange>
        </w:rPr>
        <w:t>government assistance</w:t>
      </w:r>
      <w:del w:id="1230" w:author="Sean Duan" w:date="2021-08-06T15:22:00Z">
        <w:r w:rsidR="003631BD" w:rsidRPr="00C874A1" w:rsidDel="00C369DF">
          <w:rPr>
            <w:rFonts w:cstheme="minorHAnsi"/>
            <w:rPrChange w:id="1231" w:author="Sean Duan" w:date="2021-08-06T14:49:00Z">
              <w:rPr>
                <w:rFonts w:cstheme="minorHAnsi"/>
              </w:rPr>
            </w:rPrChange>
          </w:rPr>
          <w:delText xml:space="preserve">,’ </w:delText>
        </w:r>
      </w:del>
      <w:del w:id="1232" w:author="Sean Duan" w:date="2021-08-06T15:23:00Z">
        <w:r w:rsidR="003631BD" w:rsidRPr="00C874A1" w:rsidDel="00E638EB">
          <w:rPr>
            <w:rFonts w:cstheme="minorHAnsi"/>
            <w:rPrChange w:id="1233" w:author="Sean Duan" w:date="2021-08-06T14:49:00Z">
              <w:rPr>
                <w:rFonts w:cstheme="minorHAnsi"/>
              </w:rPr>
            </w:rPrChange>
          </w:rPr>
          <w:delText xml:space="preserve">such as welfare or </w:delText>
        </w:r>
        <w:r w:rsidR="003631BD" w:rsidRPr="00C874A1" w:rsidDel="00EE2622">
          <w:rPr>
            <w:rFonts w:cstheme="minorHAnsi"/>
            <w:rPrChange w:id="1234" w:author="Sean Duan" w:date="2021-08-06T14:49:00Z">
              <w:rPr>
                <w:rFonts w:cstheme="minorHAnsi"/>
              </w:rPr>
            </w:rPrChange>
          </w:rPr>
          <w:delText xml:space="preserve">‘free’ </w:delText>
        </w:r>
        <w:r w:rsidR="003631BD" w:rsidRPr="00C874A1" w:rsidDel="00E638EB">
          <w:rPr>
            <w:rFonts w:cstheme="minorHAnsi"/>
            <w:rPrChange w:id="1235" w:author="Sean Duan" w:date="2021-08-06T14:49:00Z">
              <w:rPr>
                <w:rFonts w:cstheme="minorHAnsi"/>
              </w:rPr>
            </w:rPrChange>
          </w:rPr>
          <w:delText>busing</w:delText>
        </w:r>
      </w:del>
      <w:r w:rsidR="003631BD" w:rsidRPr="00C874A1">
        <w:rPr>
          <w:rFonts w:cstheme="minorHAnsi"/>
          <w:rPrChange w:id="1236" w:author="Sean Duan" w:date="2021-08-06T14:49:00Z">
            <w:rPr>
              <w:rFonts w:cstheme="minorHAnsi"/>
            </w:rPr>
          </w:rPrChange>
        </w:rPr>
        <w:t>.</w:t>
      </w:r>
      <w:del w:id="1237" w:author="Sean Duan" w:date="2021-08-06T15:23:00Z">
        <w:r w:rsidR="003631BD" w:rsidRPr="00C874A1" w:rsidDel="00EE2622">
          <w:rPr>
            <w:rFonts w:cstheme="minorHAnsi"/>
            <w:rPrChange w:id="1238" w:author="Sean Duan" w:date="2021-08-06T14:49:00Z">
              <w:rPr>
                <w:rFonts w:cstheme="minorHAnsi"/>
              </w:rPr>
            </w:rPrChange>
          </w:rPr>
          <w:delText>”</w:delText>
        </w:r>
      </w:del>
      <w:r w:rsidR="003631BD" w:rsidRPr="00C874A1">
        <w:rPr>
          <w:rFonts w:cstheme="minorHAnsi"/>
          <w:rPrChange w:id="1239" w:author="Sean Duan" w:date="2021-08-06T14:49:00Z">
            <w:rPr>
              <w:rFonts w:cstheme="minorHAnsi"/>
            </w:rPr>
          </w:rPrChange>
        </w:rPr>
        <w:t xml:space="preserve"> This is </w:t>
      </w:r>
      <w:del w:id="1240" w:author="Sean Duan" w:date="2021-08-06T15:25:00Z">
        <w:r w:rsidR="003631BD" w:rsidRPr="00C874A1" w:rsidDel="004567B3">
          <w:rPr>
            <w:rFonts w:cstheme="minorHAnsi"/>
            <w:rPrChange w:id="1241" w:author="Sean Duan" w:date="2021-08-06T14:49:00Z">
              <w:rPr>
                <w:rFonts w:cstheme="minorHAnsi"/>
              </w:rPr>
            </w:rPrChange>
          </w:rPr>
          <w:delText xml:space="preserve">additionally </w:delText>
        </w:r>
      </w:del>
      <w:ins w:id="1242" w:author="Sean Duan" w:date="2021-08-06T15:25:00Z">
        <w:r w:rsidR="004567B3">
          <w:rPr>
            <w:rFonts w:cstheme="minorHAnsi"/>
          </w:rPr>
          <w:t>particularly</w:t>
        </w:r>
        <w:r w:rsidR="004567B3" w:rsidRPr="00C874A1">
          <w:rPr>
            <w:rFonts w:cstheme="minorHAnsi"/>
            <w:rPrChange w:id="1243" w:author="Sean Duan" w:date="2021-08-06T14:49:00Z">
              <w:rPr>
                <w:rFonts w:cstheme="minorHAnsi"/>
              </w:rPr>
            </w:rPrChange>
          </w:rPr>
          <w:t xml:space="preserve"> </w:t>
        </w:r>
      </w:ins>
      <w:r w:rsidR="003631BD" w:rsidRPr="00C874A1">
        <w:rPr>
          <w:rFonts w:cstheme="minorHAnsi"/>
          <w:rPrChange w:id="1244" w:author="Sean Duan" w:date="2021-08-06T14:49:00Z">
            <w:rPr>
              <w:rFonts w:cstheme="minorHAnsi"/>
            </w:rPr>
          </w:rPrChange>
        </w:rPr>
        <w:t xml:space="preserve">relevant as </w:t>
      </w:r>
      <w:del w:id="1245" w:author="Sean Duan" w:date="2021-08-06T15:25:00Z">
        <w:r w:rsidR="003631BD" w:rsidRPr="00C874A1" w:rsidDel="004567B3">
          <w:rPr>
            <w:rFonts w:cstheme="minorHAnsi"/>
            <w:rPrChange w:id="1246" w:author="Sean Duan" w:date="2021-08-06T14:49:00Z">
              <w:rPr>
                <w:rFonts w:cstheme="minorHAnsi"/>
              </w:rPr>
            </w:rPrChange>
          </w:rPr>
          <w:delText>the</w:delText>
        </w:r>
      </w:del>
      <w:ins w:id="1247" w:author="Sean Duan" w:date="2021-08-06T15:25:00Z">
        <w:r w:rsidR="004567B3">
          <w:rPr>
            <w:rFonts w:cstheme="minorHAnsi"/>
          </w:rPr>
          <w:t xml:space="preserve">government aid has historically benefited </w:t>
        </w:r>
      </w:ins>
      <w:del w:id="1248" w:author="Sean Duan" w:date="2021-08-06T15:25:00Z">
        <w:r w:rsidR="003631BD" w:rsidRPr="00C874A1" w:rsidDel="004567B3">
          <w:rPr>
            <w:rFonts w:cstheme="minorHAnsi"/>
            <w:rPrChange w:id="1249" w:author="Sean Duan" w:date="2021-08-06T14:49:00Z">
              <w:rPr>
                <w:rFonts w:cstheme="minorHAnsi"/>
              </w:rPr>
            </w:rPrChange>
          </w:rPr>
          <w:delText xml:space="preserve"> </w:delText>
        </w:r>
      </w:del>
      <w:del w:id="1250" w:author="Sean Duan" w:date="2021-08-06T15:26:00Z">
        <w:r w:rsidR="003631BD" w:rsidRPr="00C874A1" w:rsidDel="004567B3">
          <w:rPr>
            <w:rFonts w:cstheme="minorHAnsi"/>
            <w:rPrChange w:id="1251" w:author="Sean Duan" w:date="2021-08-06T14:49:00Z">
              <w:rPr>
                <w:rFonts w:cstheme="minorHAnsi"/>
              </w:rPr>
            </w:rPrChange>
          </w:rPr>
          <w:delText xml:space="preserve">historically </w:delText>
        </w:r>
      </w:del>
      <w:r w:rsidR="003631BD" w:rsidRPr="00C874A1">
        <w:rPr>
          <w:rFonts w:cstheme="minorHAnsi"/>
          <w:rPrChange w:id="1252" w:author="Sean Duan" w:date="2021-08-06T14:49:00Z">
            <w:rPr>
              <w:rFonts w:cstheme="minorHAnsi"/>
            </w:rPr>
          </w:rPrChange>
        </w:rPr>
        <w:t xml:space="preserve">disadvantaged groups that </w:t>
      </w:r>
      <w:del w:id="1253" w:author="Sean Duan" w:date="2021-08-06T15:26:00Z">
        <w:r w:rsidR="003631BD" w:rsidRPr="00C874A1" w:rsidDel="004567B3">
          <w:rPr>
            <w:rFonts w:cstheme="minorHAnsi"/>
            <w:rPrChange w:id="1254" w:author="Sean Duan" w:date="2021-08-06T14:49:00Z">
              <w:rPr>
                <w:rFonts w:cstheme="minorHAnsi"/>
              </w:rPr>
            </w:rPrChange>
          </w:rPr>
          <w:delText xml:space="preserve">tend to benefit from government aid have </w:delText>
        </w:r>
      </w:del>
      <w:ins w:id="1255" w:author="Sean Duan" w:date="2021-08-06T15:26:00Z">
        <w:r w:rsidR="004567B3">
          <w:rPr>
            <w:rFonts w:cstheme="minorHAnsi"/>
          </w:rPr>
          <w:t xml:space="preserve">simultaneously suffer from </w:t>
        </w:r>
      </w:ins>
      <w:del w:id="1256" w:author="Sean Duan" w:date="2021-08-06T15:26:00Z">
        <w:r w:rsidR="003631BD" w:rsidRPr="00C874A1" w:rsidDel="004567B3">
          <w:rPr>
            <w:rFonts w:cstheme="minorHAnsi"/>
            <w:rPrChange w:id="1257" w:author="Sean Duan" w:date="2021-08-06T14:49:00Z">
              <w:rPr>
                <w:rFonts w:cstheme="minorHAnsi"/>
              </w:rPr>
            </w:rPrChange>
          </w:rPr>
          <w:delText xml:space="preserve">high uninsured </w:delText>
        </w:r>
      </w:del>
      <w:ins w:id="1258" w:author="Sean Duan" w:date="2021-08-06T15:26:00Z">
        <w:r w:rsidR="004567B3">
          <w:rPr>
            <w:rFonts w:cstheme="minorHAnsi"/>
          </w:rPr>
          <w:t xml:space="preserve">low </w:t>
        </w:r>
      </w:ins>
      <w:r w:rsidR="003631BD" w:rsidRPr="00C874A1">
        <w:rPr>
          <w:rFonts w:cstheme="minorHAnsi"/>
          <w:rPrChange w:id="1259" w:author="Sean Duan" w:date="2021-08-06T14:49:00Z">
            <w:rPr>
              <w:rFonts w:cstheme="minorHAnsi"/>
            </w:rPr>
          </w:rPrChange>
        </w:rPr>
        <w:t>rates</w:t>
      </w:r>
      <w:ins w:id="1260" w:author="Sean Duan" w:date="2021-08-06T15:26:00Z">
        <w:r w:rsidR="004567B3">
          <w:rPr>
            <w:rFonts w:cstheme="minorHAnsi"/>
          </w:rPr>
          <w:t xml:space="preserve"> of insurance</w:t>
        </w:r>
      </w:ins>
      <w:r w:rsidR="003631BD" w:rsidRPr="00C874A1">
        <w:rPr>
          <w:rFonts w:cstheme="minorHAnsi"/>
          <w:rPrChange w:id="1261" w:author="Sean Duan" w:date="2021-08-06T14:49:00Z">
            <w:rPr>
              <w:rFonts w:cstheme="minorHAnsi"/>
            </w:rPr>
          </w:rPrChange>
        </w:rPr>
        <w:t xml:space="preserve"> compared to </w:t>
      </w:r>
      <w:del w:id="1262" w:author="Sean Duan" w:date="2021-08-06T15:26:00Z">
        <w:r w:rsidR="003631BD" w:rsidRPr="00C874A1" w:rsidDel="004567B3">
          <w:rPr>
            <w:rFonts w:cstheme="minorHAnsi"/>
            <w:rPrChange w:id="1263" w:author="Sean Duan" w:date="2021-08-06T14:49:00Z">
              <w:rPr>
                <w:rFonts w:cstheme="minorHAnsi"/>
              </w:rPr>
            </w:rPrChange>
          </w:rPr>
          <w:delText>w</w:delText>
        </w:r>
      </w:del>
      <w:ins w:id="1264" w:author="Sean Duan" w:date="2021-08-06T15:26:00Z">
        <w:r w:rsidR="004567B3">
          <w:rPr>
            <w:rFonts w:cstheme="minorHAnsi"/>
          </w:rPr>
          <w:t>W</w:t>
        </w:r>
      </w:ins>
      <w:r w:rsidR="003631BD" w:rsidRPr="00C874A1">
        <w:rPr>
          <w:rFonts w:cstheme="minorHAnsi"/>
          <w:rPrChange w:id="1265" w:author="Sean Duan" w:date="2021-08-06T14:49:00Z">
            <w:rPr>
              <w:rFonts w:cstheme="minorHAnsi"/>
            </w:rPr>
          </w:rPrChange>
        </w:rPr>
        <w:t xml:space="preserve">hites (11.7% for </w:t>
      </w:r>
      <w:del w:id="1266" w:author="Sean Duan" w:date="2021-08-06T15:26:00Z">
        <w:r w:rsidR="003631BD" w:rsidRPr="00C874A1" w:rsidDel="004567B3">
          <w:rPr>
            <w:rFonts w:cstheme="minorHAnsi"/>
            <w:rPrChange w:id="1267" w:author="Sean Duan" w:date="2021-08-06T14:49:00Z">
              <w:rPr>
                <w:rFonts w:cstheme="minorHAnsi"/>
              </w:rPr>
            </w:rPrChange>
          </w:rPr>
          <w:delText>w</w:delText>
        </w:r>
      </w:del>
      <w:ins w:id="1268" w:author="Sean Duan" w:date="2021-08-06T15:26:00Z">
        <w:r w:rsidR="004567B3">
          <w:rPr>
            <w:rFonts w:cstheme="minorHAnsi"/>
          </w:rPr>
          <w:t>W</w:t>
        </w:r>
      </w:ins>
      <w:r w:rsidR="003631BD" w:rsidRPr="00C874A1">
        <w:rPr>
          <w:rFonts w:cstheme="minorHAnsi"/>
          <w:rPrChange w:id="1269" w:author="Sean Duan" w:date="2021-08-06T14:49:00Z">
            <w:rPr>
              <w:rFonts w:cstheme="minorHAnsi"/>
            </w:rPr>
          </w:rPrChange>
        </w:rPr>
        <w:t xml:space="preserve">hites, 20.8% for </w:t>
      </w:r>
      <w:del w:id="1270" w:author="Sean Duan" w:date="2021-08-06T15:26:00Z">
        <w:r w:rsidR="003631BD" w:rsidRPr="00C874A1" w:rsidDel="004567B3">
          <w:rPr>
            <w:rFonts w:cstheme="minorHAnsi"/>
            <w:rPrChange w:id="1271" w:author="Sean Duan" w:date="2021-08-06T14:49:00Z">
              <w:rPr>
                <w:rFonts w:cstheme="minorHAnsi"/>
              </w:rPr>
            </w:rPrChange>
          </w:rPr>
          <w:delText>b</w:delText>
        </w:r>
      </w:del>
      <w:ins w:id="1272" w:author="Sean Duan" w:date="2021-08-06T15:26:00Z">
        <w:r w:rsidR="004567B3">
          <w:rPr>
            <w:rFonts w:cstheme="minorHAnsi"/>
          </w:rPr>
          <w:t>B</w:t>
        </w:r>
      </w:ins>
      <w:r w:rsidR="003631BD" w:rsidRPr="00C874A1">
        <w:rPr>
          <w:rFonts w:cstheme="minorHAnsi"/>
          <w:rPrChange w:id="1273" w:author="Sean Duan" w:date="2021-08-06T14:49:00Z">
            <w:rPr>
              <w:rFonts w:cstheme="minorHAnsi"/>
            </w:rPr>
          </w:rPrChange>
        </w:rPr>
        <w:t xml:space="preserve">lacks, 30.7% for Hispanics). </w:t>
      </w:r>
      <w:del w:id="1274" w:author="Sean Duan" w:date="2021-08-06T15:27:00Z">
        <w:r w:rsidR="003631BD" w:rsidRPr="00C874A1" w:rsidDel="006F1177">
          <w:rPr>
            <w:rFonts w:cstheme="minorHAnsi"/>
            <w:rPrChange w:id="1275" w:author="Sean Duan" w:date="2021-08-06T14:49:00Z">
              <w:rPr>
                <w:rFonts w:cstheme="minorHAnsi"/>
              </w:rPr>
            </w:rPrChange>
          </w:rPr>
          <w:delText>Furthermore, w</w:delText>
        </w:r>
      </w:del>
      <w:ins w:id="1276" w:author="Sean Duan" w:date="2021-08-06T15:27:00Z">
        <w:r w:rsidR="006F1177">
          <w:rPr>
            <w:rFonts w:cstheme="minorHAnsi"/>
          </w:rPr>
          <w:t>W</w:t>
        </w:r>
      </w:ins>
      <w:r w:rsidR="003631BD" w:rsidRPr="00C874A1">
        <w:rPr>
          <w:rFonts w:cstheme="minorHAnsi"/>
          <w:rPrChange w:id="1277" w:author="Sean Duan" w:date="2021-08-06T14:49:00Z">
            <w:rPr>
              <w:rFonts w:cstheme="minorHAnsi"/>
            </w:rPr>
          </w:rPrChange>
        </w:rPr>
        <w:t xml:space="preserve">hile UHC </w:t>
      </w:r>
      <w:del w:id="1278" w:author="Sean Duan" w:date="2021-08-06T15:27:00Z">
        <w:r w:rsidR="003631BD" w:rsidRPr="00C874A1" w:rsidDel="006F1177">
          <w:rPr>
            <w:rFonts w:cstheme="minorHAnsi"/>
            <w:rPrChange w:id="1279" w:author="Sean Duan" w:date="2021-08-06T14:49:00Z">
              <w:rPr>
                <w:rFonts w:cstheme="minorHAnsi"/>
              </w:rPr>
            </w:rPrChange>
          </w:rPr>
          <w:delText>does not directly aim at</w:delText>
        </w:r>
      </w:del>
      <w:ins w:id="1280" w:author="Sean Duan" w:date="2021-08-06T15:27:00Z">
        <w:r w:rsidR="006F1177">
          <w:rPr>
            <w:rFonts w:cstheme="minorHAnsi"/>
          </w:rPr>
          <w:t>is not designed to specifically</w:t>
        </w:r>
      </w:ins>
      <w:r w:rsidR="003631BD" w:rsidRPr="00C874A1">
        <w:rPr>
          <w:rFonts w:cstheme="minorHAnsi"/>
          <w:rPrChange w:id="1281" w:author="Sean Duan" w:date="2021-08-06T14:49:00Z">
            <w:rPr>
              <w:rFonts w:cstheme="minorHAnsi"/>
            </w:rPr>
          </w:rPrChange>
        </w:rPr>
        <w:t xml:space="preserve"> benefit</w:t>
      </w:r>
      <w:ins w:id="1282" w:author="Sean Duan" w:date="2021-08-06T15:27:00Z">
        <w:r w:rsidR="006F1177">
          <w:rPr>
            <w:rFonts w:cstheme="minorHAnsi"/>
          </w:rPr>
          <w:t xml:space="preserve"> </w:t>
        </w:r>
      </w:ins>
      <w:del w:id="1283" w:author="Sean Duan" w:date="2021-08-06T15:27:00Z">
        <w:r w:rsidR="003631BD" w:rsidRPr="00C874A1" w:rsidDel="006F1177">
          <w:rPr>
            <w:rFonts w:cstheme="minorHAnsi"/>
            <w:rPrChange w:id="1284" w:author="Sean Duan" w:date="2021-08-06T14:49:00Z">
              <w:rPr>
                <w:rFonts w:cstheme="minorHAnsi"/>
              </w:rPr>
            </w:rPrChange>
          </w:rPr>
          <w:delText>ing b</w:delText>
        </w:r>
      </w:del>
      <w:ins w:id="1285" w:author="Sean Duan" w:date="2021-08-06T15:27:00Z">
        <w:r w:rsidR="006F1177">
          <w:rPr>
            <w:rFonts w:cstheme="minorHAnsi"/>
          </w:rPr>
          <w:t>B</w:t>
        </w:r>
      </w:ins>
      <w:r w:rsidR="003631BD" w:rsidRPr="00C874A1">
        <w:rPr>
          <w:rFonts w:cstheme="minorHAnsi"/>
          <w:rPrChange w:id="1286" w:author="Sean Duan" w:date="2021-08-06T14:49:00Z">
            <w:rPr>
              <w:rFonts w:cstheme="minorHAnsi"/>
            </w:rPr>
          </w:rPrChange>
        </w:rPr>
        <w:t>lacks</w:t>
      </w:r>
      <w:ins w:id="1287" w:author="Sean Duan" w:date="2021-07-27T15:36:00Z">
        <w:r w:rsidR="008804D9" w:rsidRPr="00C874A1">
          <w:rPr>
            <w:rFonts w:cstheme="minorHAnsi"/>
            <w:rPrChange w:id="1288" w:author="Sean Duan" w:date="2021-08-06T14:49:00Z">
              <w:rPr>
                <w:rFonts w:cstheme="minorHAnsi"/>
              </w:rPr>
            </w:rPrChange>
          </w:rPr>
          <w:t xml:space="preserve">, racist individuals may assume that is the case. </w:t>
        </w:r>
      </w:ins>
      <w:del w:id="1289" w:author="Sean Duan" w:date="2021-07-27T15:36:00Z">
        <w:r w:rsidR="003631BD" w:rsidRPr="00C874A1" w:rsidDel="008804D9">
          <w:rPr>
            <w:rFonts w:cstheme="minorHAnsi"/>
            <w:rPrChange w:id="1290" w:author="Sean Duan" w:date="2021-08-06T14:49:00Z">
              <w:rPr>
                <w:rFonts w:cstheme="minorHAnsi"/>
              </w:rPr>
            </w:rPrChange>
          </w:rPr>
          <w:delText xml:space="preserve">, </w:delText>
        </w:r>
        <w:commentRangeStart w:id="1291"/>
        <w:r w:rsidR="003631BD" w:rsidRPr="00C874A1" w:rsidDel="008804D9">
          <w:rPr>
            <w:rFonts w:cstheme="minorHAnsi"/>
            <w:rPrChange w:id="1292" w:author="Sean Duan" w:date="2021-08-06T14:49:00Z">
              <w:rPr>
                <w:rFonts w:cstheme="minorHAnsi"/>
              </w:rPr>
            </w:rPrChange>
          </w:rPr>
          <w:delText xml:space="preserve">“those high in racial prejudice may assume so.” </w:delText>
        </w:r>
        <w:commentRangeEnd w:id="1291"/>
        <w:r w:rsidR="003631BD" w:rsidRPr="00C874A1" w:rsidDel="008804D9">
          <w:rPr>
            <w:rStyle w:val="CommentReference"/>
            <w:rFonts w:cstheme="minorHAnsi"/>
            <w:sz w:val="24"/>
            <w:szCs w:val="24"/>
            <w:rPrChange w:id="1293" w:author="Sean Duan" w:date="2021-08-06T14:49:00Z">
              <w:rPr>
                <w:rStyle w:val="CommentReference"/>
                <w:rFonts w:cstheme="minorHAnsi"/>
              </w:rPr>
            </w:rPrChange>
          </w:rPr>
          <w:commentReference w:id="1291"/>
        </w:r>
      </w:del>
      <w:ins w:id="1294" w:author="Sean Duan" w:date="2021-08-06T15:27:00Z">
        <w:r w:rsidR="00F53BA5">
          <w:rPr>
            <w:rFonts w:cstheme="minorHAnsi"/>
          </w:rPr>
          <w:t>Crucially</w:t>
        </w:r>
      </w:ins>
      <w:ins w:id="1295" w:author="Sean Duan" w:date="2021-07-28T15:20:00Z">
        <w:r w:rsidR="00667174" w:rsidRPr="00C874A1">
          <w:rPr>
            <w:rFonts w:cstheme="minorHAnsi"/>
            <w:rPrChange w:id="1296" w:author="Sean Duan" w:date="2021-08-06T14:49:00Z">
              <w:rPr>
                <w:rFonts w:cstheme="minorHAnsi"/>
              </w:rPr>
            </w:rPrChange>
          </w:rPr>
          <w:t xml:space="preserve">, the </w:t>
        </w:r>
      </w:ins>
      <w:del w:id="1297" w:author="Sean Duan" w:date="2021-07-27T15:37:00Z">
        <w:r w:rsidR="003631BD" w:rsidRPr="00C874A1" w:rsidDel="004453CB">
          <w:rPr>
            <w:rFonts w:cstheme="minorHAnsi"/>
            <w:rPrChange w:id="1298" w:author="Sean Duan" w:date="2021-08-06T14:49:00Z">
              <w:rPr>
                <w:rFonts w:cstheme="minorHAnsi"/>
              </w:rPr>
            </w:rPrChange>
          </w:rPr>
          <w:delText>Importantly, when looking to see if racism predicts opposition to UHC, Shen et al. (2016) found the surprising result that it did not predict opposition to UHC. In fact, it was t</w:delText>
        </w:r>
      </w:del>
      <w:del w:id="1299" w:author="Sean Duan" w:date="2021-07-28T15:20:00Z">
        <w:r w:rsidR="003631BD" w:rsidRPr="00C874A1" w:rsidDel="00667174">
          <w:rPr>
            <w:rFonts w:cstheme="minorHAnsi"/>
            <w:rPrChange w:id="1300" w:author="Sean Duan" w:date="2021-08-06T14:49:00Z">
              <w:rPr>
                <w:rFonts w:cstheme="minorHAnsi"/>
              </w:rPr>
            </w:rPrChange>
          </w:rPr>
          <w:delText xml:space="preserve">he </w:delText>
        </w:r>
      </w:del>
      <w:r w:rsidR="003631BD" w:rsidRPr="00C874A1">
        <w:rPr>
          <w:rFonts w:cstheme="minorHAnsi"/>
          <w:rPrChange w:id="1301" w:author="Sean Duan" w:date="2021-08-06T14:49:00Z">
            <w:rPr>
              <w:rFonts w:cstheme="minorHAnsi"/>
            </w:rPr>
          </w:rPrChange>
        </w:rPr>
        <w:t>saliency of whether the individual purported to benefit from UHC was a ‘free-rider</w:t>
      </w:r>
      <w:del w:id="1302" w:author="Sean Duan" w:date="2021-08-06T15:28:00Z">
        <w:r w:rsidR="003631BD" w:rsidRPr="00C874A1" w:rsidDel="00F53BA5">
          <w:rPr>
            <w:rFonts w:cstheme="minorHAnsi"/>
            <w:rPrChange w:id="1303" w:author="Sean Duan" w:date="2021-08-06T14:49:00Z">
              <w:rPr>
                <w:rFonts w:cstheme="minorHAnsi"/>
              </w:rPr>
            </w:rPrChange>
          </w:rPr>
          <w:delText>,</w:delText>
        </w:r>
      </w:del>
      <w:r w:rsidR="003631BD" w:rsidRPr="00C874A1">
        <w:rPr>
          <w:rFonts w:cstheme="minorHAnsi"/>
          <w:rPrChange w:id="1304" w:author="Sean Duan" w:date="2021-08-06T14:49:00Z">
            <w:rPr>
              <w:rFonts w:cstheme="minorHAnsi"/>
            </w:rPr>
          </w:rPrChange>
        </w:rPr>
        <w:t xml:space="preserve">’ </w:t>
      </w:r>
      <w:del w:id="1305" w:author="Sean Duan" w:date="2021-08-06T15:28:00Z">
        <w:r w:rsidR="003631BD" w:rsidRPr="00C874A1" w:rsidDel="00F53BA5">
          <w:rPr>
            <w:rFonts w:cstheme="minorHAnsi"/>
            <w:rPrChange w:id="1306" w:author="Sean Duan" w:date="2021-08-06T14:49:00Z">
              <w:rPr>
                <w:rFonts w:cstheme="minorHAnsi"/>
              </w:rPr>
            </w:rPrChange>
          </w:rPr>
          <w:delText xml:space="preserve">or </w:delText>
        </w:r>
      </w:del>
      <w:ins w:id="1307" w:author="Sean Duan" w:date="2021-08-06T15:28:00Z">
        <w:r w:rsidR="00F53BA5">
          <w:rPr>
            <w:rFonts w:cstheme="minorHAnsi"/>
          </w:rPr>
          <w:t>(</w:t>
        </w:r>
      </w:ins>
      <w:del w:id="1308" w:author="Sean Duan" w:date="2021-08-06T15:28:00Z">
        <w:r w:rsidR="003631BD" w:rsidRPr="00C874A1" w:rsidDel="00F53BA5">
          <w:rPr>
            <w:rFonts w:cstheme="minorHAnsi"/>
            <w:rPrChange w:id="1309" w:author="Sean Duan" w:date="2021-08-06T14:49:00Z">
              <w:rPr>
                <w:rFonts w:cstheme="minorHAnsi"/>
              </w:rPr>
            </w:rPrChange>
          </w:rPr>
          <w:delText xml:space="preserve">someone who was </w:delText>
        </w:r>
      </w:del>
      <w:r w:rsidR="003631BD" w:rsidRPr="00C874A1">
        <w:rPr>
          <w:rFonts w:cstheme="minorHAnsi"/>
          <w:rPrChange w:id="1310" w:author="Sean Duan" w:date="2021-08-06T14:49:00Z">
            <w:rPr>
              <w:rFonts w:cstheme="minorHAnsi"/>
            </w:rPr>
          </w:rPrChange>
        </w:rPr>
        <w:t>unfairly benefitting from UHC</w:t>
      </w:r>
      <w:ins w:id="1311" w:author="Sean Duan" w:date="2021-08-06T15:28:00Z">
        <w:r w:rsidR="00F53BA5">
          <w:rPr>
            <w:rFonts w:cstheme="minorHAnsi"/>
          </w:rPr>
          <w:t>)</w:t>
        </w:r>
      </w:ins>
      <w:ins w:id="1312" w:author="Sean Duan" w:date="2021-07-27T15:37:00Z">
        <w:r w:rsidR="004453CB" w:rsidRPr="00C874A1">
          <w:rPr>
            <w:rFonts w:cstheme="minorHAnsi"/>
            <w:rPrChange w:id="1313" w:author="Sean Duan" w:date="2021-08-06T14:49:00Z">
              <w:rPr>
                <w:rFonts w:cstheme="minorHAnsi"/>
              </w:rPr>
            </w:rPrChange>
          </w:rPr>
          <w:t xml:space="preserve"> was what predicted opposition to </w:t>
        </w:r>
        <w:r w:rsidR="004453CB" w:rsidRPr="00C874A1">
          <w:rPr>
            <w:rFonts w:cstheme="minorHAnsi"/>
            <w:rPrChange w:id="1314" w:author="Sean Duan" w:date="2021-08-06T14:49:00Z">
              <w:rPr>
                <w:rFonts w:cstheme="minorHAnsi"/>
              </w:rPr>
            </w:rPrChange>
          </w:rPr>
          <w:lastRenderedPageBreak/>
          <w:t>UHC</w:t>
        </w:r>
      </w:ins>
      <w:r w:rsidR="003631BD" w:rsidRPr="00C874A1">
        <w:rPr>
          <w:rFonts w:cstheme="minorHAnsi"/>
          <w:rPrChange w:id="1315" w:author="Sean Duan" w:date="2021-08-06T14:49:00Z">
            <w:rPr>
              <w:rFonts w:cstheme="minorHAnsi"/>
            </w:rPr>
          </w:rPrChange>
        </w:rPr>
        <w:t xml:space="preserve">. This was unrelated to race. This </w:t>
      </w:r>
      <w:del w:id="1316" w:author="Sean Duan" w:date="2021-07-27T15:37:00Z">
        <w:r w:rsidR="003631BD" w:rsidRPr="00C874A1" w:rsidDel="00056B30">
          <w:rPr>
            <w:rFonts w:cstheme="minorHAnsi"/>
            <w:rPrChange w:id="1317" w:author="Sean Duan" w:date="2021-08-06T14:49:00Z">
              <w:rPr>
                <w:rFonts w:cstheme="minorHAnsi"/>
              </w:rPr>
            </w:rPrChange>
          </w:rPr>
          <w:delText>shows that concerns with equality, equity, and fairness are most important with regards to changing attitudes towards</w:delText>
        </w:r>
      </w:del>
      <w:ins w:id="1318" w:author="Sean Duan" w:date="2021-07-27T15:37:00Z">
        <w:r w:rsidR="00056B30" w:rsidRPr="00C874A1">
          <w:rPr>
            <w:rFonts w:cstheme="minorHAnsi"/>
            <w:rPrChange w:id="1319" w:author="Sean Duan" w:date="2021-08-06T14:49:00Z">
              <w:rPr>
                <w:rFonts w:cstheme="minorHAnsi"/>
              </w:rPr>
            </w:rPrChange>
          </w:rPr>
          <w:t>illustrates the importance of perceived equity on support for</w:t>
        </w:r>
      </w:ins>
      <w:r w:rsidR="003631BD" w:rsidRPr="00C874A1">
        <w:rPr>
          <w:rFonts w:cstheme="minorHAnsi"/>
          <w:rPrChange w:id="1320" w:author="Sean Duan" w:date="2021-08-06T14:49:00Z">
            <w:rPr>
              <w:rFonts w:cstheme="minorHAnsi"/>
            </w:rPr>
          </w:rPrChange>
        </w:rPr>
        <w:t xml:space="preserve"> UHC. </w:t>
      </w:r>
      <w:commentRangeStart w:id="1321"/>
      <w:r w:rsidR="003631BD" w:rsidRPr="00C874A1">
        <w:rPr>
          <w:rFonts w:cstheme="minorHAnsi"/>
          <w:rPrChange w:id="1322" w:author="Sean Duan" w:date="2021-08-06T14:49:00Z">
            <w:rPr>
              <w:rFonts w:cstheme="minorHAnsi"/>
            </w:rPr>
          </w:rPrChange>
        </w:rPr>
        <w:t xml:space="preserve">Determining how </w:t>
      </w:r>
      <w:del w:id="1323" w:author="Sean Duan" w:date="2021-07-27T15:38:00Z">
        <w:r w:rsidR="003631BD" w:rsidRPr="00C874A1" w:rsidDel="00056B30">
          <w:rPr>
            <w:rFonts w:cstheme="minorHAnsi"/>
            <w:rPrChange w:id="1324" w:author="Sean Duan" w:date="2021-08-06T14:49:00Z">
              <w:rPr>
                <w:rFonts w:cstheme="minorHAnsi"/>
              </w:rPr>
            </w:rPrChange>
          </w:rPr>
          <w:delText xml:space="preserve">to easily address this, as well as confusion regarding the definition of UHC at the same time </w:delText>
        </w:r>
      </w:del>
      <w:ins w:id="1325" w:author="Sean Duan" w:date="2021-07-27T15:38:00Z">
        <w:r w:rsidR="00056B30" w:rsidRPr="00C874A1">
          <w:rPr>
            <w:rFonts w:cstheme="minorHAnsi"/>
            <w:rPrChange w:id="1326" w:author="Sean Duan" w:date="2021-08-06T14:49:00Z">
              <w:rPr>
                <w:rFonts w:cstheme="minorHAnsi"/>
              </w:rPr>
            </w:rPrChange>
          </w:rPr>
          <w:t xml:space="preserve">address both perceptions of equity and </w:t>
        </w:r>
      </w:ins>
      <w:ins w:id="1327" w:author="Sean Duan" w:date="2021-08-06T15:28:00Z">
        <w:r w:rsidR="00397AF7">
          <w:rPr>
            <w:rFonts w:cstheme="minorHAnsi"/>
          </w:rPr>
          <w:t>develop an</w:t>
        </w:r>
      </w:ins>
      <w:ins w:id="1328" w:author="Sean Duan" w:date="2021-07-27T15:38:00Z">
        <w:r w:rsidR="00056B30" w:rsidRPr="00C874A1">
          <w:rPr>
            <w:rFonts w:cstheme="minorHAnsi"/>
            <w:rPrChange w:id="1329" w:author="Sean Duan" w:date="2021-08-06T14:49:00Z">
              <w:rPr>
                <w:rFonts w:cstheme="minorHAnsi"/>
              </w:rPr>
            </w:rPrChange>
          </w:rPr>
          <w:t xml:space="preserve"> accurate understanding of UHC in order to improve support </w:t>
        </w:r>
      </w:ins>
      <w:r w:rsidR="003631BD" w:rsidRPr="00C874A1">
        <w:rPr>
          <w:rFonts w:cstheme="minorHAnsi"/>
          <w:rPrChange w:id="1330" w:author="Sean Duan" w:date="2021-08-06T14:49:00Z">
            <w:rPr>
              <w:rFonts w:cstheme="minorHAnsi"/>
            </w:rPr>
          </w:rPrChange>
        </w:rPr>
        <w:t>is a challenge.</w:t>
      </w:r>
    </w:p>
    <w:p w14:paraId="45CA7679" w14:textId="51BFDAFB" w:rsidR="003631BD" w:rsidRPr="00C874A1" w:rsidRDefault="00375CBE" w:rsidP="006F3FBD">
      <w:pPr>
        <w:pStyle w:val="Heading2"/>
        <w:spacing w:line="480" w:lineRule="auto"/>
        <w:rPr>
          <w:rFonts w:asciiTheme="minorHAnsi" w:hAnsiTheme="minorHAnsi" w:cstheme="minorHAnsi"/>
          <w:color w:val="auto"/>
          <w:sz w:val="24"/>
          <w:szCs w:val="24"/>
          <w:rPrChange w:id="1331" w:author="Sean Duan" w:date="2021-08-06T14:49:00Z">
            <w:rPr>
              <w:rFonts w:asciiTheme="minorHAnsi" w:hAnsiTheme="minorHAnsi" w:cstheme="minorHAnsi"/>
              <w:color w:val="auto"/>
            </w:rPr>
          </w:rPrChange>
        </w:rPr>
      </w:pPr>
      <w:bookmarkStart w:id="1332" w:name="X421a737d2f49057daf7f78b83ef8a65f22eea3d"/>
      <w:bookmarkEnd w:id="1021"/>
      <w:ins w:id="1333" w:author="Sean Duan" w:date="2021-07-28T15:21:00Z">
        <w:r w:rsidRPr="00C874A1">
          <w:rPr>
            <w:rFonts w:asciiTheme="minorHAnsi" w:hAnsiTheme="minorHAnsi" w:cstheme="minorHAnsi"/>
            <w:color w:val="auto"/>
            <w:sz w:val="24"/>
            <w:szCs w:val="24"/>
            <w:rPrChange w:id="1334" w:author="Sean Duan" w:date="2021-08-06T14:49:00Z">
              <w:rPr>
                <w:rFonts w:asciiTheme="minorHAnsi" w:hAnsiTheme="minorHAnsi" w:cstheme="minorHAnsi"/>
                <w:color w:val="auto"/>
              </w:rPr>
            </w:rPrChange>
          </w:rPr>
          <w:t>Effect of a Health Benefits Package</w:t>
        </w:r>
      </w:ins>
      <w:del w:id="1335" w:author="Sean Duan" w:date="2021-07-28T15:21:00Z">
        <w:r w:rsidR="003631BD" w:rsidRPr="00C874A1" w:rsidDel="00375CBE">
          <w:rPr>
            <w:rFonts w:asciiTheme="minorHAnsi" w:hAnsiTheme="minorHAnsi" w:cstheme="minorHAnsi"/>
            <w:color w:val="auto"/>
            <w:sz w:val="24"/>
            <w:szCs w:val="24"/>
            <w:rPrChange w:id="1336" w:author="Sean Duan" w:date="2021-08-06T14:49:00Z">
              <w:rPr>
                <w:rFonts w:asciiTheme="minorHAnsi" w:hAnsiTheme="minorHAnsi" w:cstheme="minorHAnsi"/>
                <w:color w:val="auto"/>
              </w:rPr>
            </w:rPrChange>
          </w:rPr>
          <w:delText>Addressing These Issues with a Health Benefit Package</w:delText>
        </w:r>
      </w:del>
    </w:p>
    <w:p w14:paraId="7540C023" w14:textId="06E8D8B8" w:rsidR="00A14913" w:rsidRPr="00C874A1" w:rsidRDefault="003631BD" w:rsidP="00564D31">
      <w:pPr>
        <w:pStyle w:val="FirstParagraph"/>
        <w:spacing w:line="480" w:lineRule="auto"/>
        <w:ind w:firstLine="720"/>
        <w:rPr>
          <w:ins w:id="1337" w:author="Sean Duan" w:date="2021-08-03T15:34:00Z"/>
          <w:rFonts w:cstheme="minorHAnsi"/>
          <w:rPrChange w:id="1338" w:author="Sean Duan" w:date="2021-08-06T14:49:00Z">
            <w:rPr>
              <w:ins w:id="1339" w:author="Sean Duan" w:date="2021-08-03T15:34:00Z"/>
              <w:rFonts w:cstheme="minorHAnsi"/>
            </w:rPr>
          </w:rPrChange>
        </w:rPr>
      </w:pPr>
      <w:del w:id="1340" w:author="Sean Duan" w:date="2021-07-28T15:26:00Z">
        <w:r w:rsidRPr="00C874A1" w:rsidDel="00564D31">
          <w:rPr>
            <w:rFonts w:cstheme="minorHAnsi"/>
            <w:rPrChange w:id="1341" w:author="Sean Duan" w:date="2021-08-06T14:49:00Z">
              <w:rPr>
                <w:rFonts w:cstheme="minorHAnsi"/>
              </w:rPr>
            </w:rPrChange>
          </w:rPr>
          <w:delText>The concept of a Health Benefit Package, as studied by Glassman et al. (2016) neatly</w:delText>
        </w:r>
      </w:del>
      <w:ins w:id="1342" w:author="Sean Duan" w:date="2021-07-28T15:26:00Z">
        <w:r w:rsidR="00564D31" w:rsidRPr="00C874A1">
          <w:rPr>
            <w:rFonts w:cstheme="minorHAnsi"/>
            <w:rPrChange w:id="1343" w:author="Sean Duan" w:date="2021-08-06T14:49:00Z">
              <w:rPr>
                <w:rFonts w:cstheme="minorHAnsi"/>
              </w:rPr>
            </w:rPrChange>
          </w:rPr>
          <w:t xml:space="preserve">A potential intervention that has not yet been examined in the literature is </w:t>
        </w:r>
      </w:ins>
      <w:ins w:id="1344" w:author="Sean Duan" w:date="2021-07-28T15:27:00Z">
        <w:r w:rsidR="001F1CE3" w:rsidRPr="00C874A1">
          <w:rPr>
            <w:rFonts w:cstheme="minorHAnsi"/>
            <w:rPrChange w:id="1345" w:author="Sean Duan" w:date="2021-08-06T14:49:00Z">
              <w:rPr>
                <w:rFonts w:cstheme="minorHAnsi"/>
              </w:rPr>
            </w:rPrChange>
          </w:rPr>
          <w:t xml:space="preserve">presenting UHC through </w:t>
        </w:r>
      </w:ins>
      <w:ins w:id="1346" w:author="Sean Duan" w:date="2021-07-28T15:28:00Z">
        <w:r w:rsidR="001F1CE3" w:rsidRPr="00C874A1">
          <w:rPr>
            <w:rFonts w:cstheme="minorHAnsi"/>
            <w:rPrChange w:id="1347" w:author="Sean Duan" w:date="2021-08-06T14:49:00Z">
              <w:rPr>
                <w:rFonts w:cstheme="minorHAnsi"/>
              </w:rPr>
            </w:rPrChange>
          </w:rPr>
          <w:t>the framework of a</w:t>
        </w:r>
      </w:ins>
      <w:ins w:id="1348" w:author="Sean Duan" w:date="2021-07-28T15:27:00Z">
        <w:r w:rsidR="001F1CE3" w:rsidRPr="00C874A1">
          <w:rPr>
            <w:rFonts w:cstheme="minorHAnsi"/>
            <w:rPrChange w:id="1349" w:author="Sean Duan" w:date="2021-08-06T14:49:00Z">
              <w:rPr>
                <w:rFonts w:cstheme="minorHAnsi"/>
              </w:rPr>
            </w:rPrChange>
          </w:rPr>
          <w:t xml:space="preserve"> </w:t>
        </w:r>
      </w:ins>
      <w:ins w:id="1350" w:author="Sean Duan" w:date="2021-07-28T15:26:00Z">
        <w:r w:rsidR="001F1CE3" w:rsidRPr="00C874A1">
          <w:rPr>
            <w:rFonts w:cstheme="minorHAnsi"/>
            <w:rPrChange w:id="1351" w:author="Sean Duan" w:date="2021-08-06T14:49:00Z">
              <w:rPr>
                <w:rFonts w:cstheme="minorHAnsi"/>
              </w:rPr>
            </w:rPrChange>
          </w:rPr>
          <w:t>health benefits package</w:t>
        </w:r>
      </w:ins>
      <w:ins w:id="1352" w:author="Sean Duan" w:date="2021-07-28T15:28:00Z">
        <w:r w:rsidR="001F1CE3" w:rsidRPr="00C874A1">
          <w:rPr>
            <w:rFonts w:cstheme="minorHAnsi"/>
            <w:rPrChange w:id="1353" w:author="Sean Duan" w:date="2021-08-06T14:49:00Z">
              <w:rPr>
                <w:rFonts w:cstheme="minorHAnsi"/>
              </w:rPr>
            </w:rPrChange>
          </w:rPr>
          <w:t xml:space="preserve"> (HBP). </w:t>
        </w:r>
      </w:ins>
      <w:ins w:id="1354" w:author="Sean Duan" w:date="2021-07-28T15:26:00Z">
        <w:r w:rsidR="001F1CE3" w:rsidRPr="00C874A1">
          <w:rPr>
            <w:rFonts w:cstheme="minorHAnsi"/>
            <w:rPrChange w:id="1355" w:author="Sean Duan" w:date="2021-08-06T14:49:00Z">
              <w:rPr>
                <w:rFonts w:cstheme="minorHAnsi"/>
              </w:rPr>
            </w:rPrChange>
          </w:rPr>
          <w:t xml:space="preserve"> </w:t>
        </w:r>
      </w:ins>
      <w:ins w:id="1356" w:author="Sean Duan" w:date="2021-07-28T15:28:00Z">
        <w:r w:rsidR="001F1CE3" w:rsidRPr="00C874A1">
          <w:rPr>
            <w:rFonts w:cstheme="minorHAnsi"/>
            <w:rPrChange w:id="1357" w:author="Sean Duan" w:date="2021-08-06T14:49:00Z">
              <w:rPr>
                <w:rFonts w:cstheme="minorHAnsi"/>
              </w:rPr>
            </w:rPrChange>
          </w:rPr>
          <w:t>A HBP is defined by three factors</w:t>
        </w:r>
      </w:ins>
      <w:ins w:id="1358" w:author="Sean Duan" w:date="2021-07-29T13:58:00Z">
        <w:r w:rsidR="007356AC" w:rsidRPr="00C874A1">
          <w:rPr>
            <w:rFonts w:cstheme="minorHAnsi"/>
            <w:rPrChange w:id="1359" w:author="Sean Duan" w:date="2021-08-06T14:49:00Z">
              <w:rPr>
                <w:rFonts w:cstheme="minorHAnsi"/>
              </w:rPr>
            </w:rPrChange>
          </w:rPr>
          <w:t xml:space="preserve"> </w:t>
        </w:r>
        <w:r w:rsidR="007356AC" w:rsidRPr="00C874A1">
          <w:rPr>
            <w:rFonts w:cstheme="minorHAnsi"/>
            <w:highlight w:val="yellow"/>
            <w:rPrChange w:id="1360" w:author="Sean Duan" w:date="2021-08-06T14:49:00Z">
              <w:rPr>
                <w:rFonts w:cstheme="minorHAnsi"/>
              </w:rPr>
            </w:rPrChange>
          </w:rPr>
          <w:t>(Glassman et al., 2016)</w:t>
        </w:r>
      </w:ins>
      <w:del w:id="1361" w:author="Sean Duan" w:date="2021-07-28T15:28:00Z">
        <w:r w:rsidRPr="00C874A1" w:rsidDel="001F1CE3">
          <w:rPr>
            <w:rFonts w:cstheme="minorHAnsi"/>
            <w:rPrChange w:id="1362" w:author="Sean Duan" w:date="2021-08-06T14:49:00Z">
              <w:rPr>
                <w:rFonts w:cstheme="minorHAnsi"/>
              </w:rPr>
            </w:rPrChange>
          </w:rPr>
          <w:delText xml:space="preserve"> addresses the previously mentioned issues with opposition to UHC in America. </w:delText>
        </w:r>
        <w:commentRangeEnd w:id="1321"/>
        <w:r w:rsidRPr="00C874A1" w:rsidDel="001F1CE3">
          <w:rPr>
            <w:rStyle w:val="CommentReference"/>
            <w:rFonts w:cstheme="minorHAnsi"/>
            <w:sz w:val="24"/>
            <w:szCs w:val="24"/>
            <w:rPrChange w:id="1363" w:author="Sean Duan" w:date="2021-08-06T14:49:00Z">
              <w:rPr>
                <w:rStyle w:val="CommentReference"/>
                <w:rFonts w:cstheme="minorHAnsi"/>
              </w:rPr>
            </w:rPrChange>
          </w:rPr>
          <w:commentReference w:id="1321"/>
        </w:r>
        <w:commentRangeStart w:id="1364"/>
        <w:r w:rsidRPr="00C874A1" w:rsidDel="001F1CE3">
          <w:rPr>
            <w:rFonts w:cstheme="minorHAnsi"/>
            <w:rPrChange w:id="1365" w:author="Sean Duan" w:date="2021-08-06T14:49:00Z">
              <w:rPr>
                <w:rFonts w:cstheme="minorHAnsi"/>
              </w:rPr>
            </w:rPrChange>
          </w:rPr>
          <w:delText>Definitionally, what makes a HBP a HBP is three factors</w:delText>
        </w:r>
      </w:del>
      <w:r w:rsidRPr="00C874A1">
        <w:rPr>
          <w:rFonts w:cstheme="minorHAnsi"/>
          <w:rPrChange w:id="1366" w:author="Sean Duan" w:date="2021-08-06T14:49:00Z">
            <w:rPr>
              <w:rFonts w:cstheme="minorHAnsi"/>
            </w:rPr>
          </w:rPrChange>
        </w:rPr>
        <w:t>.</w:t>
      </w:r>
      <w:commentRangeEnd w:id="1364"/>
      <w:r w:rsidRPr="00C874A1">
        <w:rPr>
          <w:rStyle w:val="CommentReference"/>
          <w:rFonts w:cstheme="minorHAnsi"/>
          <w:sz w:val="24"/>
          <w:szCs w:val="24"/>
          <w:rPrChange w:id="1367" w:author="Sean Duan" w:date="2021-08-06T14:49:00Z">
            <w:rPr>
              <w:rStyle w:val="CommentReference"/>
              <w:rFonts w:cstheme="minorHAnsi"/>
            </w:rPr>
          </w:rPrChange>
        </w:rPr>
        <w:commentReference w:id="1364"/>
      </w:r>
      <w:r w:rsidRPr="00C874A1">
        <w:rPr>
          <w:rFonts w:cstheme="minorHAnsi"/>
          <w:rPrChange w:id="1368" w:author="Sean Duan" w:date="2021-08-06T14:49:00Z">
            <w:rPr>
              <w:rFonts w:cstheme="minorHAnsi"/>
            </w:rPr>
          </w:rPrChange>
        </w:rPr>
        <w:t xml:space="preserve"> First, HBPs</w:t>
      </w:r>
      <w:del w:id="1369" w:author="Sean Duan" w:date="2021-07-28T15:30:00Z">
        <w:r w:rsidRPr="00C874A1" w:rsidDel="001F1CE3">
          <w:rPr>
            <w:rFonts w:cstheme="minorHAnsi"/>
            <w:rPrChange w:id="1370" w:author="Sean Duan" w:date="2021-08-06T14:49:00Z">
              <w:rPr>
                <w:rFonts w:cstheme="minorHAnsi"/>
              </w:rPr>
            </w:rPrChange>
          </w:rPr>
          <w:delText xml:space="preserve"> are a portfolio of </w:delText>
        </w:r>
        <w:commentRangeStart w:id="1371"/>
        <w:r w:rsidRPr="00C874A1" w:rsidDel="001F1CE3">
          <w:rPr>
            <w:rFonts w:cstheme="minorHAnsi"/>
            <w:rPrChange w:id="1372" w:author="Sean Duan" w:date="2021-08-06T14:49:00Z">
              <w:rPr>
                <w:rFonts w:cstheme="minorHAnsi"/>
              </w:rPr>
            </w:rPrChange>
          </w:rPr>
          <w:delText>multiple services</w:delText>
        </w:r>
      </w:del>
      <w:ins w:id="1373" w:author="Sean Duan" w:date="2021-07-28T15:30:00Z">
        <w:r w:rsidR="001F1CE3" w:rsidRPr="00C874A1">
          <w:rPr>
            <w:rFonts w:cstheme="minorHAnsi"/>
            <w:rPrChange w:id="1374" w:author="Sean Duan" w:date="2021-08-06T14:49:00Z">
              <w:rPr>
                <w:rFonts w:cstheme="minorHAnsi"/>
              </w:rPr>
            </w:rPrChange>
          </w:rPr>
          <w:t xml:space="preserve"> are a comprehensive portfolio of services </w:t>
        </w:r>
      </w:ins>
      <w:ins w:id="1375" w:author="Sean Duan" w:date="2021-07-28T15:31:00Z">
        <w:r w:rsidR="001F1CE3" w:rsidRPr="00C874A1">
          <w:rPr>
            <w:rFonts w:cstheme="minorHAnsi"/>
            <w:rPrChange w:id="1376" w:author="Sean Duan" w:date="2021-08-06T14:49:00Z">
              <w:rPr>
                <w:rFonts w:cstheme="minorHAnsi"/>
              </w:rPr>
            </w:rPrChange>
          </w:rPr>
          <w:t xml:space="preserve">(e.g., dental, </w:t>
        </w:r>
      </w:ins>
      <w:ins w:id="1377" w:author="Sean Duan" w:date="2021-07-28T15:32:00Z">
        <w:r w:rsidR="001F1CE3" w:rsidRPr="00C874A1">
          <w:rPr>
            <w:rFonts w:cstheme="minorHAnsi"/>
            <w:rPrChange w:id="1378" w:author="Sean Duan" w:date="2021-08-06T14:49:00Z">
              <w:rPr>
                <w:rFonts w:cstheme="minorHAnsi"/>
              </w:rPr>
            </w:rPrChange>
          </w:rPr>
          <w:t>mental health</w:t>
        </w:r>
      </w:ins>
      <w:r w:rsidRPr="00C874A1">
        <w:rPr>
          <w:rFonts w:cstheme="minorHAnsi"/>
          <w:rPrChange w:id="1379" w:author="Sean Duan" w:date="2021-08-06T14:49:00Z">
            <w:rPr>
              <w:rFonts w:cstheme="minorHAnsi"/>
            </w:rPr>
          </w:rPrChange>
        </w:rPr>
        <w:t>,</w:t>
      </w:r>
      <w:ins w:id="1380" w:author="Sean Duan" w:date="2021-07-28T15:32:00Z">
        <w:r w:rsidR="001F1CE3" w:rsidRPr="00C874A1">
          <w:rPr>
            <w:rFonts w:cstheme="minorHAnsi"/>
            <w:rPrChange w:id="1381" w:author="Sean Duan" w:date="2021-08-06T14:49:00Z">
              <w:rPr>
                <w:rFonts w:cstheme="minorHAnsi"/>
              </w:rPr>
            </w:rPrChange>
          </w:rPr>
          <w:t xml:space="preserve"> pharmaceuticals)</w:t>
        </w:r>
      </w:ins>
      <w:r w:rsidRPr="00C874A1">
        <w:rPr>
          <w:rFonts w:cstheme="minorHAnsi"/>
          <w:rPrChange w:id="1382" w:author="Sean Duan" w:date="2021-08-06T14:49:00Z">
            <w:rPr>
              <w:rFonts w:cstheme="minorHAnsi"/>
            </w:rPr>
          </w:rPrChange>
        </w:rPr>
        <w:t xml:space="preserve"> </w:t>
      </w:r>
      <w:del w:id="1383" w:author="Sean Duan" w:date="2021-07-28T15:33:00Z">
        <w:r w:rsidRPr="00C874A1" w:rsidDel="001F1CE3">
          <w:rPr>
            <w:rFonts w:cstheme="minorHAnsi"/>
            <w:rPrChange w:id="1384" w:author="Sean Duan" w:date="2021-08-06T14:49:00Z">
              <w:rPr>
                <w:rFonts w:cstheme="minorHAnsi"/>
              </w:rPr>
            </w:rPrChange>
          </w:rPr>
          <w:delText>as compared to single services or a category of care</w:delText>
        </w:r>
      </w:del>
      <w:ins w:id="1385" w:author="Sean Duan" w:date="2021-08-06T15:29:00Z">
        <w:r w:rsidR="00166FD6">
          <w:rPr>
            <w:rFonts w:cstheme="minorHAnsi"/>
          </w:rPr>
          <w:t>as compared to programs</w:t>
        </w:r>
      </w:ins>
      <w:ins w:id="1386" w:author="Sean Duan" w:date="2021-07-28T15:33:00Z">
        <w:r w:rsidR="001F1CE3" w:rsidRPr="00C874A1">
          <w:rPr>
            <w:rFonts w:cstheme="minorHAnsi"/>
            <w:rPrChange w:id="1387" w:author="Sean Duan" w:date="2021-08-06T14:49:00Z">
              <w:rPr>
                <w:rFonts w:cstheme="minorHAnsi"/>
              </w:rPr>
            </w:rPrChange>
          </w:rPr>
          <w:t xml:space="preserve"> t</w:t>
        </w:r>
      </w:ins>
      <w:ins w:id="1388" w:author="Sean Duan" w:date="2021-07-28T15:34:00Z">
        <w:r w:rsidR="001F1CE3" w:rsidRPr="00C874A1">
          <w:rPr>
            <w:rFonts w:cstheme="minorHAnsi"/>
            <w:rPrChange w:id="1389" w:author="Sean Duan" w:date="2021-08-06T14:49:00Z">
              <w:rPr>
                <w:rFonts w:cstheme="minorHAnsi"/>
              </w:rPr>
            </w:rPrChange>
          </w:rPr>
          <w:t xml:space="preserve">hat only cover </w:t>
        </w:r>
      </w:ins>
      <w:ins w:id="1390" w:author="Sean Duan" w:date="2021-07-28T15:41:00Z">
        <w:r w:rsidR="00A14B33" w:rsidRPr="00C874A1">
          <w:rPr>
            <w:rFonts w:cstheme="minorHAnsi"/>
            <w:rPrChange w:id="1391" w:author="Sean Duan" w:date="2021-08-06T14:49:00Z">
              <w:rPr>
                <w:rFonts w:cstheme="minorHAnsi"/>
              </w:rPr>
            </w:rPrChange>
          </w:rPr>
          <w:t xml:space="preserve">a single service </w:t>
        </w:r>
      </w:ins>
      <w:ins w:id="1392" w:author="Sean Duan" w:date="2021-07-28T15:34:00Z">
        <w:r w:rsidR="001F1CE3" w:rsidRPr="00C874A1">
          <w:rPr>
            <w:rFonts w:cstheme="minorHAnsi"/>
            <w:rPrChange w:id="1393" w:author="Sean Duan" w:date="2021-08-06T14:49:00Z">
              <w:rPr>
                <w:rFonts w:cstheme="minorHAnsi"/>
              </w:rPr>
            </w:rPrChange>
          </w:rPr>
          <w:t xml:space="preserve">(e.g., </w:t>
        </w:r>
        <w:proofErr w:type="spellStart"/>
        <w:r w:rsidR="001F1CE3" w:rsidRPr="00C874A1">
          <w:rPr>
            <w:rFonts w:cstheme="minorHAnsi"/>
            <w:rPrChange w:id="1394" w:author="Sean Duan" w:date="2021-08-06T14:49:00Z">
              <w:rPr>
                <w:rFonts w:cstheme="minorHAnsi"/>
              </w:rPr>
            </w:rPrChange>
          </w:rPr>
          <w:t>GoodRx</w:t>
        </w:r>
        <w:proofErr w:type="spellEnd"/>
        <w:r w:rsidR="001F1CE3" w:rsidRPr="00C874A1">
          <w:rPr>
            <w:rFonts w:cstheme="minorHAnsi"/>
            <w:rPrChange w:id="1395" w:author="Sean Duan" w:date="2021-08-06T14:49:00Z">
              <w:rPr>
                <w:rFonts w:cstheme="minorHAnsi"/>
              </w:rPr>
            </w:rPrChange>
          </w:rPr>
          <w:t xml:space="preserve"> and pharmaceuticals</w:t>
        </w:r>
      </w:ins>
      <w:ins w:id="1396" w:author="Sean Duan" w:date="2021-07-28T15:41:00Z">
        <w:r w:rsidR="00A14B33" w:rsidRPr="00C874A1">
          <w:rPr>
            <w:rFonts w:cstheme="minorHAnsi"/>
            <w:rPrChange w:id="1397" w:author="Sean Duan" w:date="2021-08-06T14:49:00Z">
              <w:rPr>
                <w:rFonts w:cstheme="minorHAnsi"/>
              </w:rPr>
            </w:rPrChange>
          </w:rPr>
          <w:t>)</w:t>
        </w:r>
      </w:ins>
      <w:del w:id="1398" w:author="Sean Duan" w:date="2021-07-28T15:41:00Z">
        <w:r w:rsidRPr="00C874A1" w:rsidDel="00A14B33">
          <w:rPr>
            <w:rFonts w:cstheme="minorHAnsi"/>
            <w:rPrChange w:id="1399" w:author="Sean Duan" w:date="2021-08-06T14:49:00Z">
              <w:rPr>
                <w:rFonts w:cstheme="minorHAnsi"/>
              </w:rPr>
            </w:rPrChange>
          </w:rPr>
          <w:delText>;</w:delText>
        </w:r>
      </w:del>
      <w:ins w:id="1400" w:author="Sean Duan" w:date="2021-07-28T15:41:00Z">
        <w:r w:rsidR="00A14B33" w:rsidRPr="00C874A1">
          <w:rPr>
            <w:rFonts w:cstheme="minorHAnsi"/>
            <w:rPrChange w:id="1401" w:author="Sean Duan" w:date="2021-08-06T14:49:00Z">
              <w:rPr>
                <w:rFonts w:cstheme="minorHAnsi"/>
              </w:rPr>
            </w:rPrChange>
          </w:rPr>
          <w:t>.</w:t>
        </w:r>
      </w:ins>
      <w:r w:rsidRPr="00C874A1">
        <w:rPr>
          <w:rFonts w:cstheme="minorHAnsi"/>
          <w:rPrChange w:id="1402" w:author="Sean Duan" w:date="2021-08-06T14:49:00Z">
            <w:rPr>
              <w:rFonts w:cstheme="minorHAnsi"/>
            </w:rPr>
          </w:rPrChange>
        </w:rPr>
        <w:t xml:space="preserve"> </w:t>
      </w:r>
      <w:ins w:id="1403" w:author="Sean Duan" w:date="2021-07-28T15:41:00Z">
        <w:r w:rsidR="00A14B33" w:rsidRPr="00C874A1">
          <w:rPr>
            <w:rFonts w:cstheme="minorHAnsi"/>
            <w:rPrChange w:id="1404" w:author="Sean Duan" w:date="2021-08-06T14:49:00Z">
              <w:rPr>
                <w:rFonts w:cstheme="minorHAnsi"/>
              </w:rPr>
            </w:rPrChange>
          </w:rPr>
          <w:t>T</w:t>
        </w:r>
      </w:ins>
      <w:del w:id="1405" w:author="Sean Duan" w:date="2021-07-28T15:41:00Z">
        <w:r w:rsidRPr="00C874A1" w:rsidDel="00A14B33">
          <w:rPr>
            <w:rFonts w:cstheme="minorHAnsi"/>
            <w:rPrChange w:id="1406" w:author="Sean Duan" w:date="2021-08-06T14:49:00Z">
              <w:rPr>
                <w:rFonts w:cstheme="minorHAnsi"/>
              </w:rPr>
            </w:rPrChange>
          </w:rPr>
          <w:delText>t</w:delText>
        </w:r>
      </w:del>
      <w:r w:rsidRPr="00C874A1">
        <w:rPr>
          <w:rFonts w:cstheme="minorHAnsi"/>
          <w:rPrChange w:id="1407" w:author="Sean Duan" w:date="2021-08-06T14:49:00Z">
            <w:rPr>
              <w:rFonts w:cstheme="minorHAnsi"/>
            </w:rPr>
          </w:rPrChange>
        </w:rPr>
        <w:t xml:space="preserve">his allows </w:t>
      </w:r>
      <w:del w:id="1408" w:author="Sean Duan" w:date="2021-07-28T15:42:00Z">
        <w:r w:rsidRPr="00C874A1" w:rsidDel="00A14B33">
          <w:rPr>
            <w:rFonts w:cstheme="minorHAnsi"/>
            <w:rPrChange w:id="1409" w:author="Sean Duan" w:date="2021-08-06T14:49:00Z">
              <w:rPr>
                <w:rFonts w:cstheme="minorHAnsi"/>
              </w:rPr>
            </w:rPrChange>
          </w:rPr>
          <w:delText xml:space="preserve">direct </w:delText>
        </w:r>
      </w:del>
      <w:r w:rsidRPr="00C874A1">
        <w:rPr>
          <w:rFonts w:cstheme="minorHAnsi"/>
          <w:rPrChange w:id="1410" w:author="Sean Duan" w:date="2021-08-06T14:49:00Z">
            <w:rPr>
              <w:rFonts w:cstheme="minorHAnsi"/>
            </w:rPr>
          </w:rPrChange>
        </w:rPr>
        <w:t xml:space="preserve">assessment of </w:t>
      </w:r>
      <w:del w:id="1411" w:author="Sean Duan" w:date="2021-07-28T15:41:00Z">
        <w:r w:rsidRPr="00C874A1" w:rsidDel="00A14B33">
          <w:rPr>
            <w:rFonts w:cstheme="minorHAnsi"/>
            <w:rPrChange w:id="1412" w:author="Sean Duan" w:date="2021-08-06T14:49:00Z">
              <w:rPr>
                <w:rFonts w:cstheme="minorHAnsi"/>
              </w:rPr>
            </w:rPrChange>
          </w:rPr>
          <w:delText xml:space="preserve">effectiveness </w:delText>
        </w:r>
      </w:del>
      <w:ins w:id="1413" w:author="Sean Duan" w:date="2021-07-28T15:41:00Z">
        <w:r w:rsidR="00A14B33" w:rsidRPr="00C874A1">
          <w:rPr>
            <w:rFonts w:cstheme="minorHAnsi"/>
            <w:rPrChange w:id="1414" w:author="Sean Duan" w:date="2021-08-06T14:49:00Z">
              <w:rPr>
                <w:rFonts w:cstheme="minorHAnsi"/>
              </w:rPr>
            </w:rPrChange>
          </w:rPr>
          <w:t>cost effectiveness</w:t>
        </w:r>
      </w:ins>
      <w:del w:id="1415" w:author="Sean Duan" w:date="2021-07-28T15:41:00Z">
        <w:r w:rsidRPr="00C874A1" w:rsidDel="00A14B33">
          <w:rPr>
            <w:rFonts w:cstheme="minorHAnsi"/>
            <w:rPrChange w:id="1416" w:author="Sean Duan" w:date="2021-08-06T14:49:00Z">
              <w:rPr>
                <w:rFonts w:cstheme="minorHAnsi"/>
              </w:rPr>
            </w:rPrChange>
          </w:rPr>
          <w:delText>across each category</w:delText>
        </w:r>
      </w:del>
      <w:ins w:id="1417" w:author="Sean Duan" w:date="2021-07-28T15:41:00Z">
        <w:r w:rsidR="00A14B33" w:rsidRPr="00C874A1">
          <w:rPr>
            <w:rFonts w:cstheme="minorHAnsi"/>
            <w:rPrChange w:id="1418" w:author="Sean Duan" w:date="2021-08-06T14:49:00Z">
              <w:rPr>
                <w:rFonts w:cstheme="minorHAnsi"/>
              </w:rPr>
            </w:rPrChange>
          </w:rPr>
          <w:t xml:space="preserve"> by allowing </w:t>
        </w:r>
      </w:ins>
      <w:ins w:id="1419" w:author="Sean Duan" w:date="2021-07-28T15:42:00Z">
        <w:r w:rsidR="00A14B33" w:rsidRPr="00C874A1">
          <w:rPr>
            <w:rFonts w:cstheme="minorHAnsi"/>
            <w:rPrChange w:id="1420" w:author="Sean Duan" w:date="2021-08-06T14:49:00Z">
              <w:rPr>
                <w:rFonts w:cstheme="minorHAnsi"/>
              </w:rPr>
            </w:rPrChange>
          </w:rPr>
          <w:t>several types of services to be directly compared to one another</w:t>
        </w:r>
      </w:ins>
      <w:r w:rsidRPr="00C874A1">
        <w:rPr>
          <w:rFonts w:cstheme="minorHAnsi"/>
          <w:rPrChange w:id="1421" w:author="Sean Duan" w:date="2021-08-06T14:49:00Z">
            <w:rPr>
              <w:rFonts w:cstheme="minorHAnsi"/>
            </w:rPr>
          </w:rPrChange>
        </w:rPr>
        <w:t xml:space="preserve">. </w:t>
      </w:r>
      <w:commentRangeEnd w:id="1371"/>
      <w:r w:rsidRPr="00C874A1">
        <w:rPr>
          <w:rStyle w:val="CommentReference"/>
          <w:rFonts w:cstheme="minorHAnsi"/>
          <w:sz w:val="24"/>
          <w:szCs w:val="24"/>
          <w:rPrChange w:id="1422" w:author="Sean Duan" w:date="2021-08-06T14:49:00Z">
            <w:rPr>
              <w:rStyle w:val="CommentReference"/>
              <w:rFonts w:cstheme="minorHAnsi"/>
            </w:rPr>
          </w:rPrChange>
        </w:rPr>
        <w:commentReference w:id="1371"/>
      </w:r>
      <w:r w:rsidRPr="00C874A1">
        <w:rPr>
          <w:rFonts w:cstheme="minorHAnsi"/>
          <w:rPrChange w:id="1423" w:author="Sean Duan" w:date="2021-08-06T14:49:00Z">
            <w:rPr>
              <w:rFonts w:cstheme="minorHAnsi"/>
            </w:rPr>
          </w:rPrChange>
        </w:rPr>
        <w:t xml:space="preserve">Second, HBPs are </w:t>
      </w:r>
      <w:del w:id="1424" w:author="Sean Duan" w:date="2021-08-06T15:29:00Z">
        <w:r w:rsidRPr="00C874A1" w:rsidDel="00445B17">
          <w:rPr>
            <w:rFonts w:cstheme="minorHAnsi"/>
            <w:rPrChange w:id="1425" w:author="Sean Duan" w:date="2021-08-06T14:49:00Z">
              <w:rPr>
                <w:rFonts w:cstheme="minorHAnsi"/>
              </w:rPr>
            </w:rPrChange>
          </w:rPr>
          <w:delText xml:space="preserve">costed </w:delText>
        </w:r>
      </w:del>
      <w:ins w:id="1426" w:author="Sean Duan" w:date="2021-08-06T15:29:00Z">
        <w:r w:rsidR="00445B17">
          <w:rPr>
            <w:rFonts w:cstheme="minorHAnsi"/>
          </w:rPr>
          <w:t>designed and priced</w:t>
        </w:r>
        <w:r w:rsidR="00445B17" w:rsidRPr="00C874A1">
          <w:rPr>
            <w:rFonts w:cstheme="minorHAnsi"/>
            <w:rPrChange w:id="1427" w:author="Sean Duan" w:date="2021-08-06T14:49:00Z">
              <w:rPr>
                <w:rFonts w:cstheme="minorHAnsi"/>
              </w:rPr>
            </w:rPrChange>
          </w:rPr>
          <w:t xml:space="preserve"> </w:t>
        </w:r>
      </w:ins>
      <w:r w:rsidRPr="00C874A1">
        <w:rPr>
          <w:rFonts w:cstheme="minorHAnsi"/>
          <w:rPrChange w:id="1428" w:author="Sean Duan" w:date="2021-08-06T14:49:00Z">
            <w:rPr>
              <w:rFonts w:cstheme="minorHAnsi"/>
            </w:rPr>
          </w:rPrChange>
        </w:rPr>
        <w:t xml:space="preserve">using actuarially informed estimates of supply and demand. Third, HBPs constrain the services made available through the public health system, but </w:t>
      </w:r>
      <w:del w:id="1429" w:author="Sean Duan" w:date="2021-08-06T15:30:00Z">
        <w:r w:rsidRPr="00C874A1" w:rsidDel="00CF4CC9">
          <w:rPr>
            <w:rFonts w:cstheme="minorHAnsi"/>
            <w:rPrChange w:id="1430" w:author="Sean Duan" w:date="2021-08-06T14:49:00Z">
              <w:rPr>
                <w:rFonts w:cstheme="minorHAnsi"/>
              </w:rPr>
            </w:rPrChange>
          </w:rPr>
          <w:delText xml:space="preserve">in </w:delText>
        </w:r>
      </w:del>
      <w:ins w:id="1431" w:author="Sean Duan" w:date="2021-08-06T15:30:00Z">
        <w:r w:rsidR="00CF4CC9">
          <w:rPr>
            <w:rFonts w:cstheme="minorHAnsi"/>
          </w:rPr>
          <w:t>by</w:t>
        </w:r>
        <w:r w:rsidR="00CF4CC9" w:rsidRPr="00C874A1">
          <w:rPr>
            <w:rFonts w:cstheme="minorHAnsi"/>
            <w:rPrChange w:id="1432" w:author="Sean Duan" w:date="2021-08-06T14:49:00Z">
              <w:rPr>
                <w:rFonts w:cstheme="minorHAnsi"/>
              </w:rPr>
            </w:rPrChange>
          </w:rPr>
          <w:t xml:space="preserve"> </w:t>
        </w:r>
      </w:ins>
      <w:r w:rsidRPr="00C874A1">
        <w:rPr>
          <w:rFonts w:cstheme="minorHAnsi"/>
          <w:rPrChange w:id="1433" w:author="Sean Duan" w:date="2021-08-06T14:49:00Z">
            <w:rPr>
              <w:rFonts w:cstheme="minorHAnsi"/>
            </w:rPr>
          </w:rPrChange>
        </w:rPr>
        <w:t>doing so, guarantee that at least certain services will be made available.</w:t>
      </w:r>
      <w:del w:id="1434" w:author="Sean Duan" w:date="2021-07-29T13:58:00Z">
        <w:r w:rsidRPr="00C874A1" w:rsidDel="007356AC">
          <w:rPr>
            <w:rFonts w:cstheme="minorHAnsi"/>
            <w:rPrChange w:id="1435" w:author="Sean Duan" w:date="2021-08-06T14:49:00Z">
              <w:rPr>
                <w:rFonts w:cstheme="minorHAnsi"/>
              </w:rPr>
            </w:rPrChange>
          </w:rPr>
          <w:delText xml:space="preserve"> Through these three mechanics, Glassman et al. (2016) finds that there are clear benefits in countries that adopt a HBP for their UHC.</w:delText>
        </w:r>
      </w:del>
      <w:r w:rsidRPr="00C874A1">
        <w:rPr>
          <w:rFonts w:cstheme="minorHAnsi"/>
          <w:rPrChange w:id="1436" w:author="Sean Duan" w:date="2021-08-06T14:49:00Z">
            <w:rPr>
              <w:rFonts w:cstheme="minorHAnsi"/>
            </w:rPr>
          </w:rPrChange>
        </w:rPr>
        <w:t xml:space="preserve"> </w:t>
      </w:r>
    </w:p>
    <w:p w14:paraId="7E410C10" w14:textId="48760C44" w:rsidR="00F723BD" w:rsidRPr="00C874A1" w:rsidRDefault="00A14913" w:rsidP="00564D31">
      <w:pPr>
        <w:pStyle w:val="FirstParagraph"/>
        <w:spacing w:line="480" w:lineRule="auto"/>
        <w:ind w:firstLine="720"/>
        <w:rPr>
          <w:ins w:id="1437" w:author="Sean Duan" w:date="2021-08-03T15:21:00Z"/>
          <w:rFonts w:cstheme="minorHAnsi"/>
          <w:rPrChange w:id="1438" w:author="Sean Duan" w:date="2021-08-06T14:49:00Z">
            <w:rPr>
              <w:ins w:id="1439" w:author="Sean Duan" w:date="2021-08-03T15:21:00Z"/>
              <w:rFonts w:cstheme="minorHAnsi"/>
            </w:rPr>
          </w:rPrChange>
        </w:rPr>
      </w:pPr>
      <w:ins w:id="1440" w:author="Sean Duan" w:date="2021-08-03T15:38:00Z">
        <w:r w:rsidRPr="00C874A1">
          <w:rPr>
            <w:rFonts w:cstheme="minorHAnsi"/>
            <w:rPrChange w:id="1441" w:author="Sean Duan" w:date="2021-08-06T14:49:00Z">
              <w:rPr>
                <w:rFonts w:cstheme="minorHAnsi"/>
              </w:rPr>
            </w:rPrChange>
          </w:rPr>
          <w:t xml:space="preserve">In the American system of health care, many experts agree that efficiency and quality of care are unlikely to be improved without an HBP like system, combining a well-defined framework with the legal </w:t>
        </w:r>
      </w:ins>
      <w:ins w:id="1442" w:author="Sean Duan" w:date="2021-08-06T15:32:00Z">
        <w:r w:rsidR="008773DC">
          <w:rPr>
            <w:rFonts w:cstheme="minorHAnsi"/>
          </w:rPr>
          <w:t>specificity</w:t>
        </w:r>
      </w:ins>
      <w:ins w:id="1443" w:author="Sean Duan" w:date="2021-08-03T15:38:00Z">
        <w:r w:rsidRPr="00C874A1">
          <w:rPr>
            <w:rFonts w:cstheme="minorHAnsi"/>
            <w:rPrChange w:id="1444" w:author="Sean Duan" w:date="2021-08-06T14:49:00Z">
              <w:rPr>
                <w:rFonts w:cstheme="minorHAnsi"/>
              </w:rPr>
            </w:rPrChange>
          </w:rPr>
          <w:t xml:space="preserve"> necessary </w:t>
        </w:r>
      </w:ins>
      <w:ins w:id="1445" w:author="Sean Duan" w:date="2021-08-03T15:39:00Z">
        <w:r w:rsidRPr="00C874A1">
          <w:rPr>
            <w:rFonts w:cstheme="minorHAnsi"/>
            <w:rPrChange w:id="1446" w:author="Sean Duan" w:date="2021-08-06T14:49:00Z">
              <w:rPr>
                <w:rFonts w:cstheme="minorHAnsi"/>
              </w:rPr>
            </w:rPrChange>
          </w:rPr>
          <w:t xml:space="preserve">for regulation </w:t>
        </w:r>
      </w:ins>
      <w:ins w:id="1447" w:author="Sean Duan" w:date="2021-08-03T15:38:00Z">
        <w:r w:rsidRPr="008773DC">
          <w:rPr>
            <w:rFonts w:cstheme="minorHAnsi"/>
            <w:highlight w:val="yellow"/>
            <w:rPrChange w:id="1448" w:author="Sean Duan" w:date="2021-08-06T15:32:00Z">
              <w:rPr>
                <w:rFonts w:cstheme="minorHAnsi"/>
              </w:rPr>
            </w:rPrChange>
          </w:rPr>
          <w:t>(</w:t>
        </w:r>
        <w:proofErr w:type="spellStart"/>
        <w:r w:rsidRPr="008773DC">
          <w:rPr>
            <w:rFonts w:cstheme="minorHAnsi"/>
            <w:highlight w:val="yellow"/>
            <w:rPrChange w:id="1449" w:author="Sean Duan" w:date="2021-08-06T15:32:00Z">
              <w:rPr>
                <w:rFonts w:cstheme="minorHAnsi"/>
              </w:rPr>
            </w:rPrChange>
          </w:rPr>
          <w:t>Chalkidou</w:t>
        </w:r>
        <w:proofErr w:type="spellEnd"/>
        <w:r w:rsidRPr="008773DC">
          <w:rPr>
            <w:rFonts w:cstheme="minorHAnsi"/>
            <w:highlight w:val="yellow"/>
            <w:rPrChange w:id="1450" w:author="Sean Duan" w:date="2021-08-06T15:32:00Z">
              <w:rPr>
                <w:rFonts w:cstheme="minorHAnsi"/>
              </w:rPr>
            </w:rPrChange>
          </w:rPr>
          <w:t>, Marquez, and Dhillon et al., 2014)</w:t>
        </w:r>
        <w:r w:rsidRPr="00C874A1">
          <w:rPr>
            <w:rFonts w:cstheme="minorHAnsi"/>
            <w:rPrChange w:id="1451" w:author="Sean Duan" w:date="2021-08-06T14:49:00Z">
              <w:rPr>
                <w:rFonts w:cstheme="minorHAnsi"/>
              </w:rPr>
            </w:rPrChange>
          </w:rPr>
          <w:t xml:space="preserve">. </w:t>
        </w:r>
      </w:ins>
      <w:del w:id="1452" w:author="Sean Duan" w:date="2021-08-03T15:39:00Z">
        <w:r w:rsidR="003631BD" w:rsidRPr="00C874A1" w:rsidDel="00954A84">
          <w:rPr>
            <w:rFonts w:cstheme="minorHAnsi"/>
            <w:rPrChange w:id="1453" w:author="Sean Duan" w:date="2021-08-06T14:49:00Z">
              <w:rPr>
                <w:rFonts w:cstheme="minorHAnsi"/>
              </w:rPr>
            </w:rPrChange>
          </w:rPr>
          <w:delText xml:space="preserve">As </w:delText>
        </w:r>
      </w:del>
      <w:ins w:id="1454" w:author="Sean Duan" w:date="2021-08-03T15:39:00Z">
        <w:r w:rsidR="00954A84" w:rsidRPr="00C874A1">
          <w:rPr>
            <w:rFonts w:cstheme="minorHAnsi"/>
            <w:rPrChange w:id="1455" w:author="Sean Duan" w:date="2021-08-06T14:49:00Z">
              <w:rPr>
                <w:rFonts w:cstheme="minorHAnsi"/>
              </w:rPr>
            </w:rPrChange>
          </w:rPr>
          <w:t xml:space="preserve">Since HBPs </w:t>
        </w:r>
      </w:ins>
      <w:del w:id="1456" w:author="Sean Duan" w:date="2021-08-03T15:39:00Z">
        <w:r w:rsidR="003631BD" w:rsidRPr="00C874A1" w:rsidDel="00954A84">
          <w:rPr>
            <w:rFonts w:cstheme="minorHAnsi"/>
            <w:rPrChange w:id="1457" w:author="Sean Duan" w:date="2021-08-06T14:49:00Z">
              <w:rPr>
                <w:rFonts w:cstheme="minorHAnsi"/>
              </w:rPr>
            </w:rPrChange>
          </w:rPr>
          <w:delText xml:space="preserve">the system </w:delText>
        </w:r>
      </w:del>
      <w:r w:rsidR="003631BD" w:rsidRPr="00C874A1">
        <w:rPr>
          <w:rFonts w:cstheme="minorHAnsi"/>
          <w:rPrChange w:id="1458" w:author="Sean Duan" w:date="2021-08-06T14:49:00Z">
            <w:rPr>
              <w:rFonts w:cstheme="minorHAnsi"/>
            </w:rPr>
          </w:rPrChange>
        </w:rPr>
        <w:t>create</w:t>
      </w:r>
      <w:del w:id="1459" w:author="Sean Duan" w:date="2021-08-03T15:39:00Z">
        <w:r w:rsidR="003631BD" w:rsidRPr="00C874A1" w:rsidDel="00954A84">
          <w:rPr>
            <w:rFonts w:cstheme="minorHAnsi"/>
            <w:rPrChange w:id="1460" w:author="Sean Duan" w:date="2021-08-06T14:49:00Z">
              <w:rPr>
                <w:rFonts w:cstheme="minorHAnsi"/>
              </w:rPr>
            </w:rPrChange>
          </w:rPr>
          <w:delText>s</w:delText>
        </w:r>
      </w:del>
      <w:r w:rsidR="003631BD" w:rsidRPr="00C874A1">
        <w:rPr>
          <w:rFonts w:cstheme="minorHAnsi"/>
          <w:rPrChange w:id="1461" w:author="Sean Duan" w:date="2021-08-06T14:49:00Z">
            <w:rPr>
              <w:rFonts w:cstheme="minorHAnsi"/>
            </w:rPr>
          </w:rPrChange>
        </w:rPr>
        <w:t xml:space="preserve"> explicit entitlements for patients, </w:t>
      </w:r>
      <w:del w:id="1462" w:author="Sean Duan" w:date="2021-08-03T15:39:00Z">
        <w:r w:rsidR="003631BD" w:rsidRPr="00C874A1" w:rsidDel="00F27F56">
          <w:rPr>
            <w:rFonts w:cstheme="minorHAnsi"/>
            <w:rPrChange w:id="1463" w:author="Sean Duan" w:date="2021-08-06T14:49:00Z">
              <w:rPr>
                <w:rFonts w:cstheme="minorHAnsi"/>
              </w:rPr>
            </w:rPrChange>
          </w:rPr>
          <w:delText xml:space="preserve">it </w:delText>
        </w:r>
      </w:del>
      <w:ins w:id="1464" w:author="Sean Duan" w:date="2021-08-03T15:39:00Z">
        <w:r w:rsidR="00F27F56" w:rsidRPr="00C874A1">
          <w:rPr>
            <w:rFonts w:cstheme="minorHAnsi"/>
            <w:rPrChange w:id="1465" w:author="Sean Duan" w:date="2021-08-06T14:49:00Z">
              <w:rPr>
                <w:rFonts w:cstheme="minorHAnsi"/>
              </w:rPr>
            </w:rPrChange>
          </w:rPr>
          <w:t xml:space="preserve">they </w:t>
        </w:r>
      </w:ins>
      <w:del w:id="1466" w:author="Sean Duan" w:date="2021-08-03T15:39:00Z">
        <w:r w:rsidR="003631BD" w:rsidRPr="00C874A1" w:rsidDel="00A6620B">
          <w:rPr>
            <w:rFonts w:cstheme="minorHAnsi"/>
            <w:rPrChange w:id="1467" w:author="Sean Duan" w:date="2021-08-06T14:49:00Z">
              <w:rPr>
                <w:rFonts w:cstheme="minorHAnsi"/>
              </w:rPr>
            </w:rPrChange>
          </w:rPr>
          <w:delText>reduces</w:delText>
        </w:r>
      </w:del>
      <w:ins w:id="1468" w:author="Sean Duan" w:date="2021-08-03T15:39:00Z">
        <w:r w:rsidR="00A6620B" w:rsidRPr="00C874A1">
          <w:rPr>
            <w:rFonts w:cstheme="minorHAnsi"/>
            <w:rPrChange w:id="1469" w:author="Sean Duan" w:date="2021-08-06T14:49:00Z">
              <w:rPr>
                <w:rFonts w:cstheme="minorHAnsi"/>
              </w:rPr>
            </w:rPrChange>
          </w:rPr>
          <w:t>reduce</w:t>
        </w:r>
      </w:ins>
      <w:r w:rsidR="003631BD" w:rsidRPr="00C874A1">
        <w:rPr>
          <w:rFonts w:cstheme="minorHAnsi"/>
          <w:rPrChange w:id="1470" w:author="Sean Duan" w:date="2021-08-06T14:49:00Z">
            <w:rPr>
              <w:rFonts w:cstheme="minorHAnsi"/>
            </w:rPr>
          </w:rPrChange>
        </w:rPr>
        <w:t xml:space="preserve"> confusion as to what is being offered</w:t>
      </w:r>
      <w:ins w:id="1471" w:author="Sean Duan" w:date="2021-07-28T15:51:00Z">
        <w:r w:rsidR="00934C07" w:rsidRPr="00C874A1">
          <w:rPr>
            <w:rFonts w:cstheme="minorHAnsi"/>
            <w:rPrChange w:id="1472" w:author="Sean Duan" w:date="2021-08-06T14:49:00Z">
              <w:rPr>
                <w:rFonts w:cstheme="minorHAnsi"/>
              </w:rPr>
            </w:rPrChange>
          </w:rPr>
          <w:t>.</w:t>
        </w:r>
      </w:ins>
      <w:r w:rsidR="003631BD" w:rsidRPr="00C874A1">
        <w:rPr>
          <w:rFonts w:cstheme="minorHAnsi"/>
          <w:rPrChange w:id="1473" w:author="Sean Duan" w:date="2021-08-06T14:49:00Z">
            <w:rPr>
              <w:rFonts w:cstheme="minorHAnsi"/>
            </w:rPr>
          </w:rPrChange>
        </w:rPr>
        <w:t xml:space="preserve"> </w:t>
      </w:r>
      <w:del w:id="1474" w:author="Sean Duan" w:date="2021-07-28T15:51:00Z">
        <w:r w:rsidR="003631BD" w:rsidRPr="00C874A1" w:rsidDel="00934C07">
          <w:rPr>
            <w:rFonts w:cstheme="minorHAnsi"/>
            <w:rPrChange w:id="1475" w:author="Sean Duan" w:date="2021-08-06T14:49:00Z">
              <w:rPr>
                <w:rFonts w:cstheme="minorHAnsi"/>
              </w:rPr>
            </w:rPrChange>
          </w:rPr>
          <w:delText xml:space="preserve">and </w:delText>
        </w:r>
      </w:del>
      <w:ins w:id="1476" w:author="Sean Duan" w:date="2021-07-28T15:51:00Z">
        <w:r w:rsidR="00934C07" w:rsidRPr="00C874A1">
          <w:rPr>
            <w:rFonts w:cstheme="minorHAnsi"/>
            <w:rPrChange w:id="1477" w:author="Sean Duan" w:date="2021-08-06T14:49:00Z">
              <w:rPr>
                <w:rFonts w:cstheme="minorHAnsi"/>
              </w:rPr>
            </w:rPrChange>
          </w:rPr>
          <w:t xml:space="preserve">Furthermore, HBPs </w:t>
        </w:r>
      </w:ins>
      <w:ins w:id="1478" w:author="Sean Duan" w:date="2021-08-06T15:32:00Z">
        <w:r w:rsidR="00456887">
          <w:rPr>
            <w:rFonts w:cstheme="minorHAnsi"/>
          </w:rPr>
          <w:t xml:space="preserve">help </w:t>
        </w:r>
      </w:ins>
      <w:r w:rsidR="003631BD" w:rsidRPr="00C874A1">
        <w:rPr>
          <w:rFonts w:cstheme="minorHAnsi"/>
          <w:rPrChange w:id="1479" w:author="Sean Duan" w:date="2021-08-06T14:49:00Z">
            <w:rPr>
              <w:rFonts w:cstheme="minorHAnsi"/>
            </w:rPr>
          </w:rPrChange>
        </w:rPr>
        <w:t>ensure</w:t>
      </w:r>
      <w:del w:id="1480" w:author="Sean Duan" w:date="2021-07-28T15:51:00Z">
        <w:r w:rsidR="003631BD" w:rsidRPr="00C874A1" w:rsidDel="00934C07">
          <w:rPr>
            <w:rFonts w:cstheme="minorHAnsi"/>
            <w:rPrChange w:id="1481" w:author="Sean Duan" w:date="2021-08-06T14:49:00Z">
              <w:rPr>
                <w:rFonts w:cstheme="minorHAnsi"/>
              </w:rPr>
            </w:rPrChange>
          </w:rPr>
          <w:delText>s</w:delText>
        </w:r>
      </w:del>
      <w:r w:rsidR="003631BD" w:rsidRPr="00C874A1">
        <w:rPr>
          <w:rFonts w:cstheme="minorHAnsi"/>
          <w:rPrChange w:id="1482" w:author="Sean Duan" w:date="2021-08-06T14:49:00Z">
            <w:rPr>
              <w:rFonts w:cstheme="minorHAnsi"/>
            </w:rPr>
          </w:rPrChange>
        </w:rPr>
        <w:t xml:space="preserve"> fairness and equity, by preventing discretionary variation in access to care that would otherwise be largely determined by clinical professionals</w:t>
      </w:r>
      <w:ins w:id="1483" w:author="Sean Duan" w:date="2021-07-28T15:52:00Z">
        <w:r w:rsidR="00934C07" w:rsidRPr="00C874A1">
          <w:rPr>
            <w:rFonts w:cstheme="minorHAnsi"/>
            <w:rPrChange w:id="1484" w:author="Sean Duan" w:date="2021-08-06T14:49:00Z">
              <w:rPr>
                <w:rFonts w:cstheme="minorHAnsi"/>
              </w:rPr>
            </w:rPrChange>
          </w:rPr>
          <w:t xml:space="preserve">. </w:t>
        </w:r>
      </w:ins>
      <w:commentRangeStart w:id="1485"/>
      <w:ins w:id="1486" w:author="Sean Duan" w:date="2021-08-03T15:28:00Z">
        <w:r w:rsidR="00B96E08" w:rsidRPr="00C874A1">
          <w:rPr>
            <w:rFonts w:cstheme="minorHAnsi"/>
            <w:rPrChange w:id="1487" w:author="Sean Duan" w:date="2021-08-06T14:49:00Z">
              <w:rPr>
                <w:rFonts w:cstheme="minorHAnsi"/>
              </w:rPr>
            </w:rPrChange>
          </w:rPr>
          <w:t>In countries with</w:t>
        </w:r>
      </w:ins>
      <w:ins w:id="1488" w:author="Sean Duan" w:date="2021-08-03T15:24:00Z">
        <w:r w:rsidR="00273844" w:rsidRPr="00C874A1">
          <w:rPr>
            <w:rFonts w:cstheme="minorHAnsi"/>
            <w:rPrChange w:id="1489" w:author="Sean Duan" w:date="2021-08-06T14:49:00Z">
              <w:rPr>
                <w:rFonts w:cstheme="minorHAnsi"/>
              </w:rPr>
            </w:rPrChange>
          </w:rPr>
          <w:t xml:space="preserve"> UHC without an HBP linked to cost, such as Ghana, Uganda, and Peru</w:t>
        </w:r>
      </w:ins>
      <w:ins w:id="1490" w:author="Sean Duan" w:date="2021-08-03T15:28:00Z">
        <w:r w:rsidR="00B96E08" w:rsidRPr="00C874A1">
          <w:rPr>
            <w:rFonts w:cstheme="minorHAnsi"/>
            <w:rPrChange w:id="1491" w:author="Sean Duan" w:date="2021-08-06T14:49:00Z">
              <w:rPr>
                <w:rFonts w:cstheme="minorHAnsi"/>
              </w:rPr>
            </w:rPrChange>
          </w:rPr>
          <w:t xml:space="preserve"> this results in </w:t>
        </w:r>
      </w:ins>
      <w:ins w:id="1492" w:author="Sean Duan" w:date="2021-08-03T15:24:00Z">
        <w:r w:rsidR="00273844" w:rsidRPr="00C874A1">
          <w:rPr>
            <w:rFonts w:cstheme="minorHAnsi"/>
            <w:rPrChange w:id="1493" w:author="Sean Duan" w:date="2021-08-06T14:49:00Z">
              <w:rPr>
                <w:rFonts w:cstheme="minorHAnsi"/>
              </w:rPr>
            </w:rPrChange>
          </w:rPr>
          <w:t>significant fiscal imbalances and implicit rationing</w:t>
        </w:r>
      </w:ins>
      <w:ins w:id="1494" w:author="Sean Duan" w:date="2021-08-03T15:29:00Z">
        <w:r w:rsidR="00B96E08" w:rsidRPr="00C874A1">
          <w:rPr>
            <w:rFonts w:cstheme="minorHAnsi"/>
            <w:rPrChange w:id="1495" w:author="Sean Duan" w:date="2021-08-06T14:49:00Z">
              <w:rPr>
                <w:rFonts w:cstheme="minorHAnsi"/>
              </w:rPr>
            </w:rPrChange>
          </w:rPr>
          <w:t xml:space="preserve"> with</w:t>
        </w:r>
      </w:ins>
      <w:ins w:id="1496" w:author="Sean Duan" w:date="2021-08-03T15:28:00Z">
        <w:r w:rsidR="00273844" w:rsidRPr="00C874A1">
          <w:rPr>
            <w:rFonts w:cstheme="minorHAnsi"/>
            <w:rPrChange w:id="1497" w:author="Sean Duan" w:date="2021-08-06T14:49:00Z">
              <w:rPr>
                <w:rFonts w:cstheme="minorHAnsi"/>
              </w:rPr>
            </w:rPrChange>
          </w:rPr>
          <w:t xml:space="preserve"> </w:t>
        </w:r>
      </w:ins>
      <w:ins w:id="1498" w:author="Sean Duan" w:date="2021-08-03T15:29:00Z">
        <w:r w:rsidR="00B96E08" w:rsidRPr="00C874A1">
          <w:rPr>
            <w:rFonts w:cstheme="minorHAnsi"/>
            <w:rPrChange w:id="1499" w:author="Sean Duan" w:date="2021-08-06T14:49:00Z">
              <w:rPr>
                <w:rFonts w:cstheme="minorHAnsi"/>
              </w:rPr>
            </w:rPrChange>
          </w:rPr>
          <w:t xml:space="preserve">consequently </w:t>
        </w:r>
      </w:ins>
      <w:ins w:id="1500" w:author="Sean Duan" w:date="2021-08-03T15:25:00Z">
        <w:r w:rsidR="00273844" w:rsidRPr="00C874A1">
          <w:rPr>
            <w:rFonts w:cstheme="minorHAnsi"/>
            <w:rPrChange w:id="1501" w:author="Sean Duan" w:date="2021-08-06T14:49:00Z">
              <w:rPr>
                <w:rFonts w:cstheme="minorHAnsi"/>
              </w:rPr>
            </w:rPrChange>
          </w:rPr>
          <w:t>lower</w:t>
        </w:r>
      </w:ins>
      <w:ins w:id="1502" w:author="Sean Duan" w:date="2021-08-03T15:24:00Z">
        <w:r w:rsidR="00273844" w:rsidRPr="00C874A1">
          <w:rPr>
            <w:rFonts w:cstheme="minorHAnsi"/>
            <w:rPrChange w:id="1503" w:author="Sean Duan" w:date="2021-08-06T14:49:00Z">
              <w:rPr>
                <w:rFonts w:cstheme="minorHAnsi"/>
              </w:rPr>
            </w:rPrChange>
          </w:rPr>
          <w:t xml:space="preserve"> </w:t>
        </w:r>
        <w:r w:rsidR="00273844" w:rsidRPr="00C874A1">
          <w:rPr>
            <w:rFonts w:cstheme="minorHAnsi"/>
            <w:rPrChange w:id="1504" w:author="Sean Duan" w:date="2021-08-06T14:49:00Z">
              <w:rPr>
                <w:rFonts w:cstheme="minorHAnsi"/>
              </w:rPr>
            </w:rPrChange>
          </w:rPr>
          <w:lastRenderedPageBreak/>
          <w:t>quality healthcare outcomes.</w:t>
        </w:r>
      </w:ins>
      <w:commentRangeEnd w:id="1485"/>
      <w:ins w:id="1505" w:author="Sean Duan" w:date="2021-08-03T15:30:00Z">
        <w:r w:rsidR="009072C9" w:rsidRPr="00C874A1">
          <w:rPr>
            <w:rStyle w:val="CommentReference"/>
            <w:sz w:val="24"/>
            <w:szCs w:val="24"/>
            <w:rPrChange w:id="1506" w:author="Sean Duan" w:date="2021-08-06T14:49:00Z">
              <w:rPr>
                <w:rStyle w:val="CommentReference"/>
              </w:rPr>
            </w:rPrChange>
          </w:rPr>
          <w:commentReference w:id="1485"/>
        </w:r>
      </w:ins>
      <w:ins w:id="1507" w:author="Sean Duan" w:date="2021-08-03T15:24:00Z">
        <w:r w:rsidR="00273844" w:rsidRPr="00C874A1">
          <w:rPr>
            <w:rFonts w:cstheme="minorHAnsi"/>
            <w:rPrChange w:id="1508" w:author="Sean Duan" w:date="2021-08-06T14:49:00Z">
              <w:rPr>
                <w:rFonts w:cstheme="minorHAnsi"/>
              </w:rPr>
            </w:rPrChange>
          </w:rPr>
          <w:t xml:space="preserve"> </w:t>
        </w:r>
      </w:ins>
      <w:ins w:id="1509" w:author="Sean Duan" w:date="2021-08-03T15:26:00Z">
        <w:r w:rsidR="00273844" w:rsidRPr="00C874A1">
          <w:rPr>
            <w:rFonts w:cstheme="minorHAnsi"/>
            <w:rPrChange w:id="1510" w:author="Sean Duan" w:date="2021-08-06T14:49:00Z">
              <w:rPr>
                <w:rFonts w:cstheme="minorHAnsi"/>
              </w:rPr>
            </w:rPrChange>
          </w:rPr>
          <w:t>In comparison</w:t>
        </w:r>
      </w:ins>
      <w:ins w:id="1511" w:author="Sean Duan" w:date="2021-08-03T15:30:00Z">
        <w:r w:rsidR="002B4194" w:rsidRPr="00C874A1">
          <w:rPr>
            <w:rFonts w:cstheme="minorHAnsi"/>
            <w:rPrChange w:id="1512" w:author="Sean Duan" w:date="2021-08-06T14:49:00Z">
              <w:rPr>
                <w:rFonts w:cstheme="minorHAnsi"/>
              </w:rPr>
            </w:rPrChange>
          </w:rPr>
          <w:t xml:space="preserve">, countries that have UHC with an HBP </w:t>
        </w:r>
      </w:ins>
      <w:ins w:id="1513" w:author="Sean Duan" w:date="2021-08-03T15:31:00Z">
        <w:r w:rsidR="002B4194" w:rsidRPr="00C874A1">
          <w:rPr>
            <w:rFonts w:cstheme="minorHAnsi"/>
            <w:rPrChange w:id="1514" w:author="Sean Duan" w:date="2021-08-06T14:49:00Z">
              <w:rPr>
                <w:rFonts w:cstheme="minorHAnsi"/>
              </w:rPr>
            </w:rPrChange>
          </w:rPr>
          <w:t>tend to be well received.</w:t>
        </w:r>
      </w:ins>
      <w:ins w:id="1515" w:author="Sean Duan" w:date="2021-08-03T15:26:00Z">
        <w:r w:rsidR="00273844" w:rsidRPr="00C874A1">
          <w:rPr>
            <w:rFonts w:cstheme="minorHAnsi"/>
            <w:rPrChange w:id="1516" w:author="Sean Duan" w:date="2021-08-06T14:49:00Z">
              <w:rPr>
                <w:rFonts w:cstheme="minorHAnsi"/>
              </w:rPr>
            </w:rPrChange>
          </w:rPr>
          <w:t xml:space="preserve"> </w:t>
        </w:r>
      </w:ins>
      <w:ins w:id="1517" w:author="Sean Duan" w:date="2021-07-28T15:54:00Z">
        <w:r w:rsidR="00934C07" w:rsidRPr="00C874A1">
          <w:rPr>
            <w:rFonts w:cstheme="minorHAnsi"/>
            <w:rPrChange w:id="1518" w:author="Sean Duan" w:date="2021-08-06T14:49:00Z">
              <w:rPr>
                <w:rFonts w:cstheme="minorHAnsi"/>
              </w:rPr>
            </w:rPrChange>
          </w:rPr>
          <w:t>For example,</w:t>
        </w:r>
      </w:ins>
      <w:ins w:id="1519" w:author="Sean Duan" w:date="2021-07-28T15:52:00Z">
        <w:r w:rsidR="00934C07" w:rsidRPr="00C874A1">
          <w:rPr>
            <w:rFonts w:cstheme="minorHAnsi"/>
            <w:rPrChange w:id="1520" w:author="Sean Duan" w:date="2021-08-06T14:49:00Z">
              <w:rPr>
                <w:rFonts w:cstheme="minorHAnsi"/>
              </w:rPr>
            </w:rPrChange>
          </w:rPr>
          <w:t xml:space="preserve"> 78% of </w:t>
        </w:r>
      </w:ins>
      <w:ins w:id="1521" w:author="Sean Duan" w:date="2021-07-28T15:54:00Z">
        <w:r w:rsidR="00934C07" w:rsidRPr="00C874A1">
          <w:rPr>
            <w:rFonts w:cstheme="minorHAnsi"/>
            <w:rPrChange w:id="1522" w:author="Sean Duan" w:date="2021-08-06T14:49:00Z">
              <w:rPr>
                <w:rFonts w:cstheme="minorHAnsi"/>
              </w:rPr>
            </w:rPrChange>
          </w:rPr>
          <w:t xml:space="preserve">Swiss citizens surveyed </w:t>
        </w:r>
      </w:ins>
      <w:ins w:id="1523" w:author="Sean Duan" w:date="2021-07-28T15:52:00Z">
        <w:r w:rsidR="00934C07" w:rsidRPr="00C874A1">
          <w:rPr>
            <w:rFonts w:cstheme="minorHAnsi"/>
            <w:rPrChange w:id="1524" w:author="Sean Duan" w:date="2021-08-06T14:49:00Z">
              <w:rPr>
                <w:rFonts w:cstheme="minorHAnsi"/>
              </w:rPr>
            </w:rPrChange>
          </w:rPr>
          <w:t>perceived their HBP b</w:t>
        </w:r>
      </w:ins>
      <w:ins w:id="1525" w:author="Sean Duan" w:date="2021-07-28T15:53:00Z">
        <w:r w:rsidR="00934C07" w:rsidRPr="00C874A1">
          <w:rPr>
            <w:rFonts w:cstheme="minorHAnsi"/>
            <w:rPrChange w:id="1526" w:author="Sean Duan" w:date="2021-08-06T14:49:00Z">
              <w:rPr>
                <w:rFonts w:cstheme="minorHAnsi"/>
              </w:rPr>
            </w:rPrChange>
          </w:rPr>
          <w:t>ased system as one that is fair for the ill</w:t>
        </w:r>
      </w:ins>
      <w:ins w:id="1527" w:author="Sean Duan" w:date="2021-07-28T15:55:00Z">
        <w:r w:rsidR="00934C07" w:rsidRPr="00C874A1">
          <w:rPr>
            <w:rFonts w:cstheme="minorHAnsi"/>
            <w:rPrChange w:id="1528" w:author="Sean Duan" w:date="2021-08-06T14:49:00Z">
              <w:rPr>
                <w:rFonts w:cstheme="minorHAnsi"/>
              </w:rPr>
            </w:rPrChange>
          </w:rPr>
          <w:t>, due to a combination of appropriate levels of coverage for all, equal protection to all Swiss citizens, and improving knowledge of the health system to excellent or very good levels</w:t>
        </w:r>
      </w:ins>
      <w:ins w:id="1529" w:author="Sean Duan" w:date="2021-07-28T15:51:00Z">
        <w:r w:rsidR="00934C07" w:rsidRPr="00C874A1">
          <w:rPr>
            <w:rFonts w:cstheme="minorHAnsi"/>
            <w:rPrChange w:id="1530" w:author="Sean Duan" w:date="2021-08-06T14:49:00Z">
              <w:rPr>
                <w:rFonts w:cstheme="minorHAnsi"/>
              </w:rPr>
            </w:rPrChange>
          </w:rPr>
          <w:t xml:space="preserve"> </w:t>
        </w:r>
        <w:r w:rsidR="00934C07" w:rsidRPr="00C874A1">
          <w:rPr>
            <w:rFonts w:cstheme="minorHAnsi"/>
            <w:highlight w:val="yellow"/>
            <w:rPrChange w:id="1531" w:author="Sean Duan" w:date="2021-08-06T14:49:00Z">
              <w:rPr>
                <w:rFonts w:cstheme="minorHAnsi"/>
              </w:rPr>
            </w:rPrChange>
          </w:rPr>
          <w:t>(Hurst 2018)</w:t>
        </w:r>
      </w:ins>
      <w:r w:rsidR="003631BD" w:rsidRPr="00C874A1">
        <w:rPr>
          <w:rFonts w:cstheme="minorHAnsi"/>
          <w:rPrChange w:id="1532" w:author="Sean Duan" w:date="2021-08-06T14:49:00Z">
            <w:rPr>
              <w:rFonts w:cstheme="minorHAnsi"/>
            </w:rPr>
          </w:rPrChange>
        </w:rPr>
        <w:t>.</w:t>
      </w:r>
      <w:ins w:id="1533" w:author="Sean Duan" w:date="2021-07-28T15:59:00Z">
        <w:r w:rsidR="00934C07" w:rsidRPr="00C874A1">
          <w:rPr>
            <w:rFonts w:cstheme="minorHAnsi"/>
            <w:rPrChange w:id="1534" w:author="Sean Duan" w:date="2021-08-06T14:49:00Z">
              <w:rPr>
                <w:rFonts w:cstheme="minorHAnsi"/>
              </w:rPr>
            </w:rPrChange>
          </w:rPr>
          <w:t xml:space="preserve"> </w:t>
        </w:r>
      </w:ins>
      <w:ins w:id="1535" w:author="Sean Duan" w:date="2021-07-28T16:05:00Z">
        <w:r w:rsidR="002E6D05" w:rsidRPr="00C874A1">
          <w:rPr>
            <w:rFonts w:cstheme="minorHAnsi"/>
            <w:rPrChange w:id="1536" w:author="Sean Duan" w:date="2021-08-06T14:49:00Z">
              <w:rPr>
                <w:rFonts w:cstheme="minorHAnsi"/>
              </w:rPr>
            </w:rPrChange>
          </w:rPr>
          <w:t>As another example</w:t>
        </w:r>
      </w:ins>
      <w:ins w:id="1537" w:author="Sean Duan" w:date="2021-07-28T16:01:00Z">
        <w:r w:rsidR="00F723BD" w:rsidRPr="00C874A1">
          <w:rPr>
            <w:rFonts w:cstheme="minorHAnsi"/>
            <w:rPrChange w:id="1538" w:author="Sean Duan" w:date="2021-08-06T14:49:00Z">
              <w:rPr>
                <w:rFonts w:cstheme="minorHAnsi"/>
              </w:rPr>
            </w:rPrChange>
          </w:rPr>
          <w:t>, w</w:t>
        </w:r>
      </w:ins>
      <w:ins w:id="1539" w:author="Sean Duan" w:date="2021-07-28T15:59:00Z">
        <w:r w:rsidR="00934C07" w:rsidRPr="00C874A1">
          <w:rPr>
            <w:rFonts w:cstheme="minorHAnsi"/>
            <w:rPrChange w:id="1540" w:author="Sean Duan" w:date="2021-08-06T14:49:00Z">
              <w:rPr>
                <w:rFonts w:cstheme="minorHAnsi"/>
              </w:rPr>
            </w:rPrChange>
          </w:rPr>
          <w:t>hen a HBP was</w:t>
        </w:r>
      </w:ins>
      <w:ins w:id="1541" w:author="Sean Duan" w:date="2021-07-28T16:09:00Z">
        <w:r w:rsidR="00D400FD" w:rsidRPr="00C874A1">
          <w:rPr>
            <w:rFonts w:cstheme="minorHAnsi"/>
            <w:rPrChange w:id="1542" w:author="Sean Duan" w:date="2021-08-06T14:49:00Z">
              <w:rPr>
                <w:rFonts w:cstheme="minorHAnsi"/>
              </w:rPr>
            </w:rPrChange>
          </w:rPr>
          <w:t xml:space="preserve"> used</w:t>
        </w:r>
      </w:ins>
      <w:ins w:id="1543" w:author="Sean Duan" w:date="2021-07-28T15:59:00Z">
        <w:r w:rsidR="00934C07" w:rsidRPr="00C874A1">
          <w:rPr>
            <w:rFonts w:cstheme="minorHAnsi"/>
            <w:rPrChange w:id="1544" w:author="Sean Duan" w:date="2021-08-06T14:49:00Z">
              <w:rPr>
                <w:rFonts w:cstheme="minorHAnsi"/>
              </w:rPr>
            </w:rPrChange>
          </w:rPr>
          <w:t xml:space="preserve"> to </w:t>
        </w:r>
      </w:ins>
      <w:ins w:id="1545" w:author="Sean Duan" w:date="2021-07-28T16:01:00Z">
        <w:r w:rsidR="00F723BD" w:rsidRPr="00C874A1">
          <w:rPr>
            <w:rFonts w:cstheme="minorHAnsi"/>
            <w:rPrChange w:id="1546" w:author="Sean Duan" w:date="2021-08-06T14:49:00Z">
              <w:rPr>
                <w:rFonts w:cstheme="minorHAnsi"/>
              </w:rPr>
            </w:rPrChange>
          </w:rPr>
          <w:t>examine different configurations of</w:t>
        </w:r>
      </w:ins>
      <w:ins w:id="1547" w:author="Sean Duan" w:date="2021-07-28T15:59:00Z">
        <w:r w:rsidR="00934C07" w:rsidRPr="00C874A1">
          <w:rPr>
            <w:rFonts w:cstheme="minorHAnsi"/>
            <w:rPrChange w:id="1548" w:author="Sean Duan" w:date="2021-08-06T14:49:00Z">
              <w:rPr>
                <w:rFonts w:cstheme="minorHAnsi"/>
              </w:rPr>
            </w:rPrChange>
          </w:rPr>
          <w:t xml:space="preserve"> Medi</w:t>
        </w:r>
      </w:ins>
      <w:ins w:id="1549" w:author="Sean Duan" w:date="2021-07-28T16:00:00Z">
        <w:r w:rsidR="00934C07" w:rsidRPr="00C874A1">
          <w:rPr>
            <w:rFonts w:cstheme="minorHAnsi"/>
            <w:rPrChange w:id="1550" w:author="Sean Duan" w:date="2021-08-06T14:49:00Z">
              <w:rPr>
                <w:rFonts w:cstheme="minorHAnsi"/>
              </w:rPr>
            </w:rPrChange>
          </w:rPr>
          <w:t>care</w:t>
        </w:r>
      </w:ins>
      <w:ins w:id="1551" w:author="Sean Duan" w:date="2021-07-28T16:01:00Z">
        <w:r w:rsidR="00F723BD" w:rsidRPr="00C874A1">
          <w:rPr>
            <w:rFonts w:cstheme="minorHAnsi"/>
            <w:rPrChange w:id="1552" w:author="Sean Duan" w:date="2021-08-06T14:49:00Z">
              <w:rPr>
                <w:rFonts w:cstheme="minorHAnsi"/>
              </w:rPr>
            </w:rPrChange>
          </w:rPr>
          <w:t xml:space="preserve"> benefits</w:t>
        </w:r>
      </w:ins>
      <w:ins w:id="1553" w:author="Sean Duan" w:date="2021-07-28T16:00:00Z">
        <w:r w:rsidR="00934C07" w:rsidRPr="00C874A1">
          <w:rPr>
            <w:rFonts w:cstheme="minorHAnsi"/>
            <w:rPrChange w:id="1554" w:author="Sean Duan" w:date="2021-08-06T14:49:00Z">
              <w:rPr>
                <w:rFonts w:cstheme="minorHAnsi"/>
              </w:rPr>
            </w:rPrChange>
          </w:rPr>
          <w:t xml:space="preserve">, 83% of studied enrollees </w:t>
        </w:r>
      </w:ins>
      <w:ins w:id="1555" w:author="Sean Duan" w:date="2021-07-28T16:01:00Z">
        <w:r w:rsidR="00F723BD" w:rsidRPr="00C874A1">
          <w:rPr>
            <w:rFonts w:cstheme="minorHAnsi"/>
            <w:rPrChange w:id="1556" w:author="Sean Duan" w:date="2021-08-06T14:49:00Z">
              <w:rPr>
                <w:rFonts w:cstheme="minorHAnsi"/>
              </w:rPr>
            </w:rPrChange>
          </w:rPr>
          <w:t xml:space="preserve">agreed that the </w:t>
        </w:r>
      </w:ins>
      <w:ins w:id="1557" w:author="Sean Duan" w:date="2021-07-28T16:02:00Z">
        <w:r w:rsidR="00F723BD" w:rsidRPr="00C874A1">
          <w:rPr>
            <w:rFonts w:cstheme="minorHAnsi"/>
            <w:rPrChange w:id="1558" w:author="Sean Duan" w:date="2021-08-06T14:49:00Z">
              <w:rPr>
                <w:rFonts w:cstheme="minorHAnsi"/>
              </w:rPr>
            </w:rPrChange>
          </w:rPr>
          <w:t xml:space="preserve">consensus plan provided was fair </w:t>
        </w:r>
        <w:r w:rsidR="00F723BD" w:rsidRPr="00C874A1">
          <w:rPr>
            <w:rFonts w:cstheme="minorHAnsi"/>
            <w:highlight w:val="yellow"/>
            <w:rPrChange w:id="1559" w:author="Sean Duan" w:date="2021-08-06T14:49:00Z">
              <w:rPr>
                <w:rFonts w:cstheme="minorHAnsi"/>
              </w:rPr>
            </w:rPrChange>
          </w:rPr>
          <w:t>(</w:t>
        </w:r>
        <w:proofErr w:type="spellStart"/>
        <w:r w:rsidR="00F723BD" w:rsidRPr="00C874A1">
          <w:rPr>
            <w:rFonts w:cstheme="minorHAnsi"/>
            <w:highlight w:val="yellow"/>
            <w:rPrChange w:id="1560" w:author="Sean Duan" w:date="2021-08-06T14:49:00Z">
              <w:rPr>
                <w:rFonts w:cstheme="minorHAnsi"/>
              </w:rPr>
            </w:rPrChange>
          </w:rPr>
          <w:t>Danis</w:t>
        </w:r>
        <w:proofErr w:type="spellEnd"/>
        <w:r w:rsidR="00F723BD" w:rsidRPr="00C874A1">
          <w:rPr>
            <w:rFonts w:cstheme="minorHAnsi"/>
            <w:highlight w:val="yellow"/>
            <w:rPrChange w:id="1561" w:author="Sean Duan" w:date="2021-08-06T14:49:00Z">
              <w:rPr>
                <w:rFonts w:cstheme="minorHAnsi"/>
              </w:rPr>
            </w:rPrChange>
          </w:rPr>
          <w:t xml:space="preserve"> 2004)</w:t>
        </w:r>
        <w:r w:rsidR="00F723BD" w:rsidRPr="00C874A1">
          <w:rPr>
            <w:rFonts w:cstheme="minorHAnsi"/>
            <w:rPrChange w:id="1562" w:author="Sean Duan" w:date="2021-08-06T14:49:00Z">
              <w:rPr>
                <w:rFonts w:cstheme="minorHAnsi"/>
              </w:rPr>
            </w:rPrChange>
          </w:rPr>
          <w:t xml:space="preserve">. </w:t>
        </w:r>
      </w:ins>
      <w:ins w:id="1563" w:author="Sean Duan" w:date="2021-07-28T16:05:00Z">
        <w:r w:rsidR="002E6D05" w:rsidRPr="00C874A1">
          <w:rPr>
            <w:rFonts w:cstheme="minorHAnsi"/>
            <w:rPrChange w:id="1564" w:author="Sean Duan" w:date="2021-08-06T14:49:00Z">
              <w:rPr>
                <w:rFonts w:cstheme="minorHAnsi"/>
              </w:rPr>
            </w:rPrChange>
          </w:rPr>
          <w:t>Furthermore, 66% agr</w:t>
        </w:r>
      </w:ins>
      <w:ins w:id="1565" w:author="Sean Duan" w:date="2021-07-28T16:06:00Z">
        <w:r w:rsidR="002E6D05" w:rsidRPr="00C874A1">
          <w:rPr>
            <w:rFonts w:cstheme="minorHAnsi"/>
            <w:rPrChange w:id="1566" w:author="Sean Duan" w:date="2021-08-06T14:49:00Z">
              <w:rPr>
                <w:rFonts w:cstheme="minorHAnsi"/>
              </w:rPr>
            </w:rPrChange>
          </w:rPr>
          <w:t xml:space="preserve">eed strongly, and a further 30% agreed somewhat that the HBP was easy to understand. </w:t>
        </w:r>
        <w:r w:rsidR="00A35CBF" w:rsidRPr="00C874A1">
          <w:rPr>
            <w:rFonts w:cstheme="minorHAnsi"/>
            <w:rPrChange w:id="1567" w:author="Sean Duan" w:date="2021-08-06T14:49:00Z">
              <w:rPr>
                <w:rFonts w:cstheme="minorHAnsi"/>
              </w:rPr>
            </w:rPrChange>
          </w:rPr>
          <w:t xml:space="preserve">Most importantly, 86% of those studied believed that the presented HBP </w:t>
        </w:r>
      </w:ins>
      <w:ins w:id="1568" w:author="Sean Duan" w:date="2021-07-28T16:07:00Z">
        <w:r w:rsidR="00A35CBF" w:rsidRPr="00C874A1">
          <w:rPr>
            <w:rFonts w:cstheme="minorHAnsi"/>
            <w:rPrChange w:id="1569" w:author="Sean Duan" w:date="2021-08-06T14:49:00Z">
              <w:rPr>
                <w:rFonts w:cstheme="minorHAnsi"/>
              </w:rPr>
            </w:rPrChange>
          </w:rPr>
          <w:t xml:space="preserve">was one they were satisfied with. </w:t>
        </w:r>
      </w:ins>
      <w:ins w:id="1570" w:author="Sean Duan" w:date="2021-07-28T16:04:00Z">
        <w:r w:rsidR="00F723BD" w:rsidRPr="00C874A1">
          <w:rPr>
            <w:rFonts w:cstheme="minorHAnsi"/>
            <w:rPrChange w:id="1571" w:author="Sean Duan" w:date="2021-08-06T14:49:00Z">
              <w:rPr>
                <w:rFonts w:cstheme="minorHAnsi"/>
              </w:rPr>
            </w:rPrChange>
          </w:rPr>
          <w:t>P</w:t>
        </w:r>
      </w:ins>
      <w:ins w:id="1572" w:author="Sean Duan" w:date="2021-07-28T16:03:00Z">
        <w:r w:rsidR="00F723BD" w:rsidRPr="00C874A1">
          <w:rPr>
            <w:rFonts w:cstheme="minorHAnsi"/>
            <w:rPrChange w:id="1573" w:author="Sean Duan" w:date="2021-08-06T14:49:00Z">
              <w:rPr>
                <w:rFonts w:cstheme="minorHAnsi"/>
              </w:rPr>
            </w:rPrChange>
          </w:rPr>
          <w:t xml:space="preserve">resenting otherwise complex trade-offs of health benefits in a simple, easy to understand </w:t>
        </w:r>
      </w:ins>
      <w:ins w:id="1574" w:author="Sean Duan" w:date="2021-07-29T13:59:00Z">
        <w:r w:rsidR="007356AC" w:rsidRPr="00C874A1">
          <w:rPr>
            <w:rFonts w:cstheme="minorHAnsi"/>
            <w:rPrChange w:id="1575" w:author="Sean Duan" w:date="2021-08-06T14:49:00Z">
              <w:rPr>
                <w:rFonts w:cstheme="minorHAnsi"/>
              </w:rPr>
            </w:rPrChange>
          </w:rPr>
          <w:t>fashion</w:t>
        </w:r>
      </w:ins>
      <w:ins w:id="1576" w:author="Sean Duan" w:date="2021-07-28T16:04:00Z">
        <w:r w:rsidR="00F723BD" w:rsidRPr="00C874A1">
          <w:rPr>
            <w:rFonts w:cstheme="minorHAnsi"/>
            <w:rPrChange w:id="1577" w:author="Sean Duan" w:date="2021-08-06T14:49:00Z">
              <w:rPr>
                <w:rFonts w:cstheme="minorHAnsi"/>
              </w:rPr>
            </w:rPrChange>
          </w:rPr>
          <w:t xml:space="preserve"> </w:t>
        </w:r>
      </w:ins>
      <w:ins w:id="1578" w:author="Sean Duan" w:date="2021-07-28T16:08:00Z">
        <w:r w:rsidR="00A35CBF" w:rsidRPr="00C874A1">
          <w:rPr>
            <w:rFonts w:cstheme="minorHAnsi"/>
            <w:rPrChange w:id="1579" w:author="Sean Duan" w:date="2021-08-06T14:49:00Z">
              <w:rPr>
                <w:rFonts w:cstheme="minorHAnsi"/>
              </w:rPr>
            </w:rPrChange>
          </w:rPr>
          <w:t xml:space="preserve">was </w:t>
        </w:r>
      </w:ins>
      <w:del w:id="1580" w:author="Sean Duan" w:date="2021-07-28T16:07:00Z">
        <w:r w:rsidR="003631BD" w:rsidRPr="00C874A1" w:rsidDel="00A35CBF">
          <w:rPr>
            <w:rFonts w:cstheme="minorHAnsi"/>
            <w:rPrChange w:id="1581" w:author="Sean Duan" w:date="2021-08-06T14:49:00Z">
              <w:rPr>
                <w:rFonts w:cstheme="minorHAnsi"/>
              </w:rPr>
            </w:rPrChange>
          </w:rPr>
          <w:delText xml:space="preserve"> </w:delText>
        </w:r>
      </w:del>
      <w:ins w:id="1582" w:author="Sean Duan" w:date="2021-07-28T16:08:00Z">
        <w:r w:rsidR="00A35CBF" w:rsidRPr="00C874A1">
          <w:rPr>
            <w:rFonts w:cstheme="minorHAnsi"/>
            <w:rPrChange w:id="1583" w:author="Sean Duan" w:date="2021-08-06T14:49:00Z">
              <w:rPr>
                <w:rFonts w:cstheme="minorHAnsi"/>
              </w:rPr>
            </w:rPrChange>
          </w:rPr>
          <w:t>extremely beneficial</w:t>
        </w:r>
      </w:ins>
      <w:ins w:id="1584" w:author="Sean Duan" w:date="2021-08-03T15:38:00Z">
        <w:r w:rsidRPr="00C874A1">
          <w:rPr>
            <w:rFonts w:cstheme="minorHAnsi"/>
            <w:rPrChange w:id="1585" w:author="Sean Duan" w:date="2021-08-06T14:49:00Z">
              <w:rPr>
                <w:rFonts w:cstheme="minorHAnsi"/>
              </w:rPr>
            </w:rPrChange>
          </w:rPr>
          <w:t>.</w:t>
        </w:r>
      </w:ins>
    </w:p>
    <w:p w14:paraId="6B7198CC" w14:textId="1712532F" w:rsidR="00273844" w:rsidRPr="00C874A1" w:rsidDel="00B5055C" w:rsidRDefault="00273844" w:rsidP="00273844">
      <w:pPr>
        <w:pStyle w:val="BodyText"/>
        <w:spacing w:line="480" w:lineRule="auto"/>
        <w:ind w:firstLine="720"/>
        <w:rPr>
          <w:del w:id="1586" w:author="Sean Duan" w:date="2021-08-03T15:39:00Z"/>
          <w:moveTo w:id="1587" w:author="Sean Duan" w:date="2021-08-03T15:21:00Z"/>
          <w:rFonts w:cstheme="minorHAnsi"/>
          <w:rPrChange w:id="1588" w:author="Sean Duan" w:date="2021-08-06T14:49:00Z">
            <w:rPr>
              <w:del w:id="1589" w:author="Sean Duan" w:date="2021-08-03T15:39:00Z"/>
              <w:moveTo w:id="1590" w:author="Sean Duan" w:date="2021-08-03T15:21:00Z"/>
              <w:rFonts w:cstheme="minorHAnsi"/>
            </w:rPr>
          </w:rPrChange>
        </w:rPr>
      </w:pPr>
      <w:moveToRangeStart w:id="1591" w:author="Sean Duan" w:date="2021-08-03T15:21:00Z" w:name="move78896517"/>
      <w:moveTo w:id="1592" w:author="Sean Duan" w:date="2021-08-03T15:21:00Z">
        <w:del w:id="1593" w:author="Sean Duan" w:date="2021-08-03T15:39:00Z">
          <w:r w:rsidRPr="00C874A1" w:rsidDel="00B5055C">
            <w:rPr>
              <w:rFonts w:cstheme="minorHAnsi"/>
              <w:rPrChange w:id="1594" w:author="Sean Duan" w:date="2021-08-06T14:49:00Z">
                <w:rPr>
                  <w:rFonts w:cstheme="minorHAnsi"/>
                </w:rPr>
              </w:rPrChange>
            </w:rPr>
            <w:delText xml:space="preserve">HBPs have furthermore been shown to be a key factor for success of UHC in other countries as well. An economists’ declaration published in the Lancet states a belief that UHC </w:delText>
          </w:r>
          <w:commentRangeStart w:id="1595"/>
          <w:r w:rsidRPr="00C874A1" w:rsidDel="00B5055C">
            <w:rPr>
              <w:rFonts w:cstheme="minorHAnsi"/>
              <w:rPrChange w:id="1596" w:author="Sean Duan" w:date="2021-08-06T14:49:00Z">
                <w:rPr>
                  <w:rFonts w:cstheme="minorHAnsi"/>
                </w:rPr>
              </w:rPrChange>
            </w:rPr>
            <w:delText>means “ensuring that everyone can obtain essential health services at high quality without suffering financial hardship” (Summers 2015). Yet the economists themselves realize that “resource constraints require individual countries to determine their own definition of ‘essential’.” This speaks directly to the practical issue of universal health needing limits to be effective. In fact, looking at countries that have UHC without an HBP linked to cost, such as Ghana, Uganda, and Peru, we find significant fiscal imbalances and implicit rationing, reducing overall quality of healthcare outcomes (Glassman et al. 2016). Looking at a parallel situation of how cancer care is managed in the U.S., Chalkidou, Marquez, and Dhillon et al. (2014) find that a HBP like framework is essential, as evidence or guidelines towards care (an UHC without an HBP) are unlikely to improve efficiency and quality of care without “the support of institutional, and legal frameworks” (UHC with an HBP). Given that we have shown that our issues with UHC in the U.S. can be addressed by an HBP, it then stands to reason that we must determine the best methodology for exposing our population to an HBP.</w:delText>
          </w:r>
          <w:commentRangeEnd w:id="1595"/>
          <w:r w:rsidRPr="00C874A1" w:rsidDel="00B5055C">
            <w:rPr>
              <w:rStyle w:val="CommentReference"/>
              <w:rFonts w:cstheme="minorHAnsi"/>
              <w:sz w:val="24"/>
              <w:szCs w:val="24"/>
              <w:rPrChange w:id="1597" w:author="Sean Duan" w:date="2021-08-06T14:49:00Z">
                <w:rPr>
                  <w:rStyle w:val="CommentReference"/>
                  <w:rFonts w:cstheme="minorHAnsi"/>
                </w:rPr>
              </w:rPrChange>
            </w:rPr>
            <w:commentReference w:id="1595"/>
          </w:r>
        </w:del>
      </w:moveTo>
    </w:p>
    <w:moveToRangeEnd w:id="1591"/>
    <w:p w14:paraId="45044B6B" w14:textId="5476992A" w:rsidR="00A300C3" w:rsidRPr="00C874A1" w:rsidRDefault="00A300C3" w:rsidP="00A300C3">
      <w:pPr>
        <w:pStyle w:val="Heading2"/>
        <w:spacing w:line="480" w:lineRule="auto"/>
        <w:rPr>
          <w:ins w:id="1598" w:author="Sean Duan" w:date="2021-08-02T14:32:00Z"/>
          <w:rFonts w:asciiTheme="minorHAnsi" w:hAnsiTheme="minorHAnsi" w:cstheme="minorHAnsi"/>
          <w:color w:val="auto"/>
          <w:sz w:val="24"/>
          <w:szCs w:val="24"/>
          <w:rPrChange w:id="1599" w:author="Sean Duan" w:date="2021-08-06T14:49:00Z">
            <w:rPr>
              <w:ins w:id="1600" w:author="Sean Duan" w:date="2021-08-02T14:32:00Z"/>
              <w:rFonts w:asciiTheme="minorHAnsi" w:hAnsiTheme="minorHAnsi" w:cstheme="minorHAnsi"/>
              <w:color w:val="auto"/>
            </w:rPr>
          </w:rPrChange>
        </w:rPr>
      </w:pPr>
      <w:ins w:id="1601" w:author="Sean Duan" w:date="2021-08-02T14:31:00Z">
        <w:r w:rsidRPr="00C874A1">
          <w:rPr>
            <w:rFonts w:asciiTheme="minorHAnsi" w:hAnsiTheme="minorHAnsi" w:cstheme="minorHAnsi"/>
            <w:color w:val="auto"/>
            <w:sz w:val="24"/>
            <w:szCs w:val="24"/>
            <w:rPrChange w:id="1602" w:author="Sean Duan" w:date="2021-08-06T14:49:00Z">
              <w:rPr>
                <w:rFonts w:asciiTheme="minorHAnsi" w:hAnsiTheme="minorHAnsi" w:cstheme="minorHAnsi"/>
                <w:color w:val="auto"/>
              </w:rPr>
            </w:rPrChange>
          </w:rPr>
          <w:t xml:space="preserve">Previous </w:t>
        </w:r>
      </w:ins>
      <w:ins w:id="1603" w:author="Sean Duan" w:date="2021-08-02T14:32:00Z">
        <w:r w:rsidRPr="00C874A1">
          <w:rPr>
            <w:rFonts w:asciiTheme="minorHAnsi" w:hAnsiTheme="minorHAnsi" w:cstheme="minorHAnsi"/>
            <w:color w:val="auto"/>
            <w:sz w:val="24"/>
            <w:szCs w:val="24"/>
            <w:rPrChange w:id="1604" w:author="Sean Duan" w:date="2021-08-06T14:49:00Z">
              <w:rPr>
                <w:rFonts w:asciiTheme="minorHAnsi" w:hAnsiTheme="minorHAnsi" w:cstheme="minorHAnsi"/>
                <w:color w:val="auto"/>
              </w:rPr>
            </w:rPrChange>
          </w:rPr>
          <w:t>US Attempts towards UHC</w:t>
        </w:r>
      </w:ins>
    </w:p>
    <w:p w14:paraId="53EE28BC" w14:textId="77777777" w:rsidR="00A300C3" w:rsidRPr="00C874A1" w:rsidRDefault="00A300C3">
      <w:pPr>
        <w:pStyle w:val="BodyText"/>
        <w:spacing w:line="480" w:lineRule="auto"/>
        <w:rPr>
          <w:ins w:id="1605" w:author="Sean Duan" w:date="2021-08-02T14:38:00Z"/>
          <w:highlight w:val="yellow"/>
          <w:rPrChange w:id="1606" w:author="Sean Duan" w:date="2021-08-06T14:49:00Z">
            <w:rPr>
              <w:ins w:id="1607" w:author="Sean Duan" w:date="2021-08-02T14:38:00Z"/>
            </w:rPr>
          </w:rPrChange>
        </w:rPr>
      </w:pPr>
      <w:ins w:id="1608" w:author="Sean Duan" w:date="2021-08-02T14:33:00Z">
        <w:r w:rsidRPr="00C874A1">
          <w:rPr>
            <w:rPrChange w:id="1609" w:author="Sean Duan" w:date="2021-08-06T14:49:00Z">
              <w:rPr/>
            </w:rPrChange>
          </w:rPr>
          <w:tab/>
          <w:t>Several movements attempting to implement UHC in the United States have been tried before at the state level</w:t>
        </w:r>
      </w:ins>
      <w:ins w:id="1610" w:author="Sean Duan" w:date="2021-08-02T14:34:00Z">
        <w:r w:rsidRPr="00C874A1">
          <w:rPr>
            <w:rPrChange w:id="1611" w:author="Sean Duan" w:date="2021-08-06T14:49:00Z">
              <w:rPr/>
            </w:rPrChange>
          </w:rPr>
          <w:t>.</w:t>
        </w:r>
      </w:ins>
      <w:ins w:id="1612" w:author="Sean Duan" w:date="2021-08-02T14:33:00Z">
        <w:r w:rsidRPr="00C874A1">
          <w:rPr>
            <w:rPrChange w:id="1613" w:author="Sean Duan" w:date="2021-08-06T14:49:00Z">
              <w:rPr/>
            </w:rPrChange>
          </w:rPr>
          <w:t xml:space="preserve"> </w:t>
        </w:r>
      </w:ins>
      <w:ins w:id="1614" w:author="Sean Duan" w:date="2021-08-02T14:34:00Z">
        <w:r w:rsidRPr="00C874A1">
          <w:rPr>
            <w:rPrChange w:id="1615" w:author="Sean Duan" w:date="2021-08-06T14:49:00Z">
              <w:rPr/>
            </w:rPrChange>
          </w:rPr>
          <w:t>So far, n</w:t>
        </w:r>
      </w:ins>
      <w:ins w:id="1616" w:author="Sean Duan" w:date="2021-08-02T14:33:00Z">
        <w:r w:rsidRPr="00C874A1">
          <w:rPr>
            <w:rPrChange w:id="1617" w:author="Sean Duan" w:date="2021-08-06T14:49:00Z">
              <w:rPr/>
            </w:rPrChange>
          </w:rPr>
          <w:t>one have been successful.</w:t>
        </w:r>
      </w:ins>
      <w:ins w:id="1618" w:author="Sean Duan" w:date="2021-08-02T14:35:00Z">
        <w:r w:rsidRPr="00C874A1">
          <w:rPr>
            <w:rPrChange w:id="1619" w:author="Sean Duan" w:date="2021-08-06T14:49:00Z">
              <w:rPr/>
            </w:rPrChange>
          </w:rPr>
          <w:t xml:space="preserve"> The furt</w:t>
        </w:r>
      </w:ins>
      <w:ins w:id="1620" w:author="Sean Duan" w:date="2021-08-02T14:36:00Z">
        <w:r w:rsidRPr="00C874A1">
          <w:rPr>
            <w:rPrChange w:id="1621" w:author="Sean Duan" w:date="2021-08-06T14:49:00Z">
              <w:rPr/>
            </w:rPrChange>
          </w:rPr>
          <w:t>hest that UHC has progressed has been in Vermont, where the local legislature enacted a bill in 2011 guaranteeing UHC for all Vermont residents</w:t>
        </w:r>
      </w:ins>
      <w:ins w:id="1622" w:author="Sean Duan" w:date="2021-08-02T14:38:00Z">
        <w:r w:rsidRPr="00C874A1">
          <w:rPr>
            <w:rPrChange w:id="1623" w:author="Sean Duan" w:date="2021-08-06T14:49:00Z">
              <w:rPr/>
            </w:rPrChange>
          </w:rPr>
          <w:t xml:space="preserve"> </w:t>
        </w:r>
        <w:r w:rsidRPr="00C874A1">
          <w:rPr>
            <w:highlight w:val="yellow"/>
            <w:rPrChange w:id="1624" w:author="Sean Duan" w:date="2021-08-06T14:49:00Z">
              <w:rPr/>
            </w:rPrChange>
          </w:rPr>
          <w:t>(State of Vermont Health Care Financing Plan Beginning Calendar</w:t>
        </w:r>
      </w:ins>
    </w:p>
    <w:p w14:paraId="775CC936" w14:textId="651774D2" w:rsidR="00A300C3" w:rsidRPr="00C874A1" w:rsidRDefault="00A300C3" w:rsidP="00A300C3">
      <w:pPr>
        <w:pStyle w:val="BodyText"/>
        <w:spacing w:line="480" w:lineRule="auto"/>
        <w:rPr>
          <w:ins w:id="1625" w:author="Sean Duan" w:date="2021-08-02T14:41:00Z"/>
          <w:highlight w:val="yellow"/>
          <w:rPrChange w:id="1626" w:author="Sean Duan" w:date="2021-08-06T14:49:00Z">
            <w:rPr>
              <w:ins w:id="1627" w:author="Sean Duan" w:date="2021-08-02T14:41:00Z"/>
              <w:highlight w:val="yellow"/>
            </w:rPr>
          </w:rPrChange>
        </w:rPr>
      </w:pPr>
      <w:ins w:id="1628" w:author="Sean Duan" w:date="2021-08-02T14:38:00Z">
        <w:r w:rsidRPr="00C874A1">
          <w:rPr>
            <w:highlight w:val="yellow"/>
            <w:rPrChange w:id="1629" w:author="Sean Duan" w:date="2021-08-06T14:49:00Z">
              <w:rPr/>
            </w:rPrChange>
          </w:rPr>
          <w:t>Year 2017 Analysis, 2013)</w:t>
        </w:r>
      </w:ins>
      <w:ins w:id="1630" w:author="Sean Duan" w:date="2021-08-02T14:36:00Z">
        <w:r w:rsidRPr="00C874A1">
          <w:rPr>
            <w:rPrChange w:id="1631" w:author="Sean Duan" w:date="2021-08-06T14:49:00Z">
              <w:rPr/>
            </w:rPrChange>
          </w:rPr>
          <w:t xml:space="preserve">. This bill, known as “Green Mountain </w:t>
        </w:r>
        <w:proofErr w:type="gramStart"/>
        <w:r w:rsidRPr="00C874A1">
          <w:rPr>
            <w:rPrChange w:id="1632" w:author="Sean Duan" w:date="2021-08-06T14:49:00Z">
              <w:rPr/>
            </w:rPrChange>
          </w:rPr>
          <w:t>Care</w:t>
        </w:r>
        <w:proofErr w:type="gramEnd"/>
        <w:r w:rsidRPr="00C874A1">
          <w:rPr>
            <w:rPrChange w:id="1633" w:author="Sean Duan" w:date="2021-08-06T14:49:00Z">
              <w:rPr/>
            </w:rPrChange>
          </w:rPr>
          <w:t>”</w:t>
        </w:r>
      </w:ins>
      <w:ins w:id="1634" w:author="Sean Duan" w:date="2021-08-02T14:37:00Z">
        <w:r w:rsidRPr="00C874A1">
          <w:rPr>
            <w:rPrChange w:id="1635" w:author="Sean Duan" w:date="2021-08-06T14:49:00Z">
              <w:rPr/>
            </w:rPrChange>
          </w:rPr>
          <w:t xml:space="preserve"> was </w:t>
        </w:r>
      </w:ins>
      <w:ins w:id="1636" w:author="Sean Duan" w:date="2021-08-02T14:38:00Z">
        <w:r w:rsidRPr="00C874A1">
          <w:rPr>
            <w:rPrChange w:id="1637" w:author="Sean Duan" w:date="2021-08-06T14:49:00Z">
              <w:rPr/>
            </w:rPrChange>
          </w:rPr>
          <w:t>perceived</w:t>
        </w:r>
      </w:ins>
      <w:ins w:id="1638" w:author="Sean Duan" w:date="2021-08-02T14:37:00Z">
        <w:r w:rsidRPr="00C874A1">
          <w:rPr>
            <w:rPrChange w:id="1639" w:author="Sean Duan" w:date="2021-08-06T14:49:00Z">
              <w:rPr/>
            </w:rPrChange>
          </w:rPr>
          <w:t xml:space="preserve"> as </w:t>
        </w:r>
      </w:ins>
      <w:ins w:id="1640" w:author="Sean Duan" w:date="2021-08-02T14:38:00Z">
        <w:r w:rsidRPr="00C874A1">
          <w:rPr>
            <w:rPrChange w:id="1641" w:author="Sean Duan" w:date="2021-08-06T14:49:00Z">
              <w:rPr/>
            </w:rPrChange>
          </w:rPr>
          <w:t xml:space="preserve">not just a tool </w:t>
        </w:r>
      </w:ins>
      <w:ins w:id="1642" w:author="Sean Duan" w:date="2021-08-02T14:39:00Z">
        <w:r w:rsidRPr="00C874A1">
          <w:rPr>
            <w:rPrChange w:id="1643" w:author="Sean Duan" w:date="2021-08-06T14:49:00Z">
              <w:rPr/>
            </w:rPrChange>
          </w:rPr>
          <w:t>to improve health outcomes in Vermont, but also as a way to reduce medical costs and strengthen the economy as a whole. Thr</w:t>
        </w:r>
      </w:ins>
      <w:ins w:id="1644" w:author="Sean Duan" w:date="2021-08-02T14:40:00Z">
        <w:r w:rsidRPr="00C874A1">
          <w:rPr>
            <w:rPrChange w:id="1645" w:author="Sean Duan" w:date="2021-08-06T14:49:00Z">
              <w:rPr/>
            </w:rPrChange>
          </w:rPr>
          <w:t xml:space="preserve">ee different independent organizations projected this to be the case, with </w:t>
        </w:r>
      </w:ins>
      <w:ins w:id="1646" w:author="Sean Duan" w:date="2021-08-02T14:42:00Z">
        <w:r w:rsidR="00EE3945" w:rsidRPr="00C874A1">
          <w:rPr>
            <w:rPrChange w:id="1647" w:author="Sean Duan" w:date="2021-08-06T14:49:00Z">
              <w:rPr/>
            </w:rPrChange>
          </w:rPr>
          <w:t>a consensus</w:t>
        </w:r>
      </w:ins>
      <w:ins w:id="1648" w:author="Sean Duan" w:date="2021-08-02T14:40:00Z">
        <w:r w:rsidRPr="00C874A1">
          <w:rPr>
            <w:rPrChange w:id="1649" w:author="Sean Duan" w:date="2021-08-06T14:49:00Z">
              <w:rPr/>
            </w:rPrChange>
          </w:rPr>
          <w:t xml:space="preserve"> that immediate healthcare costs for Vermont would be </w:t>
        </w:r>
        <w:r w:rsidRPr="00C874A1">
          <w:rPr>
            <w:rPrChange w:id="1650" w:author="Sean Duan" w:date="2021-08-06T14:49:00Z">
              <w:rPr/>
            </w:rPrChange>
          </w:rPr>
          <w:lastRenderedPageBreak/>
          <w:t>lowered by 8-12% and another 12-14% over the next 10 years</w:t>
        </w:r>
      </w:ins>
      <w:ins w:id="1651" w:author="Sean Duan" w:date="2021-08-02T14:41:00Z">
        <w:r w:rsidRPr="00C874A1">
          <w:rPr>
            <w:rPrChange w:id="1652" w:author="Sean Duan" w:date="2021-08-06T14:49:00Z">
              <w:rPr/>
            </w:rPrChange>
          </w:rPr>
          <w:t xml:space="preserve"> </w:t>
        </w:r>
        <w:r w:rsidRPr="00C874A1">
          <w:rPr>
            <w:highlight w:val="yellow"/>
            <w:rPrChange w:id="1653" w:author="Sean Duan" w:date="2021-08-06T14:49:00Z">
              <w:rPr/>
            </w:rPrChange>
          </w:rPr>
          <w:t>(Hsiao</w:t>
        </w:r>
      </w:ins>
      <w:ins w:id="1654" w:author="Sean Duan" w:date="2021-08-02T14:42:00Z">
        <w:r w:rsidR="00E543F8" w:rsidRPr="00C874A1">
          <w:rPr>
            <w:highlight w:val="yellow"/>
            <w:rPrChange w:id="1655" w:author="Sean Duan" w:date="2021-08-06T14:49:00Z">
              <w:rPr>
                <w:highlight w:val="yellow"/>
              </w:rPr>
            </w:rPrChange>
          </w:rPr>
          <w:t>,</w:t>
        </w:r>
      </w:ins>
      <w:ins w:id="1656" w:author="Sean Duan" w:date="2021-08-02T14:41:00Z">
        <w:r w:rsidRPr="00C874A1">
          <w:rPr>
            <w:highlight w:val="yellow"/>
            <w:rPrChange w:id="1657" w:author="Sean Duan" w:date="2021-08-06T14:49:00Z">
              <w:rPr/>
            </w:rPrChange>
          </w:rPr>
          <w:t xml:space="preserve"> 2011</w:t>
        </w:r>
      </w:ins>
      <w:ins w:id="1658" w:author="Sean Duan" w:date="2021-08-02T14:42:00Z">
        <w:r w:rsidR="00E543F8" w:rsidRPr="00C874A1">
          <w:rPr>
            <w:highlight w:val="yellow"/>
            <w:rPrChange w:id="1659" w:author="Sean Duan" w:date="2021-08-06T14:49:00Z">
              <w:rPr>
                <w:highlight w:val="yellow"/>
              </w:rPr>
            </w:rPrChange>
          </w:rPr>
          <w:t>;</w:t>
        </w:r>
      </w:ins>
      <w:ins w:id="1660" w:author="Sean Duan" w:date="2021-08-02T14:41:00Z">
        <w:r w:rsidRPr="00C874A1">
          <w:rPr>
            <w:highlight w:val="yellow"/>
            <w:rPrChange w:id="1661" w:author="Sean Duan" w:date="2021-08-06T14:49:00Z">
              <w:rPr/>
            </w:rPrChange>
          </w:rPr>
          <w:t xml:space="preserve"> Green Mountain Care Financing Report</w:t>
        </w:r>
      </w:ins>
      <w:ins w:id="1662" w:author="Sean Duan" w:date="2021-08-02T14:42:00Z">
        <w:r w:rsidR="00E543F8" w:rsidRPr="00C874A1">
          <w:rPr>
            <w:highlight w:val="yellow"/>
            <w:rPrChange w:id="1663" w:author="Sean Duan" w:date="2021-08-06T14:49:00Z">
              <w:rPr>
                <w:highlight w:val="yellow"/>
              </w:rPr>
            </w:rPrChange>
          </w:rPr>
          <w:t>,</w:t>
        </w:r>
      </w:ins>
      <w:ins w:id="1664" w:author="Sean Duan" w:date="2021-08-02T14:41:00Z">
        <w:r w:rsidRPr="00C874A1">
          <w:rPr>
            <w:highlight w:val="yellow"/>
            <w:rPrChange w:id="1665" w:author="Sean Duan" w:date="2021-08-06T14:49:00Z">
              <w:rPr/>
            </w:rPrChange>
          </w:rPr>
          <w:t xml:space="preserve"> 2014</w:t>
        </w:r>
      </w:ins>
      <w:ins w:id="1666" w:author="Sean Duan" w:date="2021-08-02T14:42:00Z">
        <w:r w:rsidR="00E543F8" w:rsidRPr="00C874A1">
          <w:rPr>
            <w:highlight w:val="yellow"/>
            <w:rPrChange w:id="1667" w:author="Sean Duan" w:date="2021-08-06T14:49:00Z">
              <w:rPr>
                <w:highlight w:val="yellow"/>
              </w:rPr>
            </w:rPrChange>
          </w:rPr>
          <w:t>;</w:t>
        </w:r>
      </w:ins>
      <w:ins w:id="1668" w:author="Sean Duan" w:date="2021-08-02T14:41:00Z">
        <w:r w:rsidRPr="00C874A1">
          <w:rPr>
            <w:highlight w:val="yellow"/>
            <w:rPrChange w:id="1669" w:author="Sean Duan" w:date="2021-08-06T14:49:00Z">
              <w:rPr/>
            </w:rPrChange>
          </w:rPr>
          <w:t xml:space="preserve"> </w:t>
        </w:r>
        <w:r w:rsidRPr="00C874A1">
          <w:rPr>
            <w:highlight w:val="yellow"/>
            <w:rPrChange w:id="1670" w:author="Sean Duan" w:date="2021-08-06T14:49:00Z">
              <w:rPr>
                <w:highlight w:val="yellow"/>
              </w:rPr>
            </w:rPrChange>
          </w:rPr>
          <w:t>State of Vermont Health Care Financing Plan Beginning Calendar</w:t>
        </w:r>
      </w:ins>
    </w:p>
    <w:p w14:paraId="64DEBFDD" w14:textId="6CF76960" w:rsidR="00A300C3" w:rsidRPr="00C874A1" w:rsidRDefault="00A300C3" w:rsidP="00A300C3">
      <w:pPr>
        <w:pStyle w:val="BodyText"/>
        <w:spacing w:line="480" w:lineRule="auto"/>
        <w:rPr>
          <w:ins w:id="1671" w:author="Sean Duan" w:date="2021-08-02T15:02:00Z"/>
          <w:rPrChange w:id="1672" w:author="Sean Duan" w:date="2021-08-06T14:49:00Z">
            <w:rPr>
              <w:ins w:id="1673" w:author="Sean Duan" w:date="2021-08-02T15:02:00Z"/>
            </w:rPr>
          </w:rPrChange>
        </w:rPr>
      </w:pPr>
      <w:ins w:id="1674" w:author="Sean Duan" w:date="2021-08-02T14:41:00Z">
        <w:r w:rsidRPr="00C874A1">
          <w:rPr>
            <w:highlight w:val="yellow"/>
            <w:rPrChange w:id="1675" w:author="Sean Duan" w:date="2021-08-06T14:49:00Z">
              <w:rPr>
                <w:highlight w:val="yellow"/>
              </w:rPr>
            </w:rPrChange>
          </w:rPr>
          <w:t>Year 2017 Analysis</w:t>
        </w:r>
      </w:ins>
      <w:ins w:id="1676" w:author="Sean Duan" w:date="2021-08-02T14:42:00Z">
        <w:r w:rsidR="00E543F8" w:rsidRPr="00C874A1">
          <w:rPr>
            <w:highlight w:val="yellow"/>
            <w:rPrChange w:id="1677" w:author="Sean Duan" w:date="2021-08-06T14:49:00Z">
              <w:rPr>
                <w:highlight w:val="yellow"/>
              </w:rPr>
            </w:rPrChange>
          </w:rPr>
          <w:t>,</w:t>
        </w:r>
      </w:ins>
      <w:ins w:id="1678" w:author="Sean Duan" w:date="2021-08-02T14:41:00Z">
        <w:r w:rsidRPr="00C874A1">
          <w:rPr>
            <w:highlight w:val="yellow"/>
            <w:rPrChange w:id="1679" w:author="Sean Duan" w:date="2021-08-06T14:49:00Z">
              <w:rPr>
                <w:highlight w:val="yellow"/>
              </w:rPr>
            </w:rPrChange>
          </w:rPr>
          <w:t xml:space="preserve"> 2013)</w:t>
        </w:r>
        <w:r w:rsidRPr="00C874A1">
          <w:rPr>
            <w:rPrChange w:id="1680" w:author="Sean Duan" w:date="2021-08-06T14:49:00Z">
              <w:rPr/>
            </w:rPrChange>
          </w:rPr>
          <w:t>.</w:t>
        </w:r>
      </w:ins>
      <w:ins w:id="1681" w:author="Sean Duan" w:date="2021-08-02T14:42:00Z">
        <w:r w:rsidR="00EE3945" w:rsidRPr="00C874A1">
          <w:rPr>
            <w:rPrChange w:id="1682" w:author="Sean Duan" w:date="2021-08-06T14:49:00Z">
              <w:rPr/>
            </w:rPrChange>
          </w:rPr>
          <w:t xml:space="preserve"> Combined with the fact that cost increases were estimated to be on</w:t>
        </w:r>
      </w:ins>
      <w:ins w:id="1683" w:author="Sean Duan" w:date="2021-08-02T14:40:00Z">
        <w:r w:rsidRPr="00C874A1">
          <w:rPr>
            <w:rPrChange w:id="1684" w:author="Sean Duan" w:date="2021-08-06T14:49:00Z">
              <w:rPr/>
            </w:rPrChange>
          </w:rPr>
          <w:t xml:space="preserve">ly 9.4% </w:t>
        </w:r>
      </w:ins>
      <w:ins w:id="1685" w:author="Sean Duan" w:date="2021-08-02T14:43:00Z">
        <w:r w:rsidR="00EE3945" w:rsidRPr="00C874A1">
          <w:rPr>
            <w:rPrChange w:id="1686" w:author="Sean Duan" w:date="2021-08-06T14:49:00Z">
              <w:rPr/>
            </w:rPrChange>
          </w:rPr>
          <w:t xml:space="preserve">for employers </w:t>
        </w:r>
      </w:ins>
      <w:ins w:id="1687" w:author="Sean Duan" w:date="2021-08-02T14:40:00Z">
        <w:r w:rsidRPr="00C874A1">
          <w:rPr>
            <w:rPrChange w:id="1688" w:author="Sean Duan" w:date="2021-08-06T14:49:00Z">
              <w:rPr/>
            </w:rPrChange>
          </w:rPr>
          <w:t xml:space="preserve">and </w:t>
        </w:r>
      </w:ins>
      <w:ins w:id="1689" w:author="Sean Duan" w:date="2021-08-02T14:43:00Z">
        <w:r w:rsidR="00EE3945" w:rsidRPr="00C874A1">
          <w:rPr>
            <w:rPrChange w:id="1690" w:author="Sean Duan" w:date="2021-08-06T14:49:00Z">
              <w:rPr/>
            </w:rPrChange>
          </w:rPr>
          <w:t xml:space="preserve">3.1% for </w:t>
        </w:r>
      </w:ins>
      <w:ins w:id="1691" w:author="Sean Duan" w:date="2021-08-02T14:40:00Z">
        <w:r w:rsidRPr="00C874A1">
          <w:rPr>
            <w:rPrChange w:id="1692" w:author="Sean Duan" w:date="2021-08-06T14:49:00Z">
              <w:rPr/>
            </w:rPrChange>
          </w:rPr>
          <w:t>individuals</w:t>
        </w:r>
      </w:ins>
      <w:ins w:id="1693" w:author="Sean Duan" w:date="2021-08-02T14:43:00Z">
        <w:r w:rsidR="00EE3945" w:rsidRPr="00C874A1">
          <w:rPr>
            <w:rPrChange w:id="1694" w:author="Sean Duan" w:date="2021-08-06T14:49:00Z">
              <w:rPr/>
            </w:rPrChange>
          </w:rPr>
          <w:t xml:space="preserve">, </w:t>
        </w:r>
      </w:ins>
      <w:ins w:id="1695" w:author="Sean Duan" w:date="2021-08-02T14:44:00Z">
        <w:r w:rsidR="00EE3945" w:rsidRPr="00C874A1">
          <w:rPr>
            <w:rPrChange w:id="1696" w:author="Sean Duan" w:date="2021-08-06T14:49:00Z">
              <w:rPr/>
            </w:rPrChange>
          </w:rPr>
          <w:t xml:space="preserve">total savings across the system were estimated to be $378 million over 5 years. </w:t>
        </w:r>
      </w:ins>
      <w:ins w:id="1697" w:author="Sean Duan" w:date="2021-08-02T14:46:00Z">
        <w:r w:rsidR="00EE3945" w:rsidRPr="00C874A1">
          <w:rPr>
            <w:rPrChange w:id="1698" w:author="Sean Duan" w:date="2021-08-06T14:49:00Z">
              <w:rPr/>
            </w:rPrChange>
          </w:rPr>
          <w:t xml:space="preserve">Difficulties arose in implementation </w:t>
        </w:r>
      </w:ins>
      <w:ins w:id="1699" w:author="Sean Duan" w:date="2021-08-02T14:45:00Z">
        <w:r w:rsidR="00EE3945" w:rsidRPr="00C874A1">
          <w:rPr>
            <w:rPrChange w:id="1700" w:author="Sean Duan" w:date="2021-08-06T14:49:00Z">
              <w:rPr/>
            </w:rPrChange>
          </w:rPr>
          <w:t>however, due to a combination of reduced federal revenue and increased scope of coverage to nonresidents working in Vermont (McDono</w:t>
        </w:r>
      </w:ins>
      <w:ins w:id="1701" w:author="Sean Duan" w:date="2021-08-02T14:46:00Z">
        <w:r w:rsidR="00EE3945" w:rsidRPr="00C874A1">
          <w:rPr>
            <w:rPrChange w:id="1702" w:author="Sean Duan" w:date="2021-08-06T14:49:00Z">
              <w:rPr/>
            </w:rPrChange>
          </w:rPr>
          <w:t xml:space="preserve">ugh 2015). </w:t>
        </w:r>
        <w:commentRangeStart w:id="1703"/>
        <w:r w:rsidR="00EE3945" w:rsidRPr="00C874A1">
          <w:rPr>
            <w:rPrChange w:id="1704" w:author="Sean Duan" w:date="2021-08-06T14:49:00Z">
              <w:rPr/>
            </w:rPrChange>
          </w:rPr>
          <w:t>The plan was eventually abandoned in 2014</w:t>
        </w:r>
      </w:ins>
      <w:ins w:id="1705" w:author="Sean Duan" w:date="2021-08-02T14:47:00Z">
        <w:r w:rsidR="00EE3945" w:rsidRPr="00C874A1">
          <w:rPr>
            <w:rPrChange w:id="1706" w:author="Sean Duan" w:date="2021-08-06T14:49:00Z">
              <w:rPr/>
            </w:rPrChange>
          </w:rPr>
          <w:t>, not due to lack of public support, of which there was a plurality (40% supported, 39% opposed, 21% unsure), but instead due to proportionally larger taxes on business, and an inability to convey that these taxes would functionally replace current premium costs</w:t>
        </w:r>
      </w:ins>
      <w:ins w:id="1707" w:author="Sean Duan" w:date="2021-08-02T15:01:00Z">
        <w:r w:rsidR="004F2578" w:rsidRPr="00C874A1">
          <w:rPr>
            <w:rPrChange w:id="1708" w:author="Sean Duan" w:date="2021-08-06T14:49:00Z">
              <w:rPr/>
            </w:rPrChange>
          </w:rPr>
          <w:t xml:space="preserve"> </w:t>
        </w:r>
        <w:r w:rsidR="004F2578" w:rsidRPr="00C874A1">
          <w:rPr>
            <w:highlight w:val="yellow"/>
            <w:rPrChange w:id="1709" w:author="Sean Duan" w:date="2021-08-06T14:49:00Z">
              <w:rPr/>
            </w:rPrChange>
          </w:rPr>
          <w:t>(Fox 2015)</w:t>
        </w:r>
        <w:r w:rsidR="004F2578" w:rsidRPr="00C874A1">
          <w:rPr>
            <w:rPrChange w:id="1710" w:author="Sean Duan" w:date="2021-08-06T14:49:00Z">
              <w:rPr/>
            </w:rPrChange>
          </w:rPr>
          <w:t>.</w:t>
        </w:r>
      </w:ins>
      <w:commentRangeEnd w:id="1703"/>
      <w:ins w:id="1711" w:author="Sean Duan" w:date="2021-08-02T15:02:00Z">
        <w:r w:rsidR="004F2578" w:rsidRPr="00C874A1">
          <w:rPr>
            <w:rStyle w:val="CommentReference"/>
            <w:sz w:val="24"/>
            <w:szCs w:val="24"/>
            <w:rPrChange w:id="1712" w:author="Sean Duan" w:date="2021-08-06T14:49:00Z">
              <w:rPr>
                <w:rStyle w:val="CommentReference"/>
              </w:rPr>
            </w:rPrChange>
          </w:rPr>
          <w:commentReference w:id="1703"/>
        </w:r>
      </w:ins>
    </w:p>
    <w:p w14:paraId="6A928620" w14:textId="7537804B" w:rsidR="004F2578" w:rsidRPr="00C874A1" w:rsidRDefault="004F2578">
      <w:pPr>
        <w:pStyle w:val="BodyText"/>
        <w:spacing w:line="480" w:lineRule="auto"/>
        <w:rPr>
          <w:ins w:id="1713" w:author="Sean Duan" w:date="2021-08-02T14:32:00Z"/>
          <w:rPrChange w:id="1714" w:author="Sean Duan" w:date="2021-08-06T14:49:00Z">
            <w:rPr>
              <w:ins w:id="1715" w:author="Sean Duan" w:date="2021-08-02T14:32:00Z"/>
            </w:rPr>
          </w:rPrChange>
        </w:rPr>
        <w:pPrChange w:id="1716" w:author="Sean Duan" w:date="2021-08-02T14:39:00Z">
          <w:pPr>
            <w:pStyle w:val="BodyText"/>
          </w:pPr>
        </w:pPrChange>
      </w:pPr>
      <w:ins w:id="1717" w:author="Sean Duan" w:date="2021-08-02T15:03:00Z">
        <w:r w:rsidRPr="00C874A1">
          <w:rPr>
            <w:rPrChange w:id="1718" w:author="Sean Duan" w:date="2021-08-06T14:49:00Z">
              <w:rPr/>
            </w:rPrChange>
          </w:rPr>
          <w:tab/>
          <w:t xml:space="preserve">Oregon </w:t>
        </w:r>
      </w:ins>
      <w:ins w:id="1719" w:author="Sean Duan" w:date="2021-08-02T15:04:00Z">
        <w:r w:rsidR="005D20E8" w:rsidRPr="00C874A1">
          <w:rPr>
            <w:rPrChange w:id="1720" w:author="Sean Duan" w:date="2021-08-06T14:49:00Z">
              <w:rPr/>
            </w:rPrChange>
          </w:rPr>
          <w:t xml:space="preserve">is </w:t>
        </w:r>
      </w:ins>
      <w:ins w:id="1721" w:author="Sean Duan" w:date="2021-08-02T15:05:00Z">
        <w:r w:rsidR="005D20E8" w:rsidRPr="00C874A1">
          <w:rPr>
            <w:rPrChange w:id="1722" w:author="Sean Duan" w:date="2021-08-06T14:49:00Z">
              <w:rPr/>
            </w:rPrChange>
          </w:rPr>
          <w:t xml:space="preserve">another state where UHC expansion has been debated and examined. The Oregon </w:t>
        </w:r>
      </w:ins>
      <w:ins w:id="1723" w:author="Sean Duan" w:date="2021-08-02T15:03:00Z">
        <w:r w:rsidRPr="00C874A1">
          <w:rPr>
            <w:rPrChange w:id="1724" w:author="Sean Duan" w:date="2021-08-06T14:49:00Z">
              <w:rPr/>
            </w:rPrChange>
          </w:rPr>
          <w:t xml:space="preserve">Medicaid lottery in 2008 </w:t>
        </w:r>
      </w:ins>
      <w:ins w:id="1725" w:author="Sean Duan" w:date="2021-08-02T15:09:00Z">
        <w:r w:rsidR="005D20E8" w:rsidRPr="00C874A1">
          <w:rPr>
            <w:rPrChange w:id="1726" w:author="Sean Duan" w:date="2021-08-06T14:49:00Z">
              <w:rPr/>
            </w:rPrChange>
          </w:rPr>
          <w:t xml:space="preserve">was </w:t>
        </w:r>
      </w:ins>
      <w:ins w:id="1727" w:author="Sean Duan" w:date="2021-08-02T15:04:00Z">
        <w:r w:rsidR="005D20E8" w:rsidRPr="00C874A1">
          <w:rPr>
            <w:rPrChange w:id="1728" w:author="Sean Duan" w:date="2021-08-06T14:49:00Z">
              <w:rPr/>
            </w:rPrChange>
          </w:rPr>
          <w:t>the first time in the US where a randomized controlled study</w:t>
        </w:r>
      </w:ins>
      <w:ins w:id="1729" w:author="Sean Duan" w:date="2021-08-02T15:06:00Z">
        <w:r w:rsidR="005D20E8" w:rsidRPr="00C874A1">
          <w:rPr>
            <w:rPrChange w:id="1730" w:author="Sean Duan" w:date="2021-08-06T14:49:00Z">
              <w:rPr/>
            </w:rPrChange>
          </w:rPr>
          <w:t xml:space="preserve"> </w:t>
        </w:r>
      </w:ins>
      <w:ins w:id="1731" w:author="Sean Duan" w:date="2021-08-02T15:09:00Z">
        <w:r w:rsidR="005D20E8" w:rsidRPr="00C874A1">
          <w:rPr>
            <w:rPrChange w:id="1732" w:author="Sean Duan" w:date="2021-08-06T14:49:00Z">
              <w:rPr/>
            </w:rPrChange>
          </w:rPr>
          <w:t>on UHC was possible</w:t>
        </w:r>
      </w:ins>
      <w:ins w:id="1733" w:author="Sean Duan" w:date="2021-08-02T15:06:00Z">
        <w:r w:rsidR="005D20E8" w:rsidRPr="00C874A1">
          <w:rPr>
            <w:rPrChange w:id="1734" w:author="Sean Duan" w:date="2021-08-06T14:49:00Z">
              <w:rPr/>
            </w:rPrChange>
          </w:rPr>
          <w:t xml:space="preserve">. </w:t>
        </w:r>
      </w:ins>
      <w:ins w:id="1735" w:author="Sean Duan" w:date="2021-08-02T15:08:00Z">
        <w:r w:rsidR="005D20E8" w:rsidRPr="00C874A1">
          <w:rPr>
            <w:rPrChange w:id="1736" w:author="Sean Duan" w:date="2021-08-06T14:49:00Z">
              <w:rPr/>
            </w:rPrChange>
          </w:rPr>
          <w:t>Data from roughly 6,000 adults who were selected to apply for Medicaid, and 6,000 who were not, allowed</w:t>
        </w:r>
      </w:ins>
      <w:ins w:id="1737" w:author="Sean Duan" w:date="2021-08-02T15:07:00Z">
        <w:r w:rsidR="005D20E8" w:rsidRPr="00C874A1">
          <w:rPr>
            <w:rPrChange w:id="1738" w:author="Sean Duan" w:date="2021-08-06T14:49:00Z">
              <w:rPr/>
            </w:rPrChange>
          </w:rPr>
          <w:t xml:space="preserve"> </w:t>
        </w:r>
      </w:ins>
      <w:ins w:id="1739" w:author="Sean Duan" w:date="2021-08-02T15:08:00Z">
        <w:r w:rsidR="005D20E8" w:rsidRPr="00C874A1">
          <w:rPr>
            <w:rPrChange w:id="1740" w:author="Sean Duan" w:date="2021-08-06T14:49:00Z">
              <w:rPr/>
            </w:rPrChange>
          </w:rPr>
          <w:t>for objective evaluation</w:t>
        </w:r>
      </w:ins>
      <w:ins w:id="1741" w:author="Sean Duan" w:date="2021-08-02T15:10:00Z">
        <w:r w:rsidR="005D20E8" w:rsidRPr="00C874A1">
          <w:rPr>
            <w:rPrChange w:id="1742" w:author="Sean Duan" w:date="2021-08-06T14:49:00Z">
              <w:rPr/>
            </w:rPrChange>
          </w:rPr>
          <w:t xml:space="preserve"> </w:t>
        </w:r>
        <w:r w:rsidR="005D20E8" w:rsidRPr="00C874A1">
          <w:rPr>
            <w:highlight w:val="yellow"/>
            <w:rPrChange w:id="1743" w:author="Sean Duan" w:date="2021-08-06T14:49:00Z">
              <w:rPr/>
            </w:rPrChange>
          </w:rPr>
          <w:t>(Baicker, 2013)</w:t>
        </w:r>
      </w:ins>
      <w:ins w:id="1744" w:author="Sean Duan" w:date="2021-08-02T15:09:00Z">
        <w:r w:rsidR="005D20E8" w:rsidRPr="00C874A1">
          <w:rPr>
            <w:rPrChange w:id="1745" w:author="Sean Duan" w:date="2021-08-06T14:49:00Z">
              <w:rPr/>
            </w:rPrChange>
          </w:rPr>
          <w:t xml:space="preserve">. Researchers found no significant </w:t>
        </w:r>
      </w:ins>
      <w:ins w:id="1746" w:author="Sean Duan" w:date="2021-08-02T15:10:00Z">
        <w:r w:rsidR="005D20E8" w:rsidRPr="00C874A1">
          <w:rPr>
            <w:rPrChange w:id="1747" w:author="Sean Duan" w:date="2021-08-06T14:49:00Z">
              <w:rPr/>
            </w:rPrChange>
          </w:rPr>
          <w:t xml:space="preserve">improvements in direct measurements of health, such as blood pressure, cholesterol, blood sugar, tobacco use, or obesity </w:t>
        </w:r>
        <w:r w:rsidR="005D20E8" w:rsidRPr="00C874A1">
          <w:rPr>
            <w:highlight w:val="yellow"/>
            <w:rPrChange w:id="1748" w:author="Sean Duan" w:date="2021-08-06T14:49:00Z">
              <w:rPr/>
            </w:rPrChange>
          </w:rPr>
          <w:t>(James 2015)</w:t>
        </w:r>
      </w:ins>
      <w:ins w:id="1749" w:author="Sean Duan" w:date="2021-08-02T15:11:00Z">
        <w:r w:rsidR="005D20E8" w:rsidRPr="00C874A1">
          <w:rPr>
            <w:rPrChange w:id="1750" w:author="Sean Duan" w:date="2021-08-06T14:49:00Z">
              <w:rPr/>
            </w:rPrChange>
          </w:rPr>
          <w:t xml:space="preserve">. However, significant benefits arose in the form of greater management for continuing conditions, lower depression, and most significantly, an almost complete elimination of catastrophic out of pocket medical expenses, </w:t>
        </w:r>
      </w:ins>
      <w:ins w:id="1751" w:author="Sean Duan" w:date="2021-08-02T15:12:00Z">
        <w:r w:rsidR="005D20E8" w:rsidRPr="00C874A1">
          <w:rPr>
            <w:rPrChange w:id="1752" w:author="Sean Duan" w:date="2021-08-06T14:49:00Z">
              <w:rPr/>
            </w:rPrChange>
          </w:rPr>
          <w:t xml:space="preserve">leading to lower medical </w:t>
        </w:r>
        <w:r w:rsidR="006E2639" w:rsidRPr="00C874A1">
          <w:rPr>
            <w:rPrChange w:id="1753" w:author="Sean Duan" w:date="2021-08-06T14:49:00Z">
              <w:rPr/>
            </w:rPrChange>
          </w:rPr>
          <w:t>debt</w:t>
        </w:r>
        <w:r w:rsidR="005D20E8" w:rsidRPr="00C874A1">
          <w:rPr>
            <w:rPrChange w:id="1754" w:author="Sean Duan" w:date="2021-08-06T14:49:00Z">
              <w:rPr/>
            </w:rPrChange>
          </w:rPr>
          <w:t>.</w:t>
        </w:r>
        <w:r w:rsidR="006E2639" w:rsidRPr="00C874A1">
          <w:rPr>
            <w:rPrChange w:id="1755" w:author="Sean Duan" w:date="2021-08-06T14:49:00Z">
              <w:rPr/>
            </w:rPrChange>
          </w:rPr>
          <w:t xml:space="preserve"> </w:t>
        </w:r>
      </w:ins>
      <w:ins w:id="1756" w:author="Sean Duan" w:date="2021-08-02T15:14:00Z">
        <w:r w:rsidR="0038191A" w:rsidRPr="00C874A1">
          <w:rPr>
            <w:rPrChange w:id="1757" w:author="Sean Duan" w:date="2021-08-06T14:49:00Z">
              <w:rPr/>
            </w:rPrChange>
          </w:rPr>
          <w:t xml:space="preserve">The primary concern from critics </w:t>
        </w:r>
      </w:ins>
      <w:ins w:id="1758" w:author="Sean Duan" w:date="2021-08-06T15:34:00Z">
        <w:r w:rsidR="000D3DCC">
          <w:t>was</w:t>
        </w:r>
      </w:ins>
      <w:ins w:id="1759" w:author="Sean Duan" w:date="2021-08-02T15:15:00Z">
        <w:r w:rsidR="0038191A" w:rsidRPr="00C874A1">
          <w:rPr>
            <w:rPrChange w:id="1760" w:author="Sean Duan" w:date="2021-08-06T14:49:00Z">
              <w:rPr/>
            </w:rPrChange>
          </w:rPr>
          <w:t xml:space="preserve"> the existence of such a severe disparity between the objective health outcomes, and inherently noisy self-reported health data. Given these concerns, </w:t>
        </w:r>
      </w:ins>
      <w:ins w:id="1761" w:author="Sean Duan" w:date="2021-08-02T15:16:00Z">
        <w:r w:rsidR="0038191A" w:rsidRPr="00C874A1">
          <w:rPr>
            <w:rPrChange w:id="1762" w:author="Sean Duan" w:date="2021-08-06T14:49:00Z">
              <w:rPr/>
            </w:rPrChange>
          </w:rPr>
          <w:t xml:space="preserve">UHC </w:t>
        </w:r>
      </w:ins>
      <w:ins w:id="1763" w:author="Sean Duan" w:date="2021-08-06T15:34:00Z">
        <w:r w:rsidR="00C85274">
          <w:t>was</w:t>
        </w:r>
      </w:ins>
      <w:ins w:id="1764" w:author="Sean Duan" w:date="2021-08-02T15:16:00Z">
        <w:r w:rsidR="0038191A" w:rsidRPr="00C874A1">
          <w:rPr>
            <w:rPrChange w:id="1765" w:author="Sean Duan" w:date="2021-08-06T14:49:00Z">
              <w:rPr/>
            </w:rPrChange>
          </w:rPr>
          <w:t xml:space="preserve"> seen as politically infeasible, </w:t>
        </w:r>
        <w:r w:rsidR="0038191A" w:rsidRPr="00C874A1">
          <w:rPr>
            <w:rPrChange w:id="1766" w:author="Sean Duan" w:date="2021-08-06T14:49:00Z">
              <w:rPr/>
            </w:rPrChange>
          </w:rPr>
          <w:lastRenderedPageBreak/>
          <w:t>even though</w:t>
        </w:r>
      </w:ins>
      <w:ins w:id="1767" w:author="Sean Duan" w:date="2021-08-02T15:13:00Z">
        <w:r w:rsidR="006E2639" w:rsidRPr="00C874A1">
          <w:rPr>
            <w:rPrChange w:id="1768" w:author="Sean Duan" w:date="2021-08-06T14:49:00Z">
              <w:rPr/>
            </w:rPrChange>
          </w:rPr>
          <w:t xml:space="preserve"> 62% of </w:t>
        </w:r>
      </w:ins>
      <w:ins w:id="1769" w:author="Sean Duan" w:date="2021-08-02T15:14:00Z">
        <w:r w:rsidR="006E2639" w:rsidRPr="00C874A1">
          <w:rPr>
            <w:rPrChange w:id="1770" w:author="Sean Duan" w:date="2021-08-06T14:49:00Z">
              <w:rPr/>
            </w:rPrChange>
          </w:rPr>
          <w:t>Oregon voters woul</w:t>
        </w:r>
        <w:r w:rsidR="0038191A" w:rsidRPr="00C874A1">
          <w:rPr>
            <w:rPrChange w:id="1771" w:author="Sean Duan" w:date="2021-08-06T14:49:00Z">
              <w:rPr/>
            </w:rPrChange>
          </w:rPr>
          <w:t xml:space="preserve">d </w:t>
        </w:r>
      </w:ins>
      <w:ins w:id="1772" w:author="Sean Duan" w:date="2021-08-02T15:17:00Z">
        <w:r w:rsidR="001C1AED" w:rsidRPr="00C874A1">
          <w:rPr>
            <w:rPrChange w:id="1773" w:author="Sean Duan" w:date="2021-08-06T14:49:00Z">
              <w:rPr/>
            </w:rPrChange>
          </w:rPr>
          <w:t>“</w:t>
        </w:r>
        <w:r w:rsidR="0038191A" w:rsidRPr="00C874A1">
          <w:rPr>
            <w:rPrChange w:id="1774" w:author="Sean Duan" w:date="2021-08-06T14:49:00Z">
              <w:rPr/>
            </w:rPrChange>
          </w:rPr>
          <w:t>definitely</w:t>
        </w:r>
        <w:r w:rsidR="001C1AED" w:rsidRPr="00C874A1">
          <w:rPr>
            <w:rPrChange w:id="1775" w:author="Sean Duan" w:date="2021-08-06T14:49:00Z">
              <w:rPr/>
            </w:rPrChange>
          </w:rPr>
          <w:t>”</w:t>
        </w:r>
      </w:ins>
      <w:ins w:id="1776" w:author="Sean Duan" w:date="2021-08-02T15:14:00Z">
        <w:r w:rsidR="0038191A" w:rsidRPr="00C874A1">
          <w:rPr>
            <w:rPrChange w:id="1777" w:author="Sean Duan" w:date="2021-08-06T14:49:00Z">
              <w:rPr/>
            </w:rPrChange>
          </w:rPr>
          <w:t xml:space="preserve"> </w:t>
        </w:r>
      </w:ins>
      <w:ins w:id="1778" w:author="Sean Duan" w:date="2021-08-02T15:16:00Z">
        <w:r w:rsidR="0038191A" w:rsidRPr="00C874A1">
          <w:rPr>
            <w:rPrChange w:id="1779" w:author="Sean Duan" w:date="2021-08-06T14:49:00Z">
              <w:rPr/>
            </w:rPrChange>
          </w:rPr>
          <w:t>or</w:t>
        </w:r>
      </w:ins>
      <w:ins w:id="1780" w:author="Sean Duan" w:date="2021-08-02T15:14:00Z">
        <w:r w:rsidR="0038191A" w:rsidRPr="00C874A1">
          <w:rPr>
            <w:rPrChange w:id="1781" w:author="Sean Duan" w:date="2021-08-06T14:49:00Z">
              <w:rPr/>
            </w:rPrChange>
          </w:rPr>
          <w:t xml:space="preserve"> </w:t>
        </w:r>
      </w:ins>
      <w:ins w:id="1782" w:author="Sean Duan" w:date="2021-08-02T15:17:00Z">
        <w:r w:rsidR="001C1AED" w:rsidRPr="00C874A1">
          <w:rPr>
            <w:rPrChange w:id="1783" w:author="Sean Duan" w:date="2021-08-06T14:49:00Z">
              <w:rPr/>
            </w:rPrChange>
          </w:rPr>
          <w:t>“</w:t>
        </w:r>
      </w:ins>
      <w:ins w:id="1784" w:author="Sean Duan" w:date="2021-08-02T15:14:00Z">
        <w:r w:rsidR="0038191A" w:rsidRPr="00C874A1">
          <w:rPr>
            <w:rPrChange w:id="1785" w:author="Sean Duan" w:date="2021-08-06T14:49:00Z">
              <w:rPr/>
            </w:rPrChange>
          </w:rPr>
          <w:t>probably</w:t>
        </w:r>
      </w:ins>
      <w:ins w:id="1786" w:author="Sean Duan" w:date="2021-08-02T15:17:00Z">
        <w:r w:rsidR="001C1AED" w:rsidRPr="00C874A1">
          <w:rPr>
            <w:rPrChange w:id="1787" w:author="Sean Duan" w:date="2021-08-06T14:49:00Z">
              <w:rPr/>
            </w:rPrChange>
          </w:rPr>
          <w:t>”</w:t>
        </w:r>
      </w:ins>
      <w:ins w:id="1788" w:author="Sean Duan" w:date="2021-08-02T15:14:00Z">
        <w:r w:rsidR="0038191A" w:rsidRPr="00C874A1">
          <w:rPr>
            <w:rPrChange w:id="1789" w:author="Sean Duan" w:date="2021-08-06T14:49:00Z">
              <w:rPr/>
            </w:rPrChange>
          </w:rPr>
          <w:t xml:space="preserve"> support</w:t>
        </w:r>
      </w:ins>
      <w:ins w:id="1790" w:author="Sean Duan" w:date="2021-08-02T15:16:00Z">
        <w:r w:rsidR="0038191A" w:rsidRPr="00C874A1">
          <w:rPr>
            <w:rPrChange w:id="1791" w:author="Sean Duan" w:date="2021-08-06T14:49:00Z">
              <w:rPr/>
            </w:rPrChange>
          </w:rPr>
          <w:t xml:space="preserve"> a UHC plan that would double or triple state taxes</w:t>
        </w:r>
      </w:ins>
      <w:ins w:id="1792" w:author="Sean Duan" w:date="2021-08-02T15:17:00Z">
        <w:r w:rsidR="001C1AED" w:rsidRPr="00C874A1">
          <w:rPr>
            <w:rPrChange w:id="1793" w:author="Sean Duan" w:date="2021-08-06T14:49:00Z">
              <w:rPr/>
            </w:rPrChange>
          </w:rPr>
          <w:t xml:space="preserve"> </w:t>
        </w:r>
        <w:r w:rsidR="001C1AED" w:rsidRPr="00C874A1">
          <w:rPr>
            <w:highlight w:val="yellow"/>
            <w:rPrChange w:id="1794" w:author="Sean Duan" w:date="2021-08-06T14:49:00Z">
              <w:rPr/>
            </w:rPrChange>
          </w:rPr>
          <w:t>(Rosenberg 2020)</w:t>
        </w:r>
      </w:ins>
      <w:ins w:id="1795" w:author="Sean Duan" w:date="2021-08-02T15:16:00Z">
        <w:r w:rsidR="0038191A" w:rsidRPr="00C874A1">
          <w:rPr>
            <w:rPrChange w:id="1796" w:author="Sean Duan" w:date="2021-08-06T14:49:00Z">
              <w:rPr/>
            </w:rPrChange>
          </w:rPr>
          <w:t>.</w:t>
        </w:r>
      </w:ins>
      <w:ins w:id="1797" w:author="Sean Duan" w:date="2021-08-02T15:14:00Z">
        <w:r w:rsidR="0038191A" w:rsidRPr="00C874A1">
          <w:rPr>
            <w:rPrChange w:id="1798" w:author="Sean Duan" w:date="2021-08-06T14:49:00Z">
              <w:rPr/>
            </w:rPrChange>
          </w:rPr>
          <w:t xml:space="preserve"> </w:t>
        </w:r>
      </w:ins>
    </w:p>
    <w:p w14:paraId="032FE08B" w14:textId="49DD977C" w:rsidR="003631BD" w:rsidRPr="00C874A1" w:rsidDel="00273844" w:rsidRDefault="003631BD">
      <w:pPr>
        <w:pStyle w:val="FirstParagraph"/>
        <w:spacing w:line="480" w:lineRule="auto"/>
        <w:ind w:firstLine="720"/>
        <w:rPr>
          <w:del w:id="1799" w:author="Sean Duan" w:date="2021-08-03T15:21:00Z"/>
          <w:rFonts w:cstheme="minorHAnsi"/>
          <w:rPrChange w:id="1800" w:author="Sean Duan" w:date="2021-08-06T14:49:00Z">
            <w:rPr>
              <w:del w:id="1801" w:author="Sean Duan" w:date="2021-08-03T15:21:00Z"/>
              <w:rFonts w:cstheme="minorHAnsi"/>
            </w:rPr>
          </w:rPrChange>
        </w:rPr>
        <w:pPrChange w:id="1802" w:author="Sean Duan" w:date="2021-07-28T15:22:00Z">
          <w:pPr>
            <w:pStyle w:val="FirstParagraph"/>
            <w:spacing w:line="480" w:lineRule="auto"/>
          </w:pPr>
        </w:pPrChange>
      </w:pPr>
      <w:commentRangeStart w:id="1803"/>
      <w:del w:id="1804" w:author="Sean Duan" w:date="2021-08-03T15:21:00Z">
        <w:r w:rsidRPr="00C874A1" w:rsidDel="00273844">
          <w:rPr>
            <w:rFonts w:cstheme="minorHAnsi"/>
            <w:rPrChange w:id="1805" w:author="Sean Duan" w:date="2021-08-06T14:49:00Z">
              <w:rPr>
                <w:rFonts w:cstheme="minorHAnsi"/>
              </w:rPr>
            </w:rPrChange>
          </w:rPr>
          <w:delText xml:space="preserve">Since the categories are costed and explicitly budgeted for, an HBP facilitates adherence to budget limits, “which might otherwise only be attained through arbitrary restrictions on access and services,” which clearly speaks to the issue of fairness and equity. </w:delText>
        </w:r>
        <w:commentRangeStart w:id="1806"/>
        <w:r w:rsidRPr="00C874A1" w:rsidDel="00273844">
          <w:rPr>
            <w:rFonts w:cstheme="minorHAnsi"/>
            <w:rPrChange w:id="1807" w:author="Sean Duan" w:date="2021-08-06T14:49:00Z">
              <w:rPr>
                <w:rFonts w:cstheme="minorHAnsi"/>
              </w:rPr>
            </w:rPrChange>
          </w:rPr>
          <w:delText>Furthermore, setting transparent criteria on what services are to be offered with the resources available allows a proper debate to take place regarding the objectives of the health system, what should be prioritized, and how good performance should be determined. This improves perceptions of fairness and equity within the medical system.</w:delText>
        </w:r>
        <w:commentRangeEnd w:id="1806"/>
        <w:r w:rsidRPr="00C874A1" w:rsidDel="00273844">
          <w:rPr>
            <w:rStyle w:val="CommentReference"/>
            <w:rFonts w:cstheme="minorHAnsi"/>
            <w:sz w:val="24"/>
            <w:szCs w:val="24"/>
            <w:rPrChange w:id="1808" w:author="Sean Duan" w:date="2021-08-06T14:49:00Z">
              <w:rPr>
                <w:rStyle w:val="CommentReference"/>
                <w:rFonts w:cstheme="minorHAnsi"/>
              </w:rPr>
            </w:rPrChange>
          </w:rPr>
          <w:commentReference w:id="1806"/>
        </w:r>
      </w:del>
    </w:p>
    <w:p w14:paraId="5EC5ED24" w14:textId="5B739DFA" w:rsidR="003631BD" w:rsidRPr="00C874A1" w:rsidDel="001838AB" w:rsidRDefault="003631BD">
      <w:pPr>
        <w:pStyle w:val="BodyText"/>
        <w:spacing w:line="480" w:lineRule="auto"/>
        <w:ind w:firstLine="720"/>
        <w:rPr>
          <w:del w:id="1809" w:author="Sean Duan" w:date="2021-08-03T15:40:00Z"/>
          <w:rFonts w:cstheme="minorHAnsi"/>
          <w:rPrChange w:id="1810" w:author="Sean Duan" w:date="2021-08-06T14:49:00Z">
            <w:rPr>
              <w:del w:id="1811" w:author="Sean Duan" w:date="2021-08-03T15:40:00Z"/>
              <w:rFonts w:cstheme="minorHAnsi"/>
            </w:rPr>
          </w:rPrChange>
        </w:rPr>
        <w:pPrChange w:id="1812" w:author="Sean Duan" w:date="2021-08-03T15:21:00Z">
          <w:pPr>
            <w:pStyle w:val="BodyText"/>
            <w:spacing w:line="480" w:lineRule="auto"/>
          </w:pPr>
        </w:pPrChange>
      </w:pPr>
      <w:del w:id="1813" w:author="Sean Duan" w:date="2021-08-03T15:40:00Z">
        <w:r w:rsidRPr="00C874A1" w:rsidDel="001838AB">
          <w:rPr>
            <w:rFonts w:cstheme="minorHAnsi"/>
            <w:rPrChange w:id="1814" w:author="Sean Duan" w:date="2021-08-06T14:49:00Z">
              <w:rPr>
                <w:rFonts w:cstheme="minorHAnsi"/>
              </w:rPr>
            </w:rPrChange>
          </w:rPr>
          <w:delText xml:space="preserve">While HBPs address issues that would lead to opposition to UHC in the US, </w:delText>
        </w:r>
      </w:del>
      <w:moveFromRangeStart w:id="1815" w:author="Sean Duan" w:date="2021-08-03T15:21:00Z" w:name="move78896517"/>
      <w:moveFrom w:id="1816" w:author="Sean Duan" w:date="2021-08-03T15:21:00Z">
        <w:del w:id="1817" w:author="Sean Duan" w:date="2021-08-03T15:40:00Z">
          <w:r w:rsidRPr="00C874A1" w:rsidDel="001838AB">
            <w:rPr>
              <w:rFonts w:cstheme="minorHAnsi"/>
              <w:rPrChange w:id="1818" w:author="Sean Duan" w:date="2021-08-06T14:49:00Z">
                <w:rPr>
                  <w:rFonts w:cstheme="minorHAnsi"/>
                </w:rPr>
              </w:rPrChange>
            </w:rPr>
            <w:delText xml:space="preserve">HBPs have furthermore been shown to be a key factor for success of UHC in other countries as well. An economists’ declaration published in the Lancet states a belief that UHC </w:delText>
          </w:r>
          <w:commentRangeStart w:id="1819"/>
          <w:r w:rsidRPr="00C874A1" w:rsidDel="001838AB">
            <w:rPr>
              <w:rFonts w:cstheme="minorHAnsi"/>
              <w:rPrChange w:id="1820" w:author="Sean Duan" w:date="2021-08-06T14:49:00Z">
                <w:rPr>
                  <w:rFonts w:cstheme="minorHAnsi"/>
                </w:rPr>
              </w:rPrChange>
            </w:rPr>
            <w:delText>means “ensuring that everyone can obtain essential health services at high quality without suffering financial hardship” (Summers 2015). Yet the economists themselves realize that “resource constraints require individual countries to determine their own definition of ‘essential’.” This speaks directly to the practical issue of universal health needing limits to be effective. In fact, looking at countries that have UHC without an HBP linked to cost, such as Ghana, Uganda, and Peru, we find significant fiscal imbalances and implicit rationing, reducing overall quality of healthcare outcomes (Glassman et al. 2016). Looking at a parallel situation of how cancer care is managed in the U.S., Chalkidou, Marquez, and Dhillon et al. (2014) find that a HBP like framework is essential, as evidence or guidelines towards care (an UHC without an HBP) are unlikely to improve efficiency and quality of care without “the support of institutional, and legal frameworks” (UHC with an HBP). Given that we have shown that our issues with UHC in the U.S. can be addressed by an HBP, it then stands to reason that we must determine the best methodology for exposing our population to an HBP.</w:delText>
          </w:r>
          <w:commentRangeEnd w:id="1819"/>
          <w:r w:rsidRPr="00C874A1" w:rsidDel="001838AB">
            <w:rPr>
              <w:rStyle w:val="CommentReference"/>
              <w:rFonts w:cstheme="minorHAnsi"/>
              <w:sz w:val="24"/>
              <w:szCs w:val="24"/>
              <w:rPrChange w:id="1821" w:author="Sean Duan" w:date="2021-08-06T14:49:00Z">
                <w:rPr>
                  <w:rStyle w:val="CommentReference"/>
                  <w:rFonts w:cstheme="minorHAnsi"/>
                </w:rPr>
              </w:rPrChange>
            </w:rPr>
            <w:commentReference w:id="1819"/>
          </w:r>
        </w:del>
      </w:moveFrom>
      <w:moveFromRangeEnd w:id="1815"/>
    </w:p>
    <w:p w14:paraId="6A276435" w14:textId="77777777" w:rsidR="003631BD" w:rsidRPr="00C874A1" w:rsidRDefault="003631BD" w:rsidP="006F3FBD">
      <w:pPr>
        <w:pStyle w:val="Heading2"/>
        <w:spacing w:line="480" w:lineRule="auto"/>
        <w:rPr>
          <w:rFonts w:asciiTheme="minorHAnsi" w:hAnsiTheme="minorHAnsi" w:cstheme="minorHAnsi"/>
          <w:color w:val="auto"/>
          <w:sz w:val="24"/>
          <w:szCs w:val="24"/>
          <w:rPrChange w:id="1822" w:author="Sean Duan" w:date="2021-08-06T14:49:00Z">
            <w:rPr>
              <w:rFonts w:asciiTheme="minorHAnsi" w:hAnsiTheme="minorHAnsi" w:cstheme="minorHAnsi"/>
              <w:color w:val="auto"/>
            </w:rPr>
          </w:rPrChange>
        </w:rPr>
      </w:pPr>
      <w:bookmarkStart w:id="1823" w:name="communicating-the-health-benefit-plan"/>
      <w:bookmarkEnd w:id="1332"/>
      <w:r w:rsidRPr="00C874A1">
        <w:rPr>
          <w:rFonts w:asciiTheme="minorHAnsi" w:hAnsiTheme="minorHAnsi" w:cstheme="minorHAnsi"/>
          <w:color w:val="auto"/>
          <w:sz w:val="24"/>
          <w:szCs w:val="24"/>
          <w:rPrChange w:id="1824" w:author="Sean Duan" w:date="2021-08-06T14:49:00Z">
            <w:rPr>
              <w:rFonts w:asciiTheme="minorHAnsi" w:hAnsiTheme="minorHAnsi" w:cstheme="minorHAnsi"/>
              <w:color w:val="auto"/>
            </w:rPr>
          </w:rPrChange>
        </w:rPr>
        <w:t>Communicating the Health Benefit Plan</w:t>
      </w:r>
    </w:p>
    <w:p w14:paraId="043C25D7" w14:textId="704F30C7" w:rsidR="003631BD" w:rsidRPr="00C874A1" w:rsidRDefault="003631BD">
      <w:pPr>
        <w:pStyle w:val="FirstParagraph"/>
        <w:spacing w:line="480" w:lineRule="auto"/>
        <w:ind w:firstLine="720"/>
        <w:rPr>
          <w:rFonts w:cstheme="minorHAnsi"/>
          <w:rPrChange w:id="1825" w:author="Sean Duan" w:date="2021-08-06T14:49:00Z">
            <w:rPr>
              <w:rFonts w:cstheme="minorHAnsi"/>
            </w:rPr>
          </w:rPrChange>
        </w:rPr>
        <w:pPrChange w:id="1826" w:author="Sean Duan" w:date="2021-08-05T11:30:00Z">
          <w:pPr>
            <w:pStyle w:val="FirstParagraph"/>
            <w:spacing w:line="480" w:lineRule="auto"/>
          </w:pPr>
        </w:pPrChange>
      </w:pPr>
      <w:r w:rsidRPr="0073469B">
        <w:rPr>
          <w:rFonts w:cstheme="minorHAnsi"/>
          <w:rPrChange w:id="1827" w:author="Sean Duan" w:date="2021-08-06T15:42:00Z">
            <w:rPr>
              <w:rFonts w:cstheme="minorHAnsi"/>
            </w:rPr>
          </w:rPrChange>
        </w:rPr>
        <w:t xml:space="preserve">When communicating the essence of an HBP, it is important to ensure that what is being presented is clear and easy to understand, as well as emphasizing the necessary nature of tradeoffs or compromises in medical care. Developed by </w:t>
      </w:r>
      <w:proofErr w:type="spellStart"/>
      <w:r w:rsidRPr="0073469B">
        <w:rPr>
          <w:rFonts w:cstheme="minorHAnsi"/>
          <w:highlight w:val="yellow"/>
          <w:rPrChange w:id="1828" w:author="Sean Duan" w:date="2021-08-06T15:42:00Z">
            <w:rPr>
              <w:rFonts w:cstheme="minorHAnsi"/>
            </w:rPr>
          </w:rPrChange>
        </w:rPr>
        <w:t>Goold</w:t>
      </w:r>
      <w:proofErr w:type="spellEnd"/>
      <w:r w:rsidRPr="0073469B">
        <w:rPr>
          <w:rFonts w:cstheme="minorHAnsi"/>
          <w:highlight w:val="yellow"/>
          <w:rPrChange w:id="1829" w:author="Sean Duan" w:date="2021-08-06T15:42:00Z">
            <w:rPr>
              <w:rFonts w:cstheme="minorHAnsi"/>
            </w:rPr>
          </w:rPrChange>
        </w:rPr>
        <w:t xml:space="preserve"> et al. (200</w:t>
      </w:r>
      <w:del w:id="1830" w:author="Sean Duan" w:date="2021-08-06T15:38:00Z">
        <w:r w:rsidRPr="0073469B" w:rsidDel="00F94330">
          <w:rPr>
            <w:rFonts w:cstheme="minorHAnsi"/>
            <w:highlight w:val="yellow"/>
            <w:rPrChange w:id="1831" w:author="Sean Duan" w:date="2021-08-06T15:42:00Z">
              <w:rPr>
                <w:rFonts w:cstheme="minorHAnsi"/>
              </w:rPr>
            </w:rPrChange>
          </w:rPr>
          <w:delText>5</w:delText>
        </w:r>
      </w:del>
      <w:ins w:id="1832" w:author="Sean Duan" w:date="2021-08-06T15:38:00Z">
        <w:r w:rsidR="00F94330" w:rsidRPr="0073469B">
          <w:rPr>
            <w:rFonts w:cstheme="minorHAnsi"/>
            <w:highlight w:val="yellow"/>
            <w:rPrChange w:id="1833" w:author="Sean Duan" w:date="2021-08-06T15:42:00Z">
              <w:rPr>
                <w:rFonts w:cstheme="minorHAnsi"/>
                <w:highlight w:val="yellow"/>
              </w:rPr>
            </w:rPrChange>
          </w:rPr>
          <w:t>0</w:t>
        </w:r>
      </w:ins>
      <w:r w:rsidRPr="0073469B">
        <w:rPr>
          <w:rFonts w:cstheme="minorHAnsi"/>
          <w:highlight w:val="yellow"/>
          <w:rPrChange w:id="1834" w:author="Sean Duan" w:date="2021-08-06T15:42:00Z">
            <w:rPr>
              <w:rFonts w:cstheme="minorHAnsi"/>
            </w:rPr>
          </w:rPrChange>
        </w:rPr>
        <w:t>)</w:t>
      </w:r>
      <w:r w:rsidRPr="0073469B">
        <w:rPr>
          <w:rFonts w:cstheme="minorHAnsi"/>
          <w:rPrChange w:id="1835" w:author="Sean Duan" w:date="2021-08-06T15:42:00Z">
            <w:rPr>
              <w:rFonts w:cstheme="minorHAnsi"/>
            </w:rPr>
          </w:rPrChange>
        </w:rPr>
        <w:t xml:space="preserve">, the Choosing Healthplans All Together exercise exhibits these traits perfectly. The central tenet of the CHAT exercise is </w:t>
      </w:r>
      <w:ins w:id="1836" w:author="Sean Duan" w:date="2021-08-06T15:42:00Z">
        <w:r w:rsidR="0073469B">
          <w:rPr>
            <w:color w:val="000000"/>
          </w:rPr>
          <w:t xml:space="preserve">for </w:t>
        </w:r>
        <w:r w:rsidR="0073469B" w:rsidRPr="0073469B">
          <w:rPr>
            <w:color w:val="000000"/>
            <w:rPrChange w:id="1837" w:author="Sean Duan" w:date="2021-08-06T15:42:00Z">
              <w:rPr>
                <w:color w:val="000000"/>
                <w:sz w:val="27"/>
                <w:szCs w:val="27"/>
              </w:rPr>
            </w:rPrChange>
          </w:rPr>
          <w:t>participants</w:t>
        </w:r>
        <w:r w:rsidR="0073469B">
          <w:rPr>
            <w:color w:val="000000"/>
          </w:rPr>
          <w:t xml:space="preserve"> to</w:t>
        </w:r>
        <w:r w:rsidR="0073469B" w:rsidRPr="0073469B">
          <w:rPr>
            <w:color w:val="000000"/>
            <w:rPrChange w:id="1838" w:author="Sean Duan" w:date="2021-08-06T15:42:00Z">
              <w:rPr>
                <w:color w:val="000000"/>
                <w:sz w:val="27"/>
                <w:szCs w:val="27"/>
              </w:rPr>
            </w:rPrChange>
          </w:rPr>
          <w:t xml:space="preserve"> construct their own HBP by allocating a limited set of resources to benefit types (e.g., dental</w:t>
        </w:r>
      </w:ins>
      <w:ins w:id="1839" w:author="Sean Duan" w:date="2021-08-06T15:43:00Z">
        <w:r w:rsidR="00756C97">
          <w:rPr>
            <w:color w:val="000000"/>
          </w:rPr>
          <w:t>, fertility treatments, long-term care</w:t>
        </w:r>
      </w:ins>
      <w:ins w:id="1840" w:author="Sean Duan" w:date="2021-08-06T15:42:00Z">
        <w:r w:rsidR="0073469B" w:rsidRPr="0073469B">
          <w:rPr>
            <w:color w:val="000000"/>
            <w:rPrChange w:id="1841" w:author="Sean Duan" w:date="2021-08-06T15:42:00Z">
              <w:rPr>
                <w:color w:val="000000"/>
                <w:sz w:val="27"/>
                <w:szCs w:val="27"/>
              </w:rPr>
            </w:rPrChange>
          </w:rPr>
          <w:t>) and choosing scope of coverage (</w:t>
        </w:r>
      </w:ins>
      <w:ins w:id="1842" w:author="Sean Duan" w:date="2021-08-06T15:43:00Z">
        <w:r w:rsidR="00756C97" w:rsidRPr="009D5D57">
          <w:rPr>
            <w:rFonts w:cstheme="minorHAnsi"/>
          </w:rPr>
          <w:t>e.g. generics instead of name-brand drugs,</w:t>
        </w:r>
        <w:r w:rsidR="00756C97">
          <w:rPr>
            <w:rFonts w:cstheme="minorHAnsi"/>
          </w:rPr>
          <w:t xml:space="preserve"> amount of</w:t>
        </w:r>
        <w:r w:rsidR="00756C97" w:rsidRPr="009D5D57">
          <w:rPr>
            <w:rFonts w:cstheme="minorHAnsi"/>
          </w:rPr>
          <w:t xml:space="preserve"> copayments, etc.)</w:t>
        </w:r>
        <w:r w:rsidR="00EE1D38">
          <w:rPr>
            <w:rFonts w:cstheme="minorHAnsi"/>
          </w:rPr>
          <w:t>.</w:t>
        </w:r>
      </w:ins>
      <w:del w:id="1843" w:author="Sean Duan" w:date="2021-08-06T15:42:00Z">
        <w:r w:rsidRPr="0073469B" w:rsidDel="0073469B">
          <w:rPr>
            <w:rFonts w:cstheme="minorHAnsi"/>
            <w:rPrChange w:id="1844" w:author="Sean Duan" w:date="2021-08-06T15:42:00Z">
              <w:rPr>
                <w:rFonts w:cstheme="minorHAnsi"/>
              </w:rPr>
            </w:rPrChange>
          </w:rPr>
          <w:delText>to use a ‘gamification’ of what actually occurs when deciding insurance spending</w:delText>
        </w:r>
      </w:del>
      <w:del w:id="1845" w:author="Sean Duan" w:date="2021-08-06T15:43:00Z">
        <w:r w:rsidRPr="0073469B" w:rsidDel="00756C97">
          <w:rPr>
            <w:rFonts w:cstheme="minorHAnsi"/>
            <w:rPrChange w:id="1846" w:author="Sean Duan" w:date="2021-08-06T15:42:00Z">
              <w:rPr>
                <w:rFonts w:cstheme="minorHAnsi"/>
              </w:rPr>
            </w:rPrChange>
          </w:rPr>
          <w:delText>;</w:delText>
        </w:r>
      </w:del>
      <w:r w:rsidRPr="0073469B">
        <w:rPr>
          <w:rFonts w:cstheme="minorHAnsi"/>
          <w:rPrChange w:id="1847" w:author="Sean Duan" w:date="2021-08-06T15:42:00Z">
            <w:rPr>
              <w:rFonts w:cstheme="minorHAnsi"/>
            </w:rPr>
          </w:rPrChange>
        </w:rPr>
        <w:t xml:space="preserve"> </w:t>
      </w:r>
      <w:del w:id="1848" w:author="Sean Duan" w:date="2021-08-06T15:43:00Z">
        <w:r w:rsidRPr="0073469B" w:rsidDel="00EE1D38">
          <w:rPr>
            <w:rFonts w:cstheme="minorHAnsi"/>
            <w:rPrChange w:id="1849" w:author="Sean Duan" w:date="2021-08-06T15:42:00Z">
              <w:rPr>
                <w:rFonts w:cstheme="minorHAnsi"/>
              </w:rPr>
            </w:rPrChange>
          </w:rPr>
          <w:delText xml:space="preserve">Participants chose </w:delText>
        </w:r>
        <w:r w:rsidRPr="00C874A1" w:rsidDel="00EE1D38">
          <w:rPr>
            <w:rFonts w:cstheme="minorHAnsi"/>
            <w:rPrChange w:id="1850" w:author="Sean Duan" w:date="2021-08-06T14:49:00Z">
              <w:rPr>
                <w:rFonts w:cstheme="minorHAnsi"/>
              </w:rPr>
            </w:rPrChange>
          </w:rPr>
          <w:delText>components for their own health plan, by selecting categories of services at various levels of ‘rationing’</w:delText>
        </w:r>
        <w:r w:rsidRPr="00C874A1" w:rsidDel="00756C97">
          <w:rPr>
            <w:rFonts w:cstheme="minorHAnsi"/>
            <w:rPrChange w:id="1851" w:author="Sean Duan" w:date="2021-08-06T14:49:00Z">
              <w:rPr>
                <w:rFonts w:cstheme="minorHAnsi"/>
              </w:rPr>
            </w:rPrChange>
          </w:rPr>
          <w:delText xml:space="preserve"> (e.g. generics instead of name-brand drugs, copayments, etc.)</w:delText>
        </w:r>
        <w:r w:rsidRPr="00C874A1" w:rsidDel="00EE1D38">
          <w:rPr>
            <w:rFonts w:cstheme="minorHAnsi"/>
            <w:rPrChange w:id="1852" w:author="Sean Duan" w:date="2021-08-06T14:49:00Z">
              <w:rPr>
                <w:rFonts w:cstheme="minorHAnsi"/>
              </w:rPr>
            </w:rPrChange>
          </w:rPr>
          <w:delText xml:space="preserve">. </w:delText>
        </w:r>
      </w:del>
      <w:r w:rsidRPr="00C874A1">
        <w:rPr>
          <w:rFonts w:cstheme="minorHAnsi"/>
          <w:rPrChange w:id="1853" w:author="Sean Duan" w:date="2021-08-06T14:49:00Z">
            <w:rPr>
              <w:rFonts w:cstheme="minorHAnsi"/>
            </w:rPr>
          </w:rPrChange>
        </w:rPr>
        <w:t>The purpose of the exercise was initially to help explain how trade-offs in medicine are necessary,</w:t>
      </w:r>
      <w:del w:id="1854" w:author="Sean Duan" w:date="2021-08-06T15:44:00Z">
        <w:r w:rsidRPr="00C874A1" w:rsidDel="002F7E82">
          <w:rPr>
            <w:rFonts w:cstheme="minorHAnsi"/>
            <w:rPrChange w:id="1855" w:author="Sean Duan" w:date="2021-08-06T14:49:00Z">
              <w:rPr>
                <w:rFonts w:cstheme="minorHAnsi"/>
              </w:rPr>
            </w:rPrChange>
          </w:rPr>
          <w:delText xml:space="preserve"> given limited resources</w:delText>
        </w:r>
      </w:del>
      <w:ins w:id="1856" w:author="Sean Duan" w:date="2021-08-06T15:44:00Z">
        <w:r w:rsidR="002F7E82">
          <w:rPr>
            <w:rFonts w:cstheme="minorHAnsi"/>
          </w:rPr>
          <w:t xml:space="preserve"> as well as to determine what the subjects prioritize </w:t>
        </w:r>
        <w:r w:rsidR="001D25AB">
          <w:rPr>
            <w:rFonts w:cstheme="minorHAnsi"/>
          </w:rPr>
          <w:t xml:space="preserve">in healthcare </w:t>
        </w:r>
        <w:r w:rsidR="002F7E82">
          <w:rPr>
            <w:rFonts w:cstheme="minorHAnsi"/>
          </w:rPr>
          <w:t>given limited resources</w:t>
        </w:r>
      </w:ins>
      <w:r w:rsidRPr="00C874A1">
        <w:rPr>
          <w:rFonts w:cstheme="minorHAnsi"/>
          <w:rPrChange w:id="1857" w:author="Sean Duan" w:date="2021-08-06T14:49:00Z">
            <w:rPr>
              <w:rFonts w:cstheme="minorHAnsi"/>
            </w:rPr>
          </w:rPrChange>
        </w:rPr>
        <w:t xml:space="preserve">. Conveniently, the final chosen plan is clear and explicit in what care is offered and at what level, neatly answering the issue of consumer confusion at the specifics. </w:t>
      </w:r>
      <w:del w:id="1858" w:author="Sean Duan" w:date="2021-08-06T15:36:00Z">
        <w:r w:rsidRPr="00C874A1" w:rsidDel="00D927C0">
          <w:rPr>
            <w:rFonts w:cstheme="minorHAnsi"/>
            <w:rPrChange w:id="1859" w:author="Sean Duan" w:date="2021-08-06T14:49:00Z">
              <w:rPr>
                <w:rFonts w:cstheme="minorHAnsi"/>
              </w:rPr>
            </w:rPrChange>
          </w:rPr>
          <w:delText xml:space="preserve">Another factor is that </w:delText>
        </w:r>
      </w:del>
      <w:r w:rsidRPr="00C874A1">
        <w:rPr>
          <w:rFonts w:cstheme="minorHAnsi"/>
          <w:rPrChange w:id="1860" w:author="Sean Duan" w:date="2021-08-06T14:49:00Z">
            <w:rPr>
              <w:rFonts w:cstheme="minorHAnsi"/>
            </w:rPr>
          </w:rPrChange>
        </w:rPr>
        <w:t xml:space="preserve">CHAT is </w:t>
      </w:r>
      <w:ins w:id="1861" w:author="Sean Duan" w:date="2021-08-06T15:36:00Z">
        <w:r w:rsidR="00D927C0">
          <w:rPr>
            <w:rFonts w:cstheme="minorHAnsi"/>
          </w:rPr>
          <w:t xml:space="preserve">also considered extremely </w:t>
        </w:r>
      </w:ins>
      <w:r w:rsidRPr="00C874A1">
        <w:rPr>
          <w:rFonts w:cstheme="minorHAnsi"/>
          <w:rPrChange w:id="1862" w:author="Sean Duan" w:date="2021-08-06T14:49:00Z">
            <w:rPr>
              <w:rFonts w:cstheme="minorHAnsi"/>
            </w:rPr>
          </w:rPrChange>
        </w:rPr>
        <w:t xml:space="preserve">understandable, with </w:t>
      </w:r>
      <w:ins w:id="1863" w:author="Sean Duan" w:date="2021-08-06T15:38:00Z">
        <w:r w:rsidR="004E283E">
          <w:rPr>
            <w:rFonts w:cstheme="minorHAnsi"/>
          </w:rPr>
          <w:t xml:space="preserve">over </w:t>
        </w:r>
      </w:ins>
      <w:r w:rsidRPr="00C874A1">
        <w:rPr>
          <w:rFonts w:cstheme="minorHAnsi"/>
          <w:rPrChange w:id="1864" w:author="Sean Duan" w:date="2021-08-06T14:49:00Z">
            <w:rPr>
              <w:rFonts w:cstheme="minorHAnsi"/>
            </w:rPr>
          </w:rPrChange>
        </w:rPr>
        <w:t>9</w:t>
      </w:r>
      <w:del w:id="1865" w:author="Sean Duan" w:date="2021-08-06T15:38:00Z">
        <w:r w:rsidRPr="00C874A1" w:rsidDel="004E283E">
          <w:rPr>
            <w:rFonts w:cstheme="minorHAnsi"/>
            <w:rPrChange w:id="1866" w:author="Sean Duan" w:date="2021-08-06T14:49:00Z">
              <w:rPr>
                <w:rFonts w:cstheme="minorHAnsi"/>
              </w:rPr>
            </w:rPrChange>
          </w:rPr>
          <w:delText>7</w:delText>
        </w:r>
      </w:del>
      <w:ins w:id="1867" w:author="Sean Duan" w:date="2021-08-06T15:38:00Z">
        <w:r w:rsidR="004E283E">
          <w:rPr>
            <w:rFonts w:cstheme="minorHAnsi"/>
          </w:rPr>
          <w:t>5</w:t>
        </w:r>
      </w:ins>
      <w:r w:rsidRPr="00C874A1">
        <w:rPr>
          <w:rFonts w:cstheme="minorHAnsi"/>
          <w:rPrChange w:id="1868" w:author="Sean Duan" w:date="2021-08-06T14:49:00Z">
            <w:rPr>
              <w:rFonts w:cstheme="minorHAnsi"/>
            </w:rPr>
          </w:rPrChange>
        </w:rPr>
        <w:t xml:space="preserve">% of participants finding the task easy to do </w:t>
      </w:r>
      <w:ins w:id="1869" w:author="Sean Duan" w:date="2021-08-06T15:38:00Z">
        <w:r w:rsidR="004E283E">
          <w:rPr>
            <w:rFonts w:cstheme="minorHAnsi"/>
          </w:rPr>
          <w:t xml:space="preserve">across several different implementations of the exercise </w:t>
        </w:r>
      </w:ins>
      <w:r w:rsidRPr="004E283E">
        <w:rPr>
          <w:rFonts w:cstheme="minorHAnsi"/>
          <w:highlight w:val="yellow"/>
          <w:rPrChange w:id="1870" w:author="Sean Duan" w:date="2021-08-06T15:37:00Z">
            <w:rPr>
              <w:rFonts w:cstheme="minorHAnsi"/>
            </w:rPr>
          </w:rPrChange>
        </w:rPr>
        <w:t>(</w:t>
      </w:r>
      <w:proofErr w:type="spellStart"/>
      <w:r w:rsidRPr="004E283E">
        <w:rPr>
          <w:rFonts w:cstheme="minorHAnsi"/>
          <w:highlight w:val="yellow"/>
          <w:rPrChange w:id="1871" w:author="Sean Duan" w:date="2021-08-06T15:37:00Z">
            <w:rPr>
              <w:rFonts w:cstheme="minorHAnsi"/>
            </w:rPr>
          </w:rPrChange>
        </w:rPr>
        <w:t>Danis</w:t>
      </w:r>
      <w:proofErr w:type="spellEnd"/>
      <w:r w:rsidRPr="004E283E">
        <w:rPr>
          <w:rFonts w:cstheme="minorHAnsi"/>
          <w:highlight w:val="yellow"/>
          <w:rPrChange w:id="1872" w:author="Sean Duan" w:date="2021-08-06T15:37:00Z">
            <w:rPr>
              <w:rFonts w:cstheme="minorHAnsi"/>
            </w:rPr>
          </w:rPrChange>
        </w:rPr>
        <w:t>, Biddle, and</w:t>
      </w:r>
      <w:del w:id="1873" w:author="Sean Duan" w:date="2021-08-06T15:37:00Z">
        <w:r w:rsidRPr="004E283E" w:rsidDel="004E283E">
          <w:rPr>
            <w:rFonts w:cstheme="minorHAnsi"/>
            <w:highlight w:val="yellow"/>
            <w:rPrChange w:id="1874" w:author="Sean Duan" w:date="2021-08-06T15:37:00Z">
              <w:rPr>
                <w:rFonts w:cstheme="minorHAnsi"/>
              </w:rPr>
            </w:rPrChange>
          </w:rPr>
          <w:delText xml:space="preserve"> Dorr</w:delText>
        </w:r>
      </w:del>
      <w:r w:rsidRPr="004E283E">
        <w:rPr>
          <w:rFonts w:cstheme="minorHAnsi"/>
          <w:highlight w:val="yellow"/>
          <w:rPrChange w:id="1875" w:author="Sean Duan" w:date="2021-08-06T15:37:00Z">
            <w:rPr>
              <w:rFonts w:cstheme="minorHAnsi"/>
            </w:rPr>
          </w:rPrChange>
        </w:rPr>
        <w:t xml:space="preserve"> </w:t>
      </w:r>
      <w:proofErr w:type="spellStart"/>
      <w:r w:rsidRPr="004E283E">
        <w:rPr>
          <w:rFonts w:cstheme="minorHAnsi"/>
          <w:highlight w:val="yellow"/>
          <w:rPrChange w:id="1876" w:author="Sean Duan" w:date="2021-08-06T15:37:00Z">
            <w:rPr>
              <w:rFonts w:cstheme="minorHAnsi"/>
            </w:rPr>
          </w:rPrChange>
        </w:rPr>
        <w:t>Goold</w:t>
      </w:r>
      <w:proofErr w:type="spellEnd"/>
      <w:ins w:id="1877" w:author="Sean Duan" w:date="2021-08-06T15:37:00Z">
        <w:r w:rsidR="004E283E" w:rsidRPr="004E283E">
          <w:rPr>
            <w:rFonts w:cstheme="minorHAnsi"/>
            <w:highlight w:val="yellow"/>
            <w:rPrChange w:id="1878" w:author="Sean Duan" w:date="2021-08-06T15:37:00Z">
              <w:rPr>
                <w:rFonts w:cstheme="minorHAnsi"/>
              </w:rPr>
            </w:rPrChange>
          </w:rPr>
          <w:t>,</w:t>
        </w:r>
      </w:ins>
      <w:r w:rsidRPr="004E283E">
        <w:rPr>
          <w:rFonts w:cstheme="minorHAnsi"/>
          <w:highlight w:val="yellow"/>
          <w:rPrChange w:id="1879" w:author="Sean Duan" w:date="2021-08-06T15:37:00Z">
            <w:rPr>
              <w:rFonts w:cstheme="minorHAnsi"/>
            </w:rPr>
          </w:rPrChange>
        </w:rPr>
        <w:t xml:space="preserve"> 2002</w:t>
      </w:r>
      <w:ins w:id="1880" w:author="Sean Duan" w:date="2021-08-06T15:37:00Z">
        <w:r w:rsidR="004E283E">
          <w:rPr>
            <w:rFonts w:cstheme="minorHAnsi"/>
            <w:highlight w:val="yellow"/>
          </w:rPr>
          <w:t xml:space="preserve">; </w:t>
        </w:r>
      </w:ins>
      <w:ins w:id="1881" w:author="Sean Duan" w:date="2021-08-06T15:39:00Z">
        <w:r w:rsidR="007425C8">
          <w:rPr>
            <w:rFonts w:cstheme="minorHAnsi"/>
            <w:highlight w:val="yellow"/>
          </w:rPr>
          <w:t xml:space="preserve">Danis,2002; </w:t>
        </w:r>
      </w:ins>
      <w:proofErr w:type="spellStart"/>
      <w:ins w:id="1882" w:author="Sean Duan" w:date="2021-08-06T15:37:00Z">
        <w:r w:rsidR="004E283E">
          <w:rPr>
            <w:rFonts w:cstheme="minorHAnsi"/>
            <w:highlight w:val="yellow"/>
          </w:rPr>
          <w:t>Danis</w:t>
        </w:r>
      </w:ins>
      <w:proofErr w:type="spellEnd"/>
      <w:ins w:id="1883" w:author="Sean Duan" w:date="2021-08-06T15:38:00Z">
        <w:r w:rsidR="00F94330">
          <w:rPr>
            <w:rFonts w:cstheme="minorHAnsi"/>
            <w:highlight w:val="yellow"/>
          </w:rPr>
          <w:t>,</w:t>
        </w:r>
      </w:ins>
      <w:ins w:id="1884" w:author="Sean Duan" w:date="2021-08-06T15:37:00Z">
        <w:r w:rsidR="004E283E">
          <w:rPr>
            <w:rFonts w:cstheme="minorHAnsi"/>
            <w:highlight w:val="yellow"/>
          </w:rPr>
          <w:t xml:space="preserve"> 2004</w:t>
        </w:r>
      </w:ins>
      <w:proofErr w:type="gramStart"/>
      <w:ins w:id="1885" w:author="Sean Duan" w:date="2021-08-06T15:38:00Z">
        <w:r w:rsidR="00F94330">
          <w:rPr>
            <w:rFonts w:cstheme="minorHAnsi"/>
            <w:highlight w:val="yellow"/>
          </w:rPr>
          <w:t xml:space="preserve">; </w:t>
        </w:r>
      </w:ins>
      <w:r w:rsidRPr="004E283E">
        <w:rPr>
          <w:rFonts w:cstheme="minorHAnsi"/>
          <w:highlight w:val="yellow"/>
          <w:rPrChange w:id="1886" w:author="Sean Duan" w:date="2021-08-06T15:37:00Z">
            <w:rPr>
              <w:rFonts w:cstheme="minorHAnsi"/>
            </w:rPr>
          </w:rPrChange>
        </w:rPr>
        <w:t>)</w:t>
      </w:r>
      <w:proofErr w:type="gramEnd"/>
      <w:r w:rsidRPr="00C874A1">
        <w:rPr>
          <w:rFonts w:cstheme="minorHAnsi"/>
          <w:rPrChange w:id="1887" w:author="Sean Duan" w:date="2021-08-06T14:49:00Z">
            <w:rPr>
              <w:rFonts w:cstheme="minorHAnsi"/>
            </w:rPr>
          </w:rPrChange>
        </w:rPr>
        <w:t xml:space="preserve">. </w:t>
      </w:r>
      <w:del w:id="1888" w:author="Sean Duan" w:date="2021-08-06T15:40:00Z">
        <w:r w:rsidRPr="00C874A1" w:rsidDel="00636FF4">
          <w:rPr>
            <w:rFonts w:cstheme="minorHAnsi"/>
            <w:rPrChange w:id="1889" w:author="Sean Duan" w:date="2021-08-06T14:49:00Z">
              <w:rPr>
                <w:rFonts w:cstheme="minorHAnsi"/>
              </w:rPr>
            </w:rPrChange>
          </w:rPr>
          <w:delText xml:space="preserve">Furthermore, the </w:delText>
        </w:r>
      </w:del>
      <w:r w:rsidRPr="00C874A1">
        <w:rPr>
          <w:rFonts w:cstheme="minorHAnsi"/>
          <w:rPrChange w:id="1890" w:author="Sean Duan" w:date="2021-08-06T14:49:00Z">
            <w:rPr>
              <w:rFonts w:cstheme="minorHAnsi"/>
            </w:rPr>
          </w:rPrChange>
        </w:rPr>
        <w:t xml:space="preserve">CHAT </w:t>
      </w:r>
      <w:del w:id="1891" w:author="Sean Duan" w:date="2021-08-06T15:40:00Z">
        <w:r w:rsidRPr="00C874A1" w:rsidDel="00636FF4">
          <w:rPr>
            <w:rFonts w:cstheme="minorHAnsi"/>
            <w:rPrChange w:id="1892" w:author="Sean Duan" w:date="2021-08-06T14:49:00Z">
              <w:rPr>
                <w:rFonts w:cstheme="minorHAnsi"/>
              </w:rPr>
            </w:rPrChange>
          </w:rPr>
          <w:delText>exercise has</w:delText>
        </w:r>
      </w:del>
      <w:ins w:id="1893" w:author="Sean Duan" w:date="2021-08-06T15:40:00Z">
        <w:r w:rsidR="00636FF4">
          <w:rPr>
            <w:rFonts w:cstheme="minorHAnsi"/>
          </w:rPr>
          <w:t>has also</w:t>
        </w:r>
      </w:ins>
      <w:r w:rsidRPr="00C874A1">
        <w:rPr>
          <w:rFonts w:cstheme="minorHAnsi"/>
          <w:rPrChange w:id="1894" w:author="Sean Duan" w:date="2021-08-06T14:49:00Z">
            <w:rPr>
              <w:rFonts w:cstheme="minorHAnsi"/>
            </w:rPr>
          </w:rPrChange>
        </w:rPr>
        <w:t xml:space="preserve"> been adapted twice to the specific scenario of a government funded health plan. </w:t>
      </w:r>
      <w:commentRangeStart w:id="1895"/>
      <w:commentRangeStart w:id="1896"/>
      <w:r w:rsidRPr="00C874A1">
        <w:rPr>
          <w:rFonts w:cstheme="minorHAnsi"/>
          <w:rPrChange w:id="1897" w:author="Sean Duan" w:date="2021-08-06T14:49:00Z">
            <w:rPr>
              <w:rFonts w:cstheme="minorHAnsi"/>
            </w:rPr>
          </w:rPrChange>
        </w:rPr>
        <w:t xml:space="preserve">The first, by </w:t>
      </w:r>
      <w:proofErr w:type="spellStart"/>
      <w:r w:rsidRPr="00AA0559">
        <w:rPr>
          <w:rFonts w:cstheme="minorHAnsi"/>
          <w:highlight w:val="yellow"/>
          <w:rPrChange w:id="1898" w:author="Sean Duan" w:date="2021-08-06T15:40:00Z">
            <w:rPr>
              <w:rFonts w:cstheme="minorHAnsi"/>
            </w:rPr>
          </w:rPrChange>
        </w:rPr>
        <w:t>Danis</w:t>
      </w:r>
      <w:proofErr w:type="spellEnd"/>
      <w:r w:rsidRPr="00AA0559">
        <w:rPr>
          <w:rFonts w:cstheme="minorHAnsi"/>
          <w:highlight w:val="yellow"/>
          <w:rPrChange w:id="1899" w:author="Sean Duan" w:date="2021-08-06T15:40:00Z">
            <w:rPr>
              <w:rFonts w:cstheme="minorHAnsi"/>
            </w:rPr>
          </w:rPrChange>
        </w:rPr>
        <w:t xml:space="preserve"> et al. (2004)</w:t>
      </w:r>
      <w:r w:rsidRPr="00C874A1">
        <w:rPr>
          <w:rFonts w:cstheme="minorHAnsi"/>
          <w:rPrChange w:id="1900" w:author="Sean Duan" w:date="2021-08-06T14:49:00Z">
            <w:rPr>
              <w:rFonts w:cstheme="minorHAnsi"/>
            </w:rPr>
          </w:rPrChange>
        </w:rPr>
        <w:t xml:space="preserve">, </w:t>
      </w:r>
      <w:del w:id="1901" w:author="Sean Duan" w:date="2021-08-06T15:41:00Z">
        <w:r w:rsidRPr="00C874A1" w:rsidDel="0073469B">
          <w:rPr>
            <w:rFonts w:cstheme="minorHAnsi"/>
            <w:rPrChange w:id="1902" w:author="Sean Duan" w:date="2021-08-06T14:49:00Z">
              <w:rPr>
                <w:rFonts w:cstheme="minorHAnsi"/>
              </w:rPr>
            </w:rPrChange>
          </w:rPr>
          <w:delText>was letting Medicare enrollees</w:delText>
        </w:r>
      </w:del>
      <w:ins w:id="1903" w:author="Sean Duan" w:date="2021-08-06T15:41:00Z">
        <w:r w:rsidR="0073469B">
          <w:rPr>
            <w:rFonts w:cstheme="minorHAnsi"/>
          </w:rPr>
          <w:t>used the CHAT framework to allow Medicare enrollees to</w:t>
        </w:r>
      </w:ins>
      <w:r w:rsidRPr="00C874A1">
        <w:rPr>
          <w:rFonts w:cstheme="minorHAnsi"/>
          <w:rPrChange w:id="1904" w:author="Sean Duan" w:date="2021-08-06T14:49:00Z">
            <w:rPr>
              <w:rFonts w:cstheme="minorHAnsi"/>
            </w:rPr>
          </w:rPrChange>
        </w:rPr>
        <w:t xml:space="preserve"> come to a consensus on what services they prioritize, under the financial restraints of government funded Medicare.</w:t>
      </w:r>
      <w:ins w:id="1905" w:author="Sean Duan" w:date="2021-08-06T15:55:00Z">
        <w:r w:rsidR="00B52743">
          <w:rPr>
            <w:rFonts w:cstheme="minorHAnsi"/>
          </w:rPr>
          <w:t xml:space="preserve"> This consensus consisted of the participants trading off</w:t>
        </w:r>
      </w:ins>
      <w:ins w:id="1906" w:author="Sean Duan" w:date="2021-08-06T15:56:00Z">
        <w:r w:rsidR="0098663E">
          <w:rPr>
            <w:rFonts w:cstheme="minorHAnsi"/>
          </w:rPr>
          <w:t xml:space="preserve"> </w:t>
        </w:r>
      </w:ins>
      <w:ins w:id="1907" w:author="Sean Duan" w:date="2021-08-06T15:55:00Z">
        <w:r w:rsidR="00B52743">
          <w:rPr>
            <w:rFonts w:cstheme="minorHAnsi"/>
          </w:rPr>
          <w:t xml:space="preserve">limited resources </w:t>
        </w:r>
      </w:ins>
      <w:ins w:id="1908" w:author="Sean Duan" w:date="2021-08-06T15:56:00Z">
        <w:r w:rsidR="00B52743">
          <w:rPr>
            <w:rFonts w:cstheme="minorHAnsi"/>
          </w:rPr>
          <w:t xml:space="preserve">to determine which benefit categories and which level of coverage for those </w:t>
        </w:r>
        <w:r w:rsidR="00B52743">
          <w:rPr>
            <w:rFonts w:cstheme="minorHAnsi"/>
          </w:rPr>
          <w:lastRenderedPageBreak/>
          <w:t>categories were most important.</w:t>
        </w:r>
      </w:ins>
      <w:r w:rsidRPr="00C874A1">
        <w:rPr>
          <w:rFonts w:cstheme="minorHAnsi"/>
          <w:rPrChange w:id="1909" w:author="Sean Duan" w:date="2021-08-06T14:49:00Z">
            <w:rPr>
              <w:rFonts w:cstheme="minorHAnsi"/>
            </w:rPr>
          </w:rPrChange>
        </w:rPr>
        <w:t xml:space="preserve"> </w:t>
      </w:r>
      <w:commentRangeEnd w:id="1895"/>
      <w:r w:rsidRPr="00C874A1">
        <w:rPr>
          <w:rStyle w:val="CommentReference"/>
          <w:rFonts w:cstheme="minorHAnsi"/>
          <w:sz w:val="24"/>
          <w:szCs w:val="24"/>
          <w:rPrChange w:id="1910" w:author="Sean Duan" w:date="2021-08-06T14:49:00Z">
            <w:rPr>
              <w:rStyle w:val="CommentReference"/>
              <w:rFonts w:cstheme="minorHAnsi"/>
            </w:rPr>
          </w:rPrChange>
        </w:rPr>
        <w:commentReference w:id="1895"/>
      </w:r>
      <w:commentRangeEnd w:id="1896"/>
      <w:r w:rsidR="0027582C">
        <w:rPr>
          <w:rStyle w:val="CommentReference"/>
        </w:rPr>
        <w:commentReference w:id="1896"/>
      </w:r>
      <w:r w:rsidRPr="00C874A1">
        <w:rPr>
          <w:rFonts w:cstheme="minorHAnsi"/>
          <w:rPrChange w:id="1911" w:author="Sean Duan" w:date="2021-08-06T14:49:00Z">
            <w:rPr>
              <w:rFonts w:cstheme="minorHAnsi"/>
            </w:rPr>
          </w:rPrChange>
        </w:rPr>
        <w:t xml:space="preserve">While </w:t>
      </w:r>
      <w:del w:id="1912" w:author="Sean Duan" w:date="2021-08-06T15:57:00Z">
        <w:r w:rsidRPr="00C874A1" w:rsidDel="0027582C">
          <w:rPr>
            <w:rFonts w:cstheme="minorHAnsi"/>
            <w:rPrChange w:id="1913" w:author="Sean Duan" w:date="2021-08-06T14:49:00Z">
              <w:rPr>
                <w:rFonts w:cstheme="minorHAnsi"/>
              </w:rPr>
            </w:rPrChange>
          </w:rPr>
          <w:delText>a sizeable portion</w:delText>
        </w:r>
      </w:del>
      <w:ins w:id="1914" w:author="Sean Duan" w:date="2021-08-06T15:57:00Z">
        <w:r w:rsidR="0027582C">
          <w:rPr>
            <w:rFonts w:cstheme="minorHAnsi"/>
          </w:rPr>
          <w:t>41%</w:t>
        </w:r>
      </w:ins>
      <w:r w:rsidRPr="00C874A1">
        <w:rPr>
          <w:rFonts w:cstheme="minorHAnsi"/>
          <w:rPrChange w:id="1915" w:author="Sean Duan" w:date="2021-08-06T14:49:00Z">
            <w:rPr>
              <w:rFonts w:cstheme="minorHAnsi"/>
            </w:rPr>
          </w:rPrChange>
        </w:rPr>
        <w:t xml:space="preserve"> of participants felt that what was chosen was different than what they would have chosen for themselves</w:t>
      </w:r>
      <w:ins w:id="1916" w:author="Sean Duan" w:date="2021-08-06T15:57:00Z">
        <w:r w:rsidR="0027582C">
          <w:rPr>
            <w:rFonts w:cstheme="minorHAnsi"/>
          </w:rPr>
          <w:t>,</w:t>
        </w:r>
      </w:ins>
      <w:r w:rsidRPr="00C874A1">
        <w:rPr>
          <w:rFonts w:cstheme="minorHAnsi"/>
          <w:rPrChange w:id="1917" w:author="Sean Duan" w:date="2021-08-06T14:49:00Z">
            <w:rPr>
              <w:rFonts w:cstheme="minorHAnsi"/>
            </w:rPr>
          </w:rPrChange>
        </w:rPr>
        <w:t xml:space="preserve"> </w:t>
      </w:r>
      <w:del w:id="1918" w:author="Sean Duan" w:date="2021-08-06T15:57:00Z">
        <w:r w:rsidRPr="00C874A1" w:rsidDel="0027582C">
          <w:rPr>
            <w:rFonts w:cstheme="minorHAnsi"/>
            <w:rPrChange w:id="1919" w:author="Sean Duan" w:date="2021-08-06T14:49:00Z">
              <w:rPr>
                <w:rFonts w:cstheme="minorHAnsi"/>
              </w:rPr>
            </w:rPrChange>
          </w:rPr>
          <w:delText xml:space="preserve">(41%) surprisingly, </w:delText>
        </w:r>
      </w:del>
      <w:r w:rsidRPr="00C874A1">
        <w:rPr>
          <w:rFonts w:cstheme="minorHAnsi"/>
          <w:rPrChange w:id="1920" w:author="Sean Duan" w:date="2021-08-06T14:49:00Z">
            <w:rPr>
              <w:rFonts w:cstheme="minorHAnsi"/>
            </w:rPr>
          </w:rPrChange>
        </w:rPr>
        <w:t xml:space="preserve">86% were still satisfied with the plan they </w:t>
      </w:r>
      <w:del w:id="1921" w:author="Sean Duan" w:date="2021-08-06T15:57:00Z">
        <w:r w:rsidRPr="00C874A1" w:rsidDel="0027582C">
          <w:rPr>
            <w:rFonts w:cstheme="minorHAnsi"/>
            <w:rPrChange w:id="1922" w:author="Sean Duan" w:date="2021-08-06T14:49:00Z">
              <w:rPr>
                <w:rFonts w:cstheme="minorHAnsi"/>
              </w:rPr>
            </w:rPrChange>
          </w:rPr>
          <w:delText>got</w:delText>
        </w:r>
      </w:del>
      <w:proofErr w:type="spellStart"/>
      <w:ins w:id="1923" w:author="Sean Duan" w:date="2021-08-06T15:57:00Z">
        <w:r w:rsidR="0027582C">
          <w:rPr>
            <w:rFonts w:cstheme="minorHAnsi"/>
          </w:rPr>
          <w:t>recieved</w:t>
        </w:r>
      </w:ins>
      <w:proofErr w:type="spellEnd"/>
      <w:r w:rsidRPr="00C874A1">
        <w:rPr>
          <w:rFonts w:cstheme="minorHAnsi"/>
          <w:rPrChange w:id="1924" w:author="Sean Duan" w:date="2021-08-06T14:49:00Z">
            <w:rPr>
              <w:rFonts w:cstheme="minorHAnsi"/>
            </w:rPr>
          </w:rPrChange>
        </w:rPr>
        <w:t xml:space="preserve">. The second adaptation, by </w:t>
      </w:r>
      <w:r w:rsidRPr="005B4CAC">
        <w:rPr>
          <w:rFonts w:cstheme="minorHAnsi"/>
          <w:highlight w:val="yellow"/>
          <w:rPrChange w:id="1925" w:author="Sean Duan" w:date="2021-08-06T15:57:00Z">
            <w:rPr>
              <w:rFonts w:cstheme="minorHAnsi"/>
            </w:rPr>
          </w:rPrChange>
        </w:rPr>
        <w:t xml:space="preserve">Hurst, Schindler, and </w:t>
      </w:r>
      <w:proofErr w:type="spellStart"/>
      <w:r w:rsidRPr="005B4CAC">
        <w:rPr>
          <w:rFonts w:cstheme="minorHAnsi"/>
          <w:highlight w:val="yellow"/>
          <w:rPrChange w:id="1926" w:author="Sean Duan" w:date="2021-08-06T15:57:00Z">
            <w:rPr>
              <w:rFonts w:cstheme="minorHAnsi"/>
            </w:rPr>
          </w:rPrChange>
        </w:rPr>
        <w:t>Goold</w:t>
      </w:r>
      <w:proofErr w:type="spellEnd"/>
      <w:r w:rsidRPr="005B4CAC">
        <w:rPr>
          <w:rFonts w:cstheme="minorHAnsi"/>
          <w:highlight w:val="yellow"/>
          <w:rPrChange w:id="1927" w:author="Sean Duan" w:date="2021-08-06T15:57:00Z">
            <w:rPr>
              <w:rFonts w:cstheme="minorHAnsi"/>
            </w:rPr>
          </w:rPrChange>
        </w:rPr>
        <w:t xml:space="preserve"> (2018)</w:t>
      </w:r>
      <w:r w:rsidRPr="00C874A1">
        <w:rPr>
          <w:rFonts w:cstheme="minorHAnsi"/>
          <w:rPrChange w:id="1928" w:author="Sean Duan" w:date="2021-08-06T14:49:00Z">
            <w:rPr>
              <w:rFonts w:cstheme="minorHAnsi"/>
            </w:rPr>
          </w:rPrChange>
        </w:rPr>
        <w:t>, was looking at what types of care that Swiss citizens’ citizens would prioritize in the</w:t>
      </w:r>
      <w:del w:id="1929" w:author="Sean Duan" w:date="2021-08-06T15:57:00Z">
        <w:r w:rsidRPr="00C874A1" w:rsidDel="00C24163">
          <w:rPr>
            <w:rFonts w:cstheme="minorHAnsi"/>
            <w:rPrChange w:id="1930" w:author="Sean Duan" w:date="2021-08-06T14:49:00Z">
              <w:rPr>
                <w:rFonts w:cstheme="minorHAnsi"/>
              </w:rPr>
            </w:rPrChange>
          </w:rPr>
          <w:delText>ir</w:delText>
        </w:r>
      </w:del>
      <w:r w:rsidRPr="00C874A1">
        <w:rPr>
          <w:rFonts w:cstheme="minorHAnsi"/>
          <w:rPrChange w:id="1931" w:author="Sean Duan" w:date="2021-08-06T14:49:00Z">
            <w:rPr>
              <w:rFonts w:cstheme="minorHAnsi"/>
            </w:rPr>
          </w:rPrChange>
        </w:rPr>
        <w:t xml:space="preserve"> already extant </w:t>
      </w:r>
      <w:ins w:id="1932" w:author="Sean Duan" w:date="2021-08-06T15:57:00Z">
        <w:r w:rsidR="00C24163">
          <w:rPr>
            <w:rFonts w:cstheme="minorHAnsi"/>
          </w:rPr>
          <w:t xml:space="preserve">Swiss </w:t>
        </w:r>
      </w:ins>
      <w:r w:rsidRPr="00C874A1">
        <w:rPr>
          <w:rFonts w:cstheme="minorHAnsi"/>
          <w:rPrChange w:id="1933" w:author="Sean Duan" w:date="2021-08-06T14:49:00Z">
            <w:rPr>
              <w:rFonts w:cstheme="minorHAnsi"/>
            </w:rPr>
          </w:rPrChange>
        </w:rPr>
        <w:t>HBP</w:t>
      </w:r>
      <w:ins w:id="1934" w:author="Sean Duan" w:date="2021-08-06T15:57:00Z">
        <w:r w:rsidR="00C24163">
          <w:rPr>
            <w:rFonts w:cstheme="minorHAnsi"/>
          </w:rPr>
          <w:t xml:space="preserve"> based UHC system</w:t>
        </w:r>
      </w:ins>
      <w:r w:rsidRPr="00C874A1">
        <w:rPr>
          <w:rFonts w:cstheme="minorHAnsi"/>
          <w:rPrChange w:id="1935" w:author="Sean Duan" w:date="2021-08-06T14:49:00Z">
            <w:rPr>
              <w:rFonts w:cstheme="minorHAnsi"/>
            </w:rPr>
          </w:rPrChange>
        </w:rPr>
        <w:t xml:space="preserve">. The participants had no trouble using the exercise to improve their understanding of the Swiss HBP, were easily able to make trade-offs and set priorities, and found </w:t>
      </w:r>
      <w:del w:id="1936" w:author="Sean Duan" w:date="2021-08-06T15:58:00Z">
        <w:r w:rsidRPr="00C874A1" w:rsidDel="009112F5">
          <w:rPr>
            <w:rFonts w:cstheme="minorHAnsi"/>
            <w:rPrChange w:id="1937" w:author="Sean Duan" w:date="2021-08-06T14:49:00Z">
              <w:rPr>
                <w:rFonts w:cstheme="minorHAnsi"/>
              </w:rPr>
            </w:rPrChange>
          </w:rPr>
          <w:delText>“the degree of consensus despite differing opinions surprising and valuable.”</w:delText>
        </w:r>
      </w:del>
      <w:ins w:id="1938" w:author="Sean Duan" w:date="2021-08-06T15:58:00Z">
        <w:r w:rsidR="009112F5">
          <w:rPr>
            <w:rFonts w:cstheme="minorHAnsi"/>
          </w:rPr>
          <w:t>that they were able to reach a strong consensus</w:t>
        </w:r>
      </w:ins>
      <w:ins w:id="1939" w:author="Sean Duan" w:date="2021-08-06T15:59:00Z">
        <w:r w:rsidR="00FC4FA0">
          <w:rPr>
            <w:rFonts w:cstheme="minorHAnsi"/>
          </w:rPr>
          <w:t>.</w:t>
        </w:r>
      </w:ins>
      <w:ins w:id="1940" w:author="Sean Duan" w:date="2021-08-06T15:58:00Z">
        <w:r w:rsidR="009112F5">
          <w:rPr>
            <w:rFonts w:cstheme="minorHAnsi"/>
          </w:rPr>
          <w:t xml:space="preserve"> </w:t>
        </w:r>
      </w:ins>
      <w:ins w:id="1941" w:author="Sean Duan" w:date="2021-08-06T15:59:00Z">
        <w:r w:rsidR="00FC4FA0">
          <w:rPr>
            <w:rFonts w:cstheme="minorHAnsi"/>
          </w:rPr>
          <w:t>This was exceptionally</w:t>
        </w:r>
      </w:ins>
      <w:ins w:id="1942" w:author="Sean Duan" w:date="2021-08-06T15:58:00Z">
        <w:r w:rsidR="009112F5">
          <w:rPr>
            <w:rFonts w:cstheme="minorHAnsi"/>
          </w:rPr>
          <w:t xml:space="preserve"> valuable </w:t>
        </w:r>
      </w:ins>
      <w:ins w:id="1943" w:author="Sean Duan" w:date="2021-08-06T15:59:00Z">
        <w:r w:rsidR="00FC4FA0">
          <w:rPr>
            <w:rFonts w:cstheme="minorHAnsi"/>
          </w:rPr>
          <w:t>due to</w:t>
        </w:r>
      </w:ins>
      <w:ins w:id="1944" w:author="Sean Duan" w:date="2021-08-06T15:58:00Z">
        <w:r w:rsidR="009112F5">
          <w:rPr>
            <w:rFonts w:cstheme="minorHAnsi"/>
          </w:rPr>
          <w:t xml:space="preserve"> the diversity of opinions </w:t>
        </w:r>
      </w:ins>
      <w:ins w:id="1945" w:author="Sean Duan" w:date="2021-08-06T16:00:00Z">
        <w:r w:rsidR="005C31C0">
          <w:rPr>
            <w:rFonts w:cstheme="minorHAnsi"/>
          </w:rPr>
          <w:t xml:space="preserve">that were in </w:t>
        </w:r>
        <w:r w:rsidR="00460C3D">
          <w:rPr>
            <w:rFonts w:cstheme="minorHAnsi"/>
          </w:rPr>
          <w:t>coexistence</w:t>
        </w:r>
      </w:ins>
      <w:ins w:id="1946" w:author="Sean Duan" w:date="2021-08-06T15:58:00Z">
        <w:r w:rsidR="009112F5">
          <w:rPr>
            <w:rFonts w:cstheme="minorHAnsi"/>
          </w:rPr>
          <w:t>.</w:t>
        </w:r>
      </w:ins>
      <w:r w:rsidRPr="00C874A1">
        <w:rPr>
          <w:rFonts w:cstheme="minorHAnsi"/>
          <w:rPrChange w:id="1947" w:author="Sean Duan" w:date="2021-08-06T14:49:00Z">
            <w:rPr>
              <w:rFonts w:cstheme="minorHAnsi"/>
            </w:rPr>
          </w:rPrChange>
        </w:rPr>
        <w:t xml:space="preserve"> </w:t>
      </w:r>
      <w:commentRangeStart w:id="1948"/>
      <w:r w:rsidRPr="00C874A1">
        <w:rPr>
          <w:rFonts w:cstheme="minorHAnsi"/>
          <w:rPrChange w:id="1949" w:author="Sean Duan" w:date="2021-08-06T14:49:00Z">
            <w:rPr>
              <w:rFonts w:cstheme="minorHAnsi"/>
            </w:rPr>
          </w:rPrChange>
        </w:rPr>
        <w:t xml:space="preserve">Lastly, the CHAT exercise is particularly valuable in that it is a hands-on exercise as compared to a simple informational intervention. Work by </w:t>
      </w:r>
      <w:proofErr w:type="spellStart"/>
      <w:r w:rsidRPr="00460C3D">
        <w:rPr>
          <w:rFonts w:cstheme="minorHAnsi"/>
          <w:highlight w:val="yellow"/>
          <w:rPrChange w:id="1950" w:author="Sean Duan" w:date="2021-08-06T16:00:00Z">
            <w:rPr>
              <w:rFonts w:cstheme="minorHAnsi"/>
            </w:rPr>
          </w:rPrChange>
        </w:rPr>
        <w:t>Wegier</w:t>
      </w:r>
      <w:proofErr w:type="spellEnd"/>
      <w:r w:rsidRPr="00460C3D">
        <w:rPr>
          <w:rFonts w:cstheme="minorHAnsi"/>
          <w:highlight w:val="yellow"/>
          <w:rPrChange w:id="1951" w:author="Sean Duan" w:date="2021-08-06T16:00:00Z">
            <w:rPr>
              <w:rFonts w:cstheme="minorHAnsi"/>
            </w:rPr>
          </w:rPrChange>
        </w:rPr>
        <w:t xml:space="preserve"> et al. (2019)</w:t>
      </w:r>
      <w:r w:rsidRPr="00C874A1">
        <w:rPr>
          <w:rFonts w:cstheme="minorHAnsi"/>
          <w:rPrChange w:id="1952" w:author="Sean Duan" w:date="2021-08-06T14:49:00Z">
            <w:rPr>
              <w:rFonts w:cstheme="minorHAnsi"/>
            </w:rPr>
          </w:rPrChange>
        </w:rPr>
        <w:t xml:space="preserve"> found that a simulated experience </w:t>
      </w:r>
      <w:proofErr w:type="gramStart"/>
      <w:r w:rsidRPr="00C874A1">
        <w:rPr>
          <w:rFonts w:cstheme="minorHAnsi"/>
          <w:rPrChange w:id="1953" w:author="Sean Duan" w:date="2021-08-06T14:49:00Z">
            <w:rPr>
              <w:rFonts w:cstheme="minorHAnsi"/>
            </w:rPr>
          </w:rPrChange>
        </w:rPr>
        <w:t>lead</w:t>
      </w:r>
      <w:proofErr w:type="gramEnd"/>
      <w:r w:rsidRPr="00C874A1">
        <w:rPr>
          <w:rFonts w:cstheme="minorHAnsi"/>
          <w:rPrChange w:id="1954" w:author="Sean Duan" w:date="2021-08-06T14:49:00Z">
            <w:rPr>
              <w:rFonts w:cstheme="minorHAnsi"/>
            </w:rPr>
          </w:rPrChange>
        </w:rPr>
        <w:t xml:space="preserve"> to more accurate understanding of information as compared to simply being given explicitly described statistics. Thus, it will likely be even more effective than a simple ‘fact sheet’ for an HBP that would otherwise be presented to the public.</w:t>
      </w:r>
      <w:commentRangeEnd w:id="1948"/>
      <w:r w:rsidRPr="00C874A1">
        <w:rPr>
          <w:rStyle w:val="CommentReference"/>
          <w:rFonts w:cstheme="minorHAnsi"/>
          <w:sz w:val="24"/>
          <w:szCs w:val="24"/>
          <w:rPrChange w:id="1955" w:author="Sean Duan" w:date="2021-08-06T14:49:00Z">
            <w:rPr>
              <w:rStyle w:val="CommentReference"/>
              <w:rFonts w:cstheme="minorHAnsi"/>
            </w:rPr>
          </w:rPrChange>
        </w:rPr>
        <w:commentReference w:id="1948"/>
      </w:r>
      <w:commentRangeEnd w:id="1803"/>
      <w:r w:rsidR="001838AB" w:rsidRPr="00C874A1">
        <w:rPr>
          <w:rStyle w:val="CommentReference"/>
          <w:sz w:val="24"/>
          <w:szCs w:val="24"/>
          <w:rPrChange w:id="1956" w:author="Sean Duan" w:date="2021-08-06T14:49:00Z">
            <w:rPr>
              <w:rStyle w:val="CommentReference"/>
            </w:rPr>
          </w:rPrChange>
        </w:rPr>
        <w:commentReference w:id="1803"/>
      </w:r>
    </w:p>
    <w:bookmarkEnd w:id="363"/>
    <w:bookmarkEnd w:id="1823"/>
    <w:p w14:paraId="46928242" w14:textId="45B41215" w:rsidR="00BB4DA1" w:rsidRPr="00C874A1" w:rsidRDefault="00BB4DA1" w:rsidP="00BB4DA1">
      <w:pPr>
        <w:pStyle w:val="Heading2"/>
        <w:spacing w:line="480" w:lineRule="auto"/>
        <w:rPr>
          <w:ins w:id="1957" w:author="Sean Duan" w:date="2021-08-05T12:43:00Z"/>
          <w:rFonts w:asciiTheme="minorHAnsi" w:hAnsiTheme="minorHAnsi" w:cstheme="minorHAnsi"/>
          <w:color w:val="auto"/>
          <w:sz w:val="24"/>
          <w:szCs w:val="24"/>
          <w:rPrChange w:id="1958" w:author="Sean Duan" w:date="2021-08-06T14:49:00Z">
            <w:rPr>
              <w:ins w:id="1959" w:author="Sean Duan" w:date="2021-08-05T12:43:00Z"/>
              <w:rFonts w:asciiTheme="minorHAnsi" w:hAnsiTheme="minorHAnsi" w:cstheme="minorHAnsi"/>
              <w:color w:val="auto"/>
            </w:rPr>
          </w:rPrChange>
        </w:rPr>
      </w:pPr>
      <w:commentRangeStart w:id="1960"/>
      <w:ins w:id="1961" w:author="Sean Duan" w:date="2021-08-05T12:43:00Z">
        <w:r w:rsidRPr="00C874A1">
          <w:rPr>
            <w:rFonts w:asciiTheme="minorHAnsi" w:hAnsiTheme="minorHAnsi" w:cstheme="minorHAnsi"/>
            <w:color w:val="auto"/>
            <w:sz w:val="24"/>
            <w:szCs w:val="24"/>
            <w:rPrChange w:id="1962" w:author="Sean Duan" w:date="2021-08-06T14:49:00Z">
              <w:rPr>
                <w:rFonts w:asciiTheme="minorHAnsi" w:hAnsiTheme="minorHAnsi" w:cstheme="minorHAnsi"/>
                <w:color w:val="auto"/>
              </w:rPr>
            </w:rPrChange>
          </w:rPr>
          <w:t>The Present Research</w:t>
        </w:r>
      </w:ins>
    </w:p>
    <w:p w14:paraId="06298198" w14:textId="70CD0200" w:rsidR="00FC56D3" w:rsidRPr="00C874A1" w:rsidDel="00D3067A" w:rsidRDefault="00BB4DA1">
      <w:pPr>
        <w:spacing w:line="480" w:lineRule="auto"/>
        <w:rPr>
          <w:del w:id="1963" w:author="Sean Duan" w:date="2021-08-05T12:41:00Z"/>
          <w:moveTo w:id="1964" w:author="Sean Duan" w:date="2021-07-23T13:13:00Z"/>
          <w:rFonts w:cstheme="minorHAnsi"/>
          <w:sz w:val="24"/>
          <w:szCs w:val="24"/>
          <w:rPrChange w:id="1965" w:author="Sean Duan" w:date="2021-08-06T14:49:00Z">
            <w:rPr>
              <w:del w:id="1966" w:author="Sean Duan" w:date="2021-08-05T12:41:00Z"/>
              <w:moveTo w:id="1967" w:author="Sean Duan" w:date="2021-07-23T13:13:00Z"/>
              <w:rFonts w:cstheme="minorHAnsi"/>
            </w:rPr>
          </w:rPrChange>
        </w:rPr>
        <w:pPrChange w:id="1968" w:author="Sean Duan" w:date="2021-08-05T12:41:00Z">
          <w:pPr>
            <w:pStyle w:val="FirstParagraph"/>
            <w:spacing w:line="480" w:lineRule="auto"/>
            <w:ind w:firstLine="720"/>
          </w:pPr>
        </w:pPrChange>
      </w:pPr>
      <w:ins w:id="1969" w:author="Sean Duan" w:date="2021-08-05T12:43:00Z">
        <w:r w:rsidRPr="00C874A1">
          <w:rPr>
            <w:rFonts w:cstheme="minorHAnsi"/>
            <w:sz w:val="24"/>
            <w:szCs w:val="24"/>
            <w:rPrChange w:id="1970" w:author="Sean Duan" w:date="2021-08-06T14:49:00Z">
              <w:rPr>
                <w:rFonts w:cstheme="minorHAnsi"/>
              </w:rPr>
            </w:rPrChange>
          </w:rPr>
          <w:tab/>
          <w:t xml:space="preserve">The goal of our two studies is to determine </w:t>
        </w:r>
        <w:proofErr w:type="gramStart"/>
        <w:r w:rsidRPr="00C874A1">
          <w:rPr>
            <w:rFonts w:cstheme="minorHAnsi"/>
            <w:sz w:val="24"/>
            <w:szCs w:val="24"/>
            <w:rPrChange w:id="1971" w:author="Sean Duan" w:date="2021-08-06T14:49:00Z">
              <w:rPr>
                <w:rFonts w:cstheme="minorHAnsi"/>
              </w:rPr>
            </w:rPrChange>
          </w:rPr>
          <w:t>whether or not</w:t>
        </w:r>
        <w:proofErr w:type="gramEnd"/>
        <w:r w:rsidRPr="00C874A1">
          <w:rPr>
            <w:rFonts w:cstheme="minorHAnsi"/>
            <w:sz w:val="24"/>
            <w:szCs w:val="24"/>
            <w:rPrChange w:id="1972" w:author="Sean Duan" w:date="2021-08-06T14:49:00Z">
              <w:rPr>
                <w:rFonts w:cstheme="minorHAnsi"/>
              </w:rPr>
            </w:rPrChange>
          </w:rPr>
          <w:t xml:space="preserve"> exposure</w:t>
        </w:r>
      </w:ins>
      <w:ins w:id="1973" w:author="Sean Duan" w:date="2021-08-05T12:44:00Z">
        <w:r w:rsidRPr="00C874A1">
          <w:rPr>
            <w:rFonts w:cstheme="minorHAnsi"/>
            <w:sz w:val="24"/>
            <w:szCs w:val="24"/>
            <w:rPrChange w:id="1974" w:author="Sean Duan" w:date="2021-08-06T14:49:00Z">
              <w:rPr>
                <w:rFonts w:cstheme="minorHAnsi"/>
              </w:rPr>
            </w:rPrChange>
          </w:rPr>
          <w:t xml:space="preserve"> to UHC through the framework of an HBP can improve support for UHC. Based on previous research, we know that </w:t>
        </w:r>
      </w:ins>
      <w:ins w:id="1975" w:author="Sean Duan" w:date="2021-08-05T12:45:00Z">
        <w:r w:rsidRPr="00C874A1">
          <w:rPr>
            <w:rFonts w:cstheme="minorHAnsi"/>
            <w:sz w:val="24"/>
            <w:szCs w:val="24"/>
            <w:rPrChange w:id="1976" w:author="Sean Duan" w:date="2021-08-06T14:49:00Z">
              <w:rPr>
                <w:rFonts w:cstheme="minorHAnsi"/>
              </w:rPr>
            </w:rPrChange>
          </w:rPr>
          <w:t>UHC is likely to benefit the US if implemented, and that HBP directly addresses some of the primary reasons that ar</w:t>
        </w:r>
      </w:ins>
      <w:ins w:id="1977" w:author="Sean Duan" w:date="2021-08-05T12:46:00Z">
        <w:r w:rsidRPr="00C874A1">
          <w:rPr>
            <w:rFonts w:cstheme="minorHAnsi"/>
            <w:sz w:val="24"/>
            <w:szCs w:val="24"/>
            <w:rPrChange w:id="1978" w:author="Sean Duan" w:date="2021-08-06T14:49:00Z">
              <w:rPr>
                <w:rFonts w:cstheme="minorHAnsi"/>
              </w:rPr>
            </w:rPrChange>
          </w:rPr>
          <w:t>e foundati</w:t>
        </w:r>
      </w:ins>
      <w:ins w:id="1979" w:author="Sean Duan" w:date="2021-08-05T12:48:00Z">
        <w:r w:rsidR="006E7739" w:rsidRPr="00C874A1">
          <w:rPr>
            <w:rFonts w:cstheme="minorHAnsi"/>
            <w:sz w:val="24"/>
            <w:szCs w:val="24"/>
            <w:rPrChange w:id="1980" w:author="Sean Duan" w:date="2021-08-06T14:49:00Z">
              <w:rPr>
                <w:rFonts w:cstheme="minorHAnsi"/>
              </w:rPr>
            </w:rPrChange>
          </w:rPr>
          <w:t>onal</w:t>
        </w:r>
      </w:ins>
      <w:ins w:id="1981" w:author="Sean Duan" w:date="2021-08-05T12:46:00Z">
        <w:r w:rsidRPr="00C874A1">
          <w:rPr>
            <w:rFonts w:cstheme="minorHAnsi"/>
            <w:sz w:val="24"/>
            <w:szCs w:val="24"/>
            <w:rPrChange w:id="1982" w:author="Sean Duan" w:date="2021-08-06T14:49:00Z">
              <w:rPr>
                <w:rFonts w:cstheme="minorHAnsi"/>
              </w:rPr>
            </w:rPrChange>
          </w:rPr>
          <w:t xml:space="preserve"> to opposition of UHC. </w:t>
        </w:r>
      </w:ins>
      <w:ins w:id="1983" w:author="Sean Duan" w:date="2021-08-05T12:47:00Z">
        <w:r w:rsidRPr="00C874A1">
          <w:rPr>
            <w:rFonts w:cstheme="minorHAnsi"/>
            <w:sz w:val="24"/>
            <w:szCs w:val="24"/>
            <w:rPrChange w:id="1984" w:author="Sean Duan" w:date="2021-08-06T14:49:00Z">
              <w:rPr>
                <w:rFonts w:cstheme="minorHAnsi"/>
              </w:rPr>
            </w:rPrChange>
          </w:rPr>
          <w:t>Regardless, no direct research has been done previously on the effects of HBP on UHC, and specifically, if our proposed mediating factors influence support for UHC.</w:t>
        </w:r>
      </w:ins>
      <w:moveToRangeStart w:id="1985" w:author="Sean Duan" w:date="2021-07-23T13:13:00Z" w:name="move77938436"/>
      <w:moveTo w:id="1986" w:author="Sean Duan" w:date="2021-07-23T13:13:00Z">
        <w:del w:id="1987" w:author="Sean Duan" w:date="2021-08-05T12:41:00Z">
          <w:r w:rsidR="00FC56D3" w:rsidRPr="00C874A1" w:rsidDel="00D3067A">
            <w:rPr>
              <w:rFonts w:cstheme="minorHAnsi"/>
              <w:sz w:val="24"/>
              <w:szCs w:val="24"/>
              <w:rPrChange w:id="1988" w:author="Sean Duan" w:date="2021-08-06T14:49:00Z">
                <w:rPr>
                  <w:rFonts w:cstheme="minorHAnsi"/>
                </w:rPr>
              </w:rPrChange>
            </w:rPr>
            <w:delText>equity and helps bridge the gap between marginalized and privileged groups with regards to health care outcomes. Additionally, universal health care programs in general focus on cost-effectiveness of care, leading to more efficient use of resources. Universal health care would likely benefit America if implemented. However, there is a significant lack of support for universal health care. Thus, improving likelihood of implementation by improving support for UHC is valuable.</w:delText>
          </w:r>
        </w:del>
      </w:moveTo>
      <w:commentRangeEnd w:id="1960"/>
      <w:r w:rsidRPr="00C874A1">
        <w:rPr>
          <w:rStyle w:val="CommentReference"/>
          <w:rFonts w:eastAsiaTheme="minorHAnsi"/>
          <w:sz w:val="24"/>
          <w:szCs w:val="24"/>
          <w:lang w:eastAsia="en-US"/>
          <w:rPrChange w:id="1989" w:author="Sean Duan" w:date="2021-08-06T14:49:00Z">
            <w:rPr>
              <w:rStyle w:val="CommentReference"/>
            </w:rPr>
          </w:rPrChange>
        </w:rPr>
        <w:commentReference w:id="1960"/>
      </w:r>
    </w:p>
    <w:p w14:paraId="015D4E1C" w14:textId="0704A499" w:rsidR="00FC56D3" w:rsidRPr="00C874A1" w:rsidDel="00D3067A" w:rsidRDefault="00FC56D3">
      <w:pPr>
        <w:spacing w:line="480" w:lineRule="auto"/>
        <w:rPr>
          <w:del w:id="1990" w:author="Sean Duan" w:date="2021-08-05T12:41:00Z"/>
          <w:moveTo w:id="1991" w:author="Sean Duan" w:date="2021-07-23T13:13:00Z"/>
          <w:rFonts w:cstheme="minorHAnsi"/>
          <w:sz w:val="24"/>
          <w:szCs w:val="24"/>
          <w:rPrChange w:id="1992" w:author="Sean Duan" w:date="2021-08-06T14:49:00Z">
            <w:rPr>
              <w:del w:id="1993" w:author="Sean Duan" w:date="2021-08-05T12:41:00Z"/>
              <w:moveTo w:id="1994" w:author="Sean Duan" w:date="2021-07-23T13:13:00Z"/>
              <w:rFonts w:cstheme="minorHAnsi"/>
            </w:rPr>
          </w:rPrChange>
        </w:rPr>
        <w:pPrChange w:id="1995" w:author="Sean Duan" w:date="2021-08-05T12:41:00Z">
          <w:pPr>
            <w:pStyle w:val="BodyText"/>
            <w:spacing w:line="480" w:lineRule="auto"/>
          </w:pPr>
        </w:pPrChange>
      </w:pPr>
      <w:moveTo w:id="1996" w:author="Sean Duan" w:date="2021-07-23T13:13:00Z">
        <w:del w:id="1997" w:author="Sean Duan" w:date="2021-08-05T12:41:00Z">
          <w:r w:rsidRPr="00C874A1" w:rsidDel="00D3067A">
            <w:rPr>
              <w:rFonts w:cstheme="minorHAnsi"/>
              <w:sz w:val="24"/>
              <w:szCs w:val="24"/>
              <w:rPrChange w:id="1998" w:author="Sean Duan" w:date="2021-08-06T14:49:00Z">
                <w:rPr>
                  <w:rFonts w:cstheme="minorHAnsi"/>
                </w:rPr>
              </w:rPrChange>
            </w:rPr>
            <w:delText xml:space="preserve">Opposition of UHC in the U.S. hinges on several issues. </w:delText>
          </w:r>
          <w:commentRangeStart w:id="1999"/>
          <w:r w:rsidRPr="00C874A1" w:rsidDel="00D3067A">
            <w:rPr>
              <w:rFonts w:cstheme="minorHAnsi"/>
              <w:sz w:val="24"/>
              <w:szCs w:val="24"/>
              <w:rPrChange w:id="2000" w:author="Sean Duan" w:date="2021-08-06T14:49:00Z">
                <w:rPr>
                  <w:rFonts w:cstheme="minorHAnsi"/>
                </w:rPr>
              </w:rPrChange>
            </w:rPr>
            <w:delText>The first is that it is impossible to quantify improved support for UHC without consensus as to what UHC is.</w:delText>
          </w:r>
          <w:commentRangeEnd w:id="1999"/>
          <w:r w:rsidRPr="00C874A1" w:rsidDel="00D3067A">
            <w:rPr>
              <w:rStyle w:val="CommentReference"/>
              <w:rFonts w:cstheme="minorHAnsi"/>
              <w:sz w:val="24"/>
              <w:szCs w:val="24"/>
              <w:rPrChange w:id="2001" w:author="Sean Duan" w:date="2021-08-06T14:49:00Z">
                <w:rPr>
                  <w:rStyle w:val="CommentReference"/>
                  <w:rFonts w:cstheme="minorHAnsi"/>
                </w:rPr>
              </w:rPrChange>
            </w:rPr>
            <w:commentReference w:id="1999"/>
          </w:r>
          <w:r w:rsidRPr="00C874A1" w:rsidDel="00D3067A">
            <w:rPr>
              <w:rFonts w:cstheme="minorHAnsi"/>
              <w:sz w:val="24"/>
              <w:szCs w:val="24"/>
              <w:rPrChange w:id="2002" w:author="Sean Duan" w:date="2021-08-06T14:49:00Z">
                <w:rPr>
                  <w:rFonts w:cstheme="minorHAnsi"/>
                </w:rPr>
              </w:rPrChange>
            </w:rPr>
            <w:delText xml:space="preserve"> </w:delText>
          </w:r>
          <w:commentRangeStart w:id="2003"/>
          <w:r w:rsidRPr="00C874A1" w:rsidDel="00D3067A">
            <w:rPr>
              <w:rFonts w:cstheme="minorHAnsi"/>
              <w:sz w:val="24"/>
              <w:szCs w:val="24"/>
              <w:rPrChange w:id="2004" w:author="Sean Duan" w:date="2021-08-06T14:49:00Z">
                <w:rPr>
                  <w:rFonts w:cstheme="minorHAnsi"/>
                </w:rPr>
              </w:rPrChange>
            </w:rPr>
            <w:delText xml:space="preserve">To give an example, it would be reasonable to assume medical students understand health care and its distribution. Surprisingly, this is not the case! </w:delText>
          </w:r>
          <w:commentRangeEnd w:id="2003"/>
          <w:r w:rsidRPr="00C874A1" w:rsidDel="00D3067A">
            <w:rPr>
              <w:rStyle w:val="CommentReference"/>
              <w:rFonts w:cstheme="minorHAnsi"/>
              <w:sz w:val="24"/>
              <w:szCs w:val="24"/>
              <w:rPrChange w:id="2005" w:author="Sean Duan" w:date="2021-08-06T14:49:00Z">
                <w:rPr>
                  <w:rStyle w:val="CommentReference"/>
                  <w:rFonts w:cstheme="minorHAnsi"/>
                </w:rPr>
              </w:rPrChange>
            </w:rPr>
            <w:commentReference w:id="2003"/>
          </w:r>
          <w:commentRangeStart w:id="2006"/>
          <w:r w:rsidRPr="00C874A1" w:rsidDel="00D3067A">
            <w:rPr>
              <w:rFonts w:cstheme="minorHAnsi"/>
              <w:sz w:val="24"/>
              <w:szCs w:val="24"/>
              <w:rPrChange w:id="2007" w:author="Sean Duan" w:date="2021-08-06T14:49:00Z">
                <w:rPr>
                  <w:rFonts w:cstheme="minorHAnsi"/>
                </w:rPr>
              </w:rPrChange>
            </w:rPr>
            <w:delText xml:space="preserve">Students struggle to answer questions regarding UHC due to divergent beliefs as to exactly what ‘universal coverage’ means (Huebner et al. 2006). </w:delText>
          </w:r>
          <w:commentRangeEnd w:id="2006"/>
          <w:r w:rsidRPr="00C874A1" w:rsidDel="00D3067A">
            <w:rPr>
              <w:rStyle w:val="CommentReference"/>
              <w:rFonts w:cstheme="minorHAnsi"/>
              <w:sz w:val="24"/>
              <w:szCs w:val="24"/>
              <w:rPrChange w:id="2008" w:author="Sean Duan" w:date="2021-08-06T14:49:00Z">
                <w:rPr>
                  <w:rStyle w:val="CommentReference"/>
                  <w:rFonts w:cstheme="minorHAnsi"/>
                </w:rPr>
              </w:rPrChange>
            </w:rPr>
            <w:commentReference w:id="2006"/>
          </w:r>
          <w:commentRangeStart w:id="2009"/>
          <w:r w:rsidRPr="00C874A1" w:rsidDel="00D3067A">
            <w:rPr>
              <w:rFonts w:cstheme="minorHAnsi"/>
              <w:sz w:val="24"/>
              <w:szCs w:val="24"/>
              <w:rPrChange w:id="2010" w:author="Sean Duan" w:date="2021-08-06T14:49:00Z">
                <w:rPr>
                  <w:rFonts w:cstheme="minorHAnsi"/>
                </w:rPr>
              </w:rPrChange>
            </w:rPr>
            <w:delText>Secondly, without a framework for what care is to be distributed through UHC, rationing of limited health resources is haphazard and arbitrary. Indeed, the main mechanism through which racial prejudice predicts decreased support for UHC in the U.S. is ‘unfair’ disbursement of resources to undeserving minorities (Shen and Labouff 2016).</w:delText>
          </w:r>
          <w:commentRangeEnd w:id="2009"/>
          <w:r w:rsidRPr="00C874A1" w:rsidDel="00D3067A">
            <w:rPr>
              <w:rStyle w:val="CommentReference"/>
              <w:rFonts w:cstheme="minorHAnsi"/>
              <w:sz w:val="24"/>
              <w:szCs w:val="24"/>
              <w:rPrChange w:id="2011" w:author="Sean Duan" w:date="2021-08-06T14:49:00Z">
                <w:rPr>
                  <w:rStyle w:val="CommentReference"/>
                  <w:rFonts w:cstheme="minorHAnsi"/>
                </w:rPr>
              </w:rPrChange>
            </w:rPr>
            <w:commentReference w:id="2009"/>
          </w:r>
        </w:del>
      </w:moveTo>
    </w:p>
    <w:p w14:paraId="738A29E3" w14:textId="0EC5B158" w:rsidR="00FC56D3" w:rsidRPr="00C874A1" w:rsidDel="00D3067A" w:rsidRDefault="00FC56D3">
      <w:pPr>
        <w:spacing w:line="480" w:lineRule="auto"/>
        <w:rPr>
          <w:del w:id="2012" w:author="Sean Duan" w:date="2021-08-05T12:41:00Z"/>
          <w:moveTo w:id="2013" w:author="Sean Duan" w:date="2021-07-23T13:13:00Z"/>
          <w:rFonts w:cstheme="minorHAnsi"/>
          <w:sz w:val="24"/>
          <w:szCs w:val="24"/>
          <w:rPrChange w:id="2014" w:author="Sean Duan" w:date="2021-08-06T14:49:00Z">
            <w:rPr>
              <w:del w:id="2015" w:author="Sean Duan" w:date="2021-08-05T12:41:00Z"/>
              <w:moveTo w:id="2016" w:author="Sean Duan" w:date="2021-07-23T13:13:00Z"/>
              <w:rFonts w:cstheme="minorHAnsi"/>
            </w:rPr>
          </w:rPrChange>
        </w:rPr>
        <w:pPrChange w:id="2017" w:author="Sean Duan" w:date="2021-08-05T12:41:00Z">
          <w:pPr>
            <w:pStyle w:val="BodyText"/>
            <w:spacing w:line="480" w:lineRule="auto"/>
          </w:pPr>
        </w:pPrChange>
      </w:pPr>
      <w:moveTo w:id="2018" w:author="Sean Duan" w:date="2021-07-23T13:13:00Z">
        <w:del w:id="2019" w:author="Sean Duan" w:date="2021-08-05T12:41:00Z">
          <w:r w:rsidRPr="00C874A1" w:rsidDel="00D3067A">
            <w:rPr>
              <w:rFonts w:cstheme="minorHAnsi"/>
              <w:sz w:val="24"/>
              <w:szCs w:val="24"/>
              <w:rPrChange w:id="2020" w:author="Sean Duan" w:date="2021-08-06T14:49:00Z">
                <w:rPr>
                  <w:rFonts w:cstheme="minorHAnsi"/>
                </w:rPr>
              </w:rPrChange>
            </w:rPr>
            <w:delText xml:space="preserve">These issues are addressed by the usage of an explicit ‘health benefit plan’ (HBP) in other westernized first world countries (UK, Canada, etc.) with successful UHC programs. An explicit HBP is best defined as “a set of services that can be feasibly financed and provided under the actual circumstances in which a given country finds itself” (Glassman et al. 2016). While reaching consensus on the exact terms of the HBP is not a small process, an explicit HBP ensures that there is little room for confusion regarding what is covered. There are very clear boundaries set for what care the government can subsidize. In doing so, concerns regarding fairness are strongly mitigated. </w:delText>
          </w:r>
          <w:commentRangeStart w:id="2021"/>
          <w:r w:rsidRPr="00C874A1" w:rsidDel="00D3067A">
            <w:rPr>
              <w:rFonts w:cstheme="minorHAnsi"/>
              <w:sz w:val="24"/>
              <w:szCs w:val="24"/>
              <w:rPrChange w:id="2022" w:author="Sean Duan" w:date="2021-08-06T14:49:00Z">
                <w:rPr>
                  <w:rFonts w:cstheme="minorHAnsi"/>
                </w:rPr>
              </w:rPrChange>
            </w:rPr>
            <w:delText>Furthermore, studies have shown that an explicit HBP can also improve efficiency in resource allocation, create explicit entitlements for patients which help prevent marginalized individuals from being excluded from care, and reduces arbitrary restrictions on access and services (Glassman et al. 2016)</w:delText>
          </w:r>
          <w:commentRangeEnd w:id="2021"/>
          <w:r w:rsidRPr="00C874A1" w:rsidDel="00D3067A">
            <w:rPr>
              <w:rStyle w:val="CommentReference"/>
              <w:rFonts w:cstheme="minorHAnsi"/>
              <w:sz w:val="24"/>
              <w:szCs w:val="24"/>
              <w:rPrChange w:id="2023" w:author="Sean Duan" w:date="2021-08-06T14:49:00Z">
                <w:rPr>
                  <w:rStyle w:val="CommentReference"/>
                  <w:rFonts w:cstheme="minorHAnsi"/>
                </w:rPr>
              </w:rPrChange>
            </w:rPr>
            <w:commentReference w:id="2021"/>
          </w:r>
          <w:r w:rsidRPr="00C874A1" w:rsidDel="00D3067A">
            <w:rPr>
              <w:rFonts w:cstheme="minorHAnsi"/>
              <w:sz w:val="24"/>
              <w:szCs w:val="24"/>
              <w:rPrChange w:id="2024" w:author="Sean Duan" w:date="2021-08-06T14:49:00Z">
                <w:rPr>
                  <w:rFonts w:cstheme="minorHAnsi"/>
                </w:rPr>
              </w:rPrChange>
            </w:rPr>
            <w:delText>.</w:delText>
          </w:r>
        </w:del>
      </w:moveTo>
    </w:p>
    <w:p w14:paraId="1675DFA1" w14:textId="6748776D" w:rsidR="00FC56D3" w:rsidRPr="00C874A1" w:rsidDel="00D3067A" w:rsidRDefault="00FC56D3">
      <w:pPr>
        <w:spacing w:line="480" w:lineRule="auto"/>
        <w:rPr>
          <w:del w:id="2025" w:author="Sean Duan" w:date="2021-08-05T12:41:00Z"/>
          <w:moveTo w:id="2026" w:author="Sean Duan" w:date="2021-07-23T13:13:00Z"/>
          <w:rFonts w:cstheme="minorHAnsi"/>
          <w:sz w:val="24"/>
          <w:szCs w:val="24"/>
          <w:rPrChange w:id="2027" w:author="Sean Duan" w:date="2021-08-06T14:49:00Z">
            <w:rPr>
              <w:del w:id="2028" w:author="Sean Duan" w:date="2021-08-05T12:41:00Z"/>
              <w:moveTo w:id="2029" w:author="Sean Duan" w:date="2021-07-23T13:13:00Z"/>
              <w:rFonts w:cstheme="minorHAnsi"/>
            </w:rPr>
          </w:rPrChange>
        </w:rPr>
        <w:pPrChange w:id="2030" w:author="Sean Duan" w:date="2021-08-05T12:41:00Z">
          <w:pPr>
            <w:pStyle w:val="BodyText"/>
            <w:spacing w:line="480" w:lineRule="auto"/>
          </w:pPr>
        </w:pPrChange>
      </w:pPr>
      <w:moveTo w:id="2031" w:author="Sean Duan" w:date="2021-07-23T13:13:00Z">
        <w:del w:id="2032" w:author="Sean Duan" w:date="2021-08-05T12:41:00Z">
          <w:r w:rsidRPr="00C874A1" w:rsidDel="00D3067A">
            <w:rPr>
              <w:rFonts w:cstheme="minorHAnsi"/>
              <w:sz w:val="24"/>
              <w:szCs w:val="24"/>
              <w:rPrChange w:id="2033" w:author="Sean Duan" w:date="2021-08-06T14:49:00Z">
                <w:rPr>
                  <w:rFonts w:cstheme="minorHAnsi"/>
                </w:rPr>
              </w:rPrChange>
            </w:rPr>
            <w:delText xml:space="preserve">Additionally, it is important to explore what is the best way of communicating with the public about HBPs. Previous research indicates that simulated experiences can have more impact than didactic messaging about screening tests (Wegier, Armstrong, and Shaffer 2019). </w:delText>
          </w:r>
          <w:commentRangeStart w:id="2034"/>
          <w:r w:rsidRPr="00C874A1" w:rsidDel="00D3067A">
            <w:rPr>
              <w:rFonts w:cstheme="minorHAnsi"/>
              <w:sz w:val="24"/>
              <w:szCs w:val="24"/>
              <w:rPrChange w:id="2035" w:author="Sean Duan" w:date="2021-08-06T14:49:00Z">
                <w:rPr>
                  <w:rFonts w:cstheme="minorHAnsi"/>
                </w:rPr>
              </w:rPrChange>
            </w:rPr>
            <w:delText>Another improvement over our pilot study is replacing our uninformitive control with ‘standard’ messaging supporting UHC, adding additional external validity. Furthermore, our new ‘standard informational intervention’ hews more closely to the methodology for a control presented by Wegier et al. (2019).</w:delText>
          </w:r>
          <w:commentRangeEnd w:id="2034"/>
          <w:r w:rsidRPr="00C874A1" w:rsidDel="00D3067A">
            <w:rPr>
              <w:rStyle w:val="CommentReference"/>
              <w:rFonts w:cstheme="minorHAnsi"/>
              <w:sz w:val="24"/>
              <w:szCs w:val="24"/>
              <w:rPrChange w:id="2036" w:author="Sean Duan" w:date="2021-08-06T14:49:00Z">
                <w:rPr>
                  <w:rStyle w:val="CommentReference"/>
                  <w:rFonts w:cstheme="minorHAnsi"/>
                </w:rPr>
              </w:rPrChange>
            </w:rPr>
            <w:commentReference w:id="2034"/>
          </w:r>
        </w:del>
      </w:moveTo>
    </w:p>
    <w:moveToRangeEnd w:id="1985"/>
    <w:p w14:paraId="52E06903" w14:textId="77777777" w:rsidR="00FC56D3" w:rsidRPr="00C874A1" w:rsidRDefault="00FC56D3">
      <w:pPr>
        <w:spacing w:line="480" w:lineRule="auto"/>
        <w:rPr>
          <w:rFonts w:cstheme="minorHAnsi"/>
          <w:sz w:val="24"/>
          <w:szCs w:val="24"/>
          <w:rPrChange w:id="2037" w:author="Sean Duan" w:date="2021-08-06T14:49:00Z">
            <w:rPr>
              <w:rFonts w:cstheme="minorHAnsi"/>
            </w:rPr>
          </w:rPrChange>
        </w:rPr>
      </w:pPr>
    </w:p>
    <w:sectPr w:rsidR="00FC56D3" w:rsidRPr="00C874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haffer, Victoria A." w:date="2021-06-09T11:23:00Z" w:initials="SVA">
    <w:p w14:paraId="128461C1" w14:textId="77777777" w:rsidR="003631BD" w:rsidRDefault="003631BD" w:rsidP="003631BD">
      <w:pPr>
        <w:pStyle w:val="CommentText"/>
      </w:pPr>
      <w:r>
        <w:rPr>
          <w:rStyle w:val="CommentReference"/>
        </w:rPr>
        <w:annotationRef/>
      </w:r>
      <w:r>
        <w:t>I think we need more of a problem statement to start this manuscript. Think about creating one paragraph that describes the issues with access to healthcare, which leads to universal healthcare as a potential solution to this problem.</w:t>
      </w:r>
    </w:p>
  </w:comment>
  <w:comment w:id="8" w:author="Sean Duan" w:date="2021-07-27T14:36:00Z" w:initials="SD">
    <w:p w14:paraId="7D38973F" w14:textId="77777777" w:rsidR="002C41D6" w:rsidRDefault="002C41D6">
      <w:pPr>
        <w:pStyle w:val="CommentText"/>
      </w:pPr>
      <w:r>
        <w:rPr>
          <w:rStyle w:val="CommentReference"/>
        </w:rPr>
        <w:annotationRef/>
      </w:r>
      <w:r>
        <w:t>Is this problem statement broken into too many elements, should it be shorter?</w:t>
      </w:r>
    </w:p>
    <w:p w14:paraId="6E796946" w14:textId="75B0083A" w:rsidR="002C41D6" w:rsidRDefault="002C41D6">
      <w:pPr>
        <w:pStyle w:val="CommentText"/>
      </w:pPr>
    </w:p>
  </w:comment>
  <w:comment w:id="72" w:author="Sean Duan" w:date="2021-07-22T12:57:00Z" w:initials="SD">
    <w:p w14:paraId="69B9246D" w14:textId="5D50D7B6" w:rsidR="00CD301C" w:rsidRDefault="00CD301C">
      <w:pPr>
        <w:pStyle w:val="CommentText"/>
      </w:pPr>
      <w:r>
        <w:rPr>
          <w:rStyle w:val="CommentReference"/>
        </w:rPr>
        <w:annotationRef/>
      </w:r>
      <w:r>
        <w:t>Is this something I should define more thoroughly? Literature indicates it to be a relatively common term, but readers may not comprehend why this is a problem.</w:t>
      </w:r>
    </w:p>
  </w:comment>
  <w:comment w:id="98" w:author="Sean Duan" w:date="2021-07-23T12:36:00Z" w:initials="SD">
    <w:p w14:paraId="7A23598D" w14:textId="74C48339" w:rsidR="004F2144" w:rsidRDefault="004F2144">
      <w:pPr>
        <w:pStyle w:val="CommentText"/>
      </w:pPr>
      <w:r>
        <w:rPr>
          <w:rStyle w:val="CommentReference"/>
        </w:rPr>
        <w:annotationRef/>
      </w:r>
      <w:r>
        <w:t xml:space="preserve">I split this up into several paragraphs because each </w:t>
      </w:r>
      <w:proofErr w:type="gramStart"/>
      <w:r>
        <w:t>talks</w:t>
      </w:r>
      <w:proofErr w:type="gramEnd"/>
      <w:r>
        <w:t xml:space="preserve"> about different elements of problems about the US health system, I could condense it into a single, longer paragraph, if that seems better.</w:t>
      </w:r>
    </w:p>
  </w:comment>
  <w:comment w:id="264" w:author="Shaffer, Victoria A." w:date="2021-06-16T09:49:00Z" w:initials="SVA">
    <w:p w14:paraId="300867A7" w14:textId="77777777" w:rsidR="00241D84" w:rsidRDefault="00241D84" w:rsidP="00241D84">
      <w:pPr>
        <w:pStyle w:val="CommentText"/>
      </w:pPr>
      <w:r>
        <w:rPr>
          <w:rStyle w:val="CommentReference"/>
        </w:rPr>
        <w:annotationRef/>
      </w:r>
      <w:r>
        <w:t xml:space="preserve">This sentence is awkwardly worded, which makes it difficult to understand. </w:t>
      </w:r>
    </w:p>
  </w:comment>
  <w:comment w:id="265" w:author="Sean Duan" w:date="2021-06-21T12:29:00Z" w:initials="SD">
    <w:p w14:paraId="4D7D30D5" w14:textId="77777777" w:rsidR="00241D84" w:rsidRDefault="00241D84" w:rsidP="00241D84">
      <w:pPr>
        <w:pStyle w:val="CommentText"/>
      </w:pPr>
      <w:r>
        <w:rPr>
          <w:rStyle w:val="CommentReference"/>
        </w:rPr>
        <w:annotationRef/>
      </w:r>
      <w:r>
        <w:t>I tried to shorten and increase clarity</w:t>
      </w:r>
    </w:p>
  </w:comment>
  <w:comment w:id="285" w:author="Sean Duan" w:date="2021-07-23T13:12:00Z" w:initials="SD">
    <w:p w14:paraId="7889F340" w14:textId="3F222FDA" w:rsidR="002716BB" w:rsidRDefault="002716BB">
      <w:pPr>
        <w:pStyle w:val="CommentText"/>
      </w:pPr>
      <w:r>
        <w:rPr>
          <w:rStyle w:val="CommentReference"/>
        </w:rPr>
        <w:annotationRef/>
      </w:r>
      <w:r>
        <w:t>Feels like pretty awkward wording.</w:t>
      </w:r>
    </w:p>
  </w:comment>
  <w:comment w:id="321" w:author="Shaffer, Victoria A." w:date="2021-06-14T12:41:00Z" w:initials="SVA">
    <w:p w14:paraId="7BA6E8E0" w14:textId="77777777" w:rsidR="003631BD" w:rsidRDefault="003631BD" w:rsidP="003631BD">
      <w:pPr>
        <w:pStyle w:val="CommentText"/>
      </w:pPr>
      <w:r>
        <w:rPr>
          <w:rStyle w:val="CommentReference"/>
        </w:rPr>
        <w:annotationRef/>
      </w:r>
      <w:r>
        <w:t>I would say something more like</w:t>
      </w:r>
      <w:proofErr w:type="gramStart"/>
      <w:r>
        <w:t>…”The</w:t>
      </w:r>
      <w:proofErr w:type="gramEnd"/>
      <w:r>
        <w:t xml:space="preserve"> first barrier to US public support for UHC is that there is no consensus about what constitutes UHC”</w:t>
      </w:r>
    </w:p>
  </w:comment>
  <w:comment w:id="325" w:author="Shaffer, Victoria A." w:date="2021-06-14T12:39:00Z" w:initials="SVA">
    <w:p w14:paraId="4D40C951" w14:textId="77777777" w:rsidR="003631BD" w:rsidRDefault="003631BD" w:rsidP="003631BD">
      <w:pPr>
        <w:pStyle w:val="CommentText"/>
      </w:pPr>
      <w:r>
        <w:rPr>
          <w:rStyle w:val="CommentReference"/>
        </w:rPr>
        <w:annotationRef/>
      </w:r>
      <w:r>
        <w:t xml:space="preserve">This is written more in the style of a verbal </w:t>
      </w:r>
      <w:proofErr w:type="gramStart"/>
      <w:r>
        <w:t>dialogue, but</w:t>
      </w:r>
      <w:proofErr w:type="gramEnd"/>
      <w:r>
        <w:t xml:space="preserve"> should be more manuscript style. We can talk more about what this means. </w:t>
      </w:r>
    </w:p>
  </w:comment>
  <w:comment w:id="328" w:author="Shaffer, Victoria A." w:date="2021-06-14T12:42:00Z" w:initials="SVA">
    <w:p w14:paraId="497810A7" w14:textId="77777777" w:rsidR="003631BD" w:rsidRDefault="003631BD" w:rsidP="003631BD">
      <w:pPr>
        <w:pStyle w:val="CommentText"/>
      </w:pPr>
      <w:r>
        <w:rPr>
          <w:rStyle w:val="CommentReference"/>
        </w:rPr>
        <w:annotationRef/>
      </w:r>
      <w:r>
        <w:t>Need more detail about this study. I think this first point should be an entire paragraph. Elaborate more on this issue. Each of these points should be supported by more than one citation,</w:t>
      </w:r>
    </w:p>
  </w:comment>
  <w:comment w:id="334" w:author="Shaffer, Victoria A." w:date="2021-06-14T12:43:00Z" w:initials="SVA">
    <w:p w14:paraId="1E23A38C" w14:textId="77777777" w:rsidR="003631BD" w:rsidRDefault="003631BD" w:rsidP="003631BD">
      <w:pPr>
        <w:pStyle w:val="CommentText"/>
      </w:pPr>
      <w:r>
        <w:rPr>
          <w:rStyle w:val="CommentReference"/>
        </w:rPr>
        <w:annotationRef/>
      </w:r>
      <w:r>
        <w:t xml:space="preserve">This also should be an entire paragraph. Dig into this ethical debate. There should be several citations supporting each of these issues. </w:t>
      </w:r>
    </w:p>
  </w:comment>
  <w:comment w:id="346" w:author="Shaffer, Victoria A." w:date="2021-06-14T12:46:00Z" w:initials="SVA">
    <w:p w14:paraId="5845F345" w14:textId="77777777" w:rsidR="003631BD" w:rsidRDefault="003631BD" w:rsidP="003631BD">
      <w:pPr>
        <w:pStyle w:val="CommentText"/>
      </w:pPr>
      <w:r>
        <w:rPr>
          <w:rStyle w:val="CommentReference"/>
        </w:rPr>
        <w:annotationRef/>
      </w:r>
      <w:r>
        <w:t xml:space="preserve">You refer to “studies” in this paragraph but cite only one. Like the paragraphs above, you need to demonstrate your expertise on this topic by thoroughly reviewing the literature with </w:t>
      </w:r>
      <w:proofErr w:type="gramStart"/>
      <w:r>
        <w:t>all of</w:t>
      </w:r>
      <w:proofErr w:type="gramEnd"/>
      <w:r>
        <w:t xml:space="preserve"> its nuances.</w:t>
      </w:r>
    </w:p>
  </w:comment>
  <w:comment w:id="357" w:author="Shaffer, Victoria A." w:date="2021-06-14T12:53:00Z" w:initials="SVA">
    <w:p w14:paraId="0E928DDD" w14:textId="77777777" w:rsidR="003631BD" w:rsidRDefault="003631BD" w:rsidP="003631BD">
      <w:pPr>
        <w:pStyle w:val="CommentText"/>
      </w:pPr>
      <w:r>
        <w:rPr>
          <w:rStyle w:val="CommentReference"/>
        </w:rPr>
        <w:annotationRef/>
      </w:r>
      <w:r>
        <w:t xml:space="preserve">This is too soon. The reader hasn’t learned anything about your study or pilot tests. This will not make sense at this point in the paper. </w:t>
      </w:r>
    </w:p>
  </w:comment>
  <w:comment w:id="368" w:author="Shaffer, Victoria A." w:date="2021-06-14T12:55:00Z" w:initials="SVA">
    <w:p w14:paraId="27590B10" w14:textId="77777777" w:rsidR="003631BD" w:rsidRDefault="003631BD" w:rsidP="003631BD">
      <w:pPr>
        <w:pStyle w:val="CommentText"/>
      </w:pPr>
      <w:r>
        <w:rPr>
          <w:rStyle w:val="CommentReference"/>
        </w:rPr>
        <w:annotationRef/>
      </w:r>
      <w:r>
        <w:t xml:space="preserve">My comments will be the same throughout this section. You only have a handful of references, 1-2 per paragraph, and you need more of an exhaustive approach to your literature review. </w:t>
      </w:r>
    </w:p>
  </w:comment>
  <w:comment w:id="369" w:author="Sean Duan" w:date="2021-07-27T14:40:00Z" w:initials="SD">
    <w:p w14:paraId="7F0F4797" w14:textId="784D07C0" w:rsidR="002C41D6" w:rsidRDefault="002C41D6">
      <w:pPr>
        <w:pStyle w:val="CommentText"/>
      </w:pPr>
      <w:r>
        <w:rPr>
          <w:rStyle w:val="CommentReference"/>
        </w:rPr>
        <w:annotationRef/>
      </w:r>
      <w:r>
        <w:t>Removed the literature review subheading as it didn’t seem strictly necessary</w:t>
      </w:r>
    </w:p>
  </w:comment>
  <w:comment w:id="462" w:author="Sean Duan" w:date="2021-06-21T11:35:00Z" w:initials="SD">
    <w:p w14:paraId="1E0A2BFF" w14:textId="77777777" w:rsidR="003631BD" w:rsidRDefault="003631BD" w:rsidP="003631BD">
      <w:pPr>
        <w:pStyle w:val="CommentText"/>
      </w:pPr>
      <w:r>
        <w:rPr>
          <w:rStyle w:val="CommentReference"/>
        </w:rPr>
        <w:annotationRef/>
      </w:r>
      <w:r>
        <w:t xml:space="preserve">Rephrasing to remove the direct quote. I think it </w:t>
      </w:r>
      <w:proofErr w:type="gramStart"/>
      <w:r>
        <w:t>is</w:t>
      </w:r>
      <w:proofErr w:type="gramEnd"/>
      <w:r>
        <w:t xml:space="preserve"> OK?</w:t>
      </w:r>
    </w:p>
  </w:comment>
  <w:comment w:id="548" w:author="Shaffer, Victoria A." w:date="2021-06-14T12:57:00Z" w:initials="SVA">
    <w:p w14:paraId="07469E8C" w14:textId="77777777" w:rsidR="003631BD" w:rsidRDefault="003631BD" w:rsidP="003631BD">
      <w:pPr>
        <w:pStyle w:val="CommentText"/>
      </w:pPr>
      <w:r>
        <w:rPr>
          <w:rStyle w:val="CommentReference"/>
        </w:rPr>
        <w:annotationRef/>
      </w:r>
      <w:r>
        <w:t xml:space="preserve">Another point that deserves exploration here is that the health outcomes in the US are extremely poor, particularly when considering the amount of money that we spend on healthcare. You should devote at least a few paragraphs to that issue. </w:t>
      </w:r>
    </w:p>
  </w:comment>
  <w:comment w:id="698" w:author="Sean Duan" w:date="2021-06-21T11:54:00Z" w:initials="SD">
    <w:p w14:paraId="3B3D0A38" w14:textId="77777777" w:rsidR="003631BD" w:rsidRDefault="003631BD" w:rsidP="003631BD">
      <w:pPr>
        <w:pStyle w:val="CommentText"/>
      </w:pPr>
      <w:r>
        <w:rPr>
          <w:rStyle w:val="CommentReference"/>
        </w:rPr>
        <w:annotationRef/>
      </w:r>
      <w:r>
        <w:t>Rephrasing to remove direct quote</w:t>
      </w:r>
    </w:p>
  </w:comment>
  <w:comment w:id="726" w:author="Shaffer, Victoria A." w:date="2021-06-16T09:48:00Z" w:initials="SVA">
    <w:p w14:paraId="2FBDEA60" w14:textId="77777777" w:rsidR="003631BD" w:rsidRDefault="003631BD" w:rsidP="003631BD">
      <w:pPr>
        <w:pStyle w:val="CommentText"/>
      </w:pPr>
      <w:r>
        <w:rPr>
          <w:rStyle w:val="CommentReference"/>
        </w:rPr>
        <w:annotationRef/>
      </w:r>
      <w:r>
        <w:t>Another direct quote. This might be the only one to leave in.</w:t>
      </w:r>
    </w:p>
  </w:comment>
  <w:comment w:id="797" w:author="Shaffer, Victoria A." w:date="2021-06-16T09:49:00Z" w:initials="SVA">
    <w:p w14:paraId="23D52B29" w14:textId="77777777" w:rsidR="003631BD" w:rsidRDefault="003631BD" w:rsidP="003631BD">
      <w:pPr>
        <w:pStyle w:val="CommentText"/>
      </w:pPr>
      <w:r>
        <w:rPr>
          <w:rStyle w:val="CommentReference"/>
        </w:rPr>
        <w:annotationRef/>
      </w:r>
      <w:r>
        <w:t xml:space="preserve">This sentence is awkwardly worded, which makes it difficult to understand. </w:t>
      </w:r>
    </w:p>
  </w:comment>
  <w:comment w:id="798" w:author="Sean Duan" w:date="2021-06-21T12:29:00Z" w:initials="SD">
    <w:p w14:paraId="43E585E8" w14:textId="77777777" w:rsidR="003631BD" w:rsidRDefault="003631BD" w:rsidP="003631BD">
      <w:pPr>
        <w:pStyle w:val="CommentText"/>
      </w:pPr>
      <w:r>
        <w:rPr>
          <w:rStyle w:val="CommentReference"/>
        </w:rPr>
        <w:annotationRef/>
      </w:r>
      <w:r>
        <w:t>I tried to shorten and increase clarity</w:t>
      </w:r>
    </w:p>
  </w:comment>
  <w:comment w:id="872" w:author="Shaffer, Victoria A." w:date="2021-06-16T09:51:00Z" w:initials="SVA">
    <w:p w14:paraId="574EF018" w14:textId="77777777" w:rsidR="003631BD" w:rsidRDefault="003631BD" w:rsidP="003631BD">
      <w:pPr>
        <w:pStyle w:val="CommentText"/>
      </w:pPr>
      <w:r>
        <w:rPr>
          <w:rStyle w:val="CommentReference"/>
        </w:rPr>
        <w:annotationRef/>
      </w:r>
      <w:r>
        <w:t xml:space="preserve">I don’t think you’ve adequately demonstrated that UHC improves health quality yet. </w:t>
      </w:r>
    </w:p>
  </w:comment>
  <w:comment w:id="873" w:author="Sean Duan" w:date="2021-08-06T15:12:00Z" w:initials="SD">
    <w:p w14:paraId="050AD6E8" w14:textId="3D0B029D" w:rsidR="00E34068" w:rsidRDefault="00E34068">
      <w:pPr>
        <w:pStyle w:val="CommentText"/>
      </w:pPr>
      <w:r>
        <w:rPr>
          <w:rStyle w:val="CommentReference"/>
        </w:rPr>
        <w:annotationRef/>
      </w:r>
      <w:r>
        <w:t>Considering the rewrites, I think this has been resolved?</w:t>
      </w:r>
    </w:p>
  </w:comment>
  <w:comment w:id="1005" w:author="Shaffer, Victoria A." w:date="2021-06-16T09:52:00Z" w:initials="SVA">
    <w:p w14:paraId="0A5DA842" w14:textId="77777777" w:rsidR="003631BD" w:rsidRDefault="003631BD" w:rsidP="003631BD">
      <w:pPr>
        <w:pStyle w:val="CommentText"/>
      </w:pPr>
      <w:r>
        <w:rPr>
          <w:rStyle w:val="CommentReference"/>
        </w:rPr>
        <w:annotationRef/>
      </w:r>
      <w:r>
        <w:t xml:space="preserve">Awkward, rephrase. </w:t>
      </w:r>
      <w:proofErr w:type="gramStart"/>
      <w:r>
        <w:t>Also</w:t>
      </w:r>
      <w:proofErr w:type="gramEnd"/>
      <w:r>
        <w:t xml:space="preserve"> you over rely on this reference (Galvani et al., 2017) throughout the introduction.</w:t>
      </w:r>
    </w:p>
  </w:comment>
  <w:comment w:id="1014" w:author="Shaffer, Victoria A." w:date="2021-06-16T09:55:00Z" w:initials="SVA">
    <w:p w14:paraId="460C8FCB" w14:textId="77777777" w:rsidR="003631BD" w:rsidRDefault="003631BD" w:rsidP="003631BD">
      <w:pPr>
        <w:pStyle w:val="CommentText"/>
      </w:pPr>
      <w:r>
        <w:rPr>
          <w:rStyle w:val="CommentReference"/>
        </w:rPr>
        <w:annotationRef/>
      </w:r>
      <w:r>
        <w:t>I don’t believe you have shown this yet.</w:t>
      </w:r>
    </w:p>
  </w:comment>
  <w:comment w:id="1015" w:author="Sean Duan" w:date="2021-06-21T12:57:00Z" w:initials="SD">
    <w:p w14:paraId="6AF531D7" w14:textId="77777777" w:rsidR="003631BD" w:rsidRDefault="003631BD" w:rsidP="003631BD">
      <w:pPr>
        <w:pStyle w:val="CommentText"/>
      </w:pPr>
      <w:r>
        <w:rPr>
          <w:rStyle w:val="CommentReference"/>
        </w:rPr>
        <w:annotationRef/>
      </w:r>
      <w:r>
        <w:t>Figure out how to structure our ‘story’ to clearly reach this conclusion by this time in the paper.</w:t>
      </w:r>
    </w:p>
  </w:comment>
  <w:comment w:id="1141" w:author="Sean Duan" w:date="2021-07-27T15:28:00Z" w:initials="SD">
    <w:p w14:paraId="5EC2F7A8" w14:textId="55E84D5E" w:rsidR="00C844DA" w:rsidRDefault="00C844DA">
      <w:pPr>
        <w:pStyle w:val="CommentText"/>
      </w:pPr>
      <w:r>
        <w:rPr>
          <w:rStyle w:val="CommentReference"/>
        </w:rPr>
        <w:annotationRef/>
      </w:r>
      <w:r>
        <w:t xml:space="preserve">This sentence, and the paragraph </w:t>
      </w:r>
      <w:proofErr w:type="gramStart"/>
      <w:r>
        <w:t>as a whole doesn’t</w:t>
      </w:r>
      <w:proofErr w:type="gramEnd"/>
      <w:r>
        <w:t xml:space="preserve"> flow super well, will revise later.</w:t>
      </w:r>
    </w:p>
  </w:comment>
  <w:comment w:id="1102" w:author="Shaffer, Victoria A." w:date="2021-06-16T09:58:00Z" w:initials="SVA">
    <w:p w14:paraId="5B85EFCD" w14:textId="77777777" w:rsidR="003631BD" w:rsidRDefault="003631BD" w:rsidP="003631BD">
      <w:pPr>
        <w:pStyle w:val="CommentText"/>
      </w:pPr>
      <w:r>
        <w:rPr>
          <w:rStyle w:val="CommentReference"/>
        </w:rPr>
        <w:annotationRef/>
      </w:r>
      <w:r>
        <w:t>I don’t understand this point here. There was confusion in the study design? Is your point that these terms are not defined in this study or there is not broad consensus to what these terms mean? Why would medical students be at an advantage if there isn’t a consensus to the meaning of these terms?</w:t>
      </w:r>
    </w:p>
  </w:comment>
  <w:comment w:id="1189" w:author="Shaffer, Victoria A." w:date="2021-06-16T10:00:00Z" w:initials="SVA">
    <w:p w14:paraId="3C4D7E7D" w14:textId="77777777" w:rsidR="003631BD" w:rsidRDefault="003631BD" w:rsidP="003631BD">
      <w:pPr>
        <w:pStyle w:val="CommentText"/>
      </w:pPr>
      <w:r>
        <w:rPr>
          <w:rStyle w:val="CommentReference"/>
        </w:rPr>
        <w:annotationRef/>
      </w:r>
      <w:r>
        <w:t>Is this the only study that has examined racism and UHC?</w:t>
      </w:r>
    </w:p>
  </w:comment>
  <w:comment w:id="1203" w:author="Shaffer, Victoria A." w:date="2021-06-16T09:59:00Z" w:initials="SVA">
    <w:p w14:paraId="03FA5449" w14:textId="77777777" w:rsidR="003631BD" w:rsidRDefault="003631BD" w:rsidP="003631BD">
      <w:pPr>
        <w:pStyle w:val="CommentText"/>
      </w:pPr>
      <w:r>
        <w:rPr>
          <w:rStyle w:val="CommentReference"/>
        </w:rPr>
        <w:annotationRef/>
      </w:r>
      <w:r>
        <w:t>Partially explains?</w:t>
      </w:r>
    </w:p>
  </w:comment>
  <w:comment w:id="1215" w:author="Shaffer, Victoria A." w:date="2021-06-16T09:57:00Z" w:initials="SVA">
    <w:p w14:paraId="358023F3" w14:textId="77777777" w:rsidR="003631BD" w:rsidRDefault="003631BD" w:rsidP="003631BD">
      <w:pPr>
        <w:pStyle w:val="CommentText"/>
      </w:pPr>
      <w:r>
        <w:rPr>
          <w:rStyle w:val="CommentReference"/>
        </w:rPr>
        <w:annotationRef/>
      </w:r>
      <w:r>
        <w:t xml:space="preserve">Are you capitalizing racial groups or not? Look at the current APA format recommendations and be consistent throughout the text. </w:t>
      </w:r>
    </w:p>
  </w:comment>
  <w:comment w:id="1216" w:author="Sean Duan" w:date="2021-07-27T15:35:00Z" w:initials="SD">
    <w:p w14:paraId="7FE95CF5" w14:textId="59680A07" w:rsidR="00C844DA" w:rsidRDefault="00C844DA">
      <w:pPr>
        <w:pStyle w:val="CommentText"/>
      </w:pPr>
      <w:r>
        <w:rPr>
          <w:rStyle w:val="CommentReference"/>
        </w:rPr>
        <w:annotationRef/>
      </w:r>
      <w:r>
        <w:t>Racial groups are capitalized</w:t>
      </w:r>
    </w:p>
  </w:comment>
  <w:comment w:id="1291" w:author="Shaffer, Victoria A." w:date="2021-06-16T10:00:00Z" w:initials="SVA">
    <w:p w14:paraId="0FEFFA4C" w14:textId="77777777" w:rsidR="003631BD" w:rsidRDefault="003631BD" w:rsidP="003631BD">
      <w:pPr>
        <w:pStyle w:val="CommentText"/>
      </w:pPr>
      <w:r>
        <w:rPr>
          <w:rStyle w:val="CommentReference"/>
        </w:rPr>
        <w:annotationRef/>
      </w:r>
      <w:r>
        <w:t>Direct quote</w:t>
      </w:r>
    </w:p>
  </w:comment>
  <w:comment w:id="1321" w:author="Shaffer, Victoria A." w:date="2021-06-16T10:04:00Z" w:initials="SVA">
    <w:p w14:paraId="0461E0FF" w14:textId="77777777" w:rsidR="003631BD" w:rsidRDefault="003631BD" w:rsidP="003631BD">
      <w:pPr>
        <w:pStyle w:val="CommentText"/>
      </w:pPr>
      <w:r>
        <w:rPr>
          <w:rStyle w:val="CommentReference"/>
        </w:rPr>
        <w:annotationRef/>
      </w:r>
      <w:r>
        <w:t xml:space="preserve">This feels a little too neat. The logic around definitions feels circular. I think you will need to do a little more to expand on these issues. </w:t>
      </w:r>
    </w:p>
  </w:comment>
  <w:comment w:id="1364" w:author="Shaffer, Victoria A." w:date="2021-06-16T10:04:00Z" w:initials="SVA">
    <w:p w14:paraId="3A0150A2" w14:textId="77777777" w:rsidR="003631BD" w:rsidRDefault="003631BD" w:rsidP="003631BD">
      <w:pPr>
        <w:pStyle w:val="CommentText"/>
      </w:pPr>
      <w:r>
        <w:rPr>
          <w:rStyle w:val="CommentReference"/>
        </w:rPr>
        <w:annotationRef/>
      </w:r>
      <w:r>
        <w:t xml:space="preserve">Too colloquial. Something like “A HBP is defined by its inclusion of three </w:t>
      </w:r>
      <w:proofErr w:type="gramStart"/>
      <w:r>
        <w:t>factors”…</w:t>
      </w:r>
      <w:proofErr w:type="gramEnd"/>
      <w:r>
        <w:t xml:space="preserve"> </w:t>
      </w:r>
    </w:p>
  </w:comment>
  <w:comment w:id="1371" w:author="Shaffer, Victoria A." w:date="2021-06-16T10:05:00Z" w:initials="SVA">
    <w:p w14:paraId="5F7F20F4" w14:textId="77777777" w:rsidR="003631BD" w:rsidRDefault="003631BD" w:rsidP="003631BD">
      <w:pPr>
        <w:pStyle w:val="CommentText"/>
      </w:pPr>
      <w:r>
        <w:rPr>
          <w:rStyle w:val="CommentReference"/>
        </w:rPr>
        <w:annotationRef/>
      </w:r>
      <w:r>
        <w:t xml:space="preserve">I’m not sure what you mean by this. I think an </w:t>
      </w:r>
      <w:proofErr w:type="gramStart"/>
      <w:r>
        <w:t>e.g.</w:t>
      </w:r>
      <w:proofErr w:type="gramEnd"/>
      <w:r>
        <w:t xml:space="preserve"> would be helpful here. </w:t>
      </w:r>
    </w:p>
  </w:comment>
  <w:comment w:id="1485" w:author="Sean Duan" w:date="2021-08-03T15:30:00Z" w:initials="SD">
    <w:p w14:paraId="5308EEF9" w14:textId="60D4DDF0" w:rsidR="009072C9" w:rsidRDefault="009072C9">
      <w:pPr>
        <w:pStyle w:val="CommentText"/>
      </w:pPr>
      <w:r>
        <w:rPr>
          <w:rStyle w:val="CommentReference"/>
        </w:rPr>
        <w:annotationRef/>
      </w:r>
      <w:r>
        <w:t>Long and somewhat awk sentence</w:t>
      </w:r>
    </w:p>
  </w:comment>
  <w:comment w:id="1595" w:author="Shaffer, Victoria A." w:date="2021-06-16T10:08:00Z" w:initials="SVA">
    <w:p w14:paraId="7FFFA7C4" w14:textId="77777777" w:rsidR="00273844" w:rsidRDefault="00273844" w:rsidP="00273844">
      <w:pPr>
        <w:pStyle w:val="CommentText"/>
      </w:pPr>
      <w:r>
        <w:rPr>
          <w:rStyle w:val="CommentReference"/>
        </w:rPr>
        <w:annotationRef/>
      </w:r>
      <w:r>
        <w:t>Three direct quotes in this paragraph.</w:t>
      </w:r>
    </w:p>
  </w:comment>
  <w:comment w:id="1703" w:author="Sean Duan" w:date="2021-08-02T15:02:00Z" w:initials="SD">
    <w:p w14:paraId="44E3269A" w14:textId="30489E8E" w:rsidR="004F2578" w:rsidRDefault="004F2578">
      <w:pPr>
        <w:pStyle w:val="CommentText"/>
      </w:pPr>
      <w:r>
        <w:rPr>
          <w:rStyle w:val="CommentReference"/>
        </w:rPr>
        <w:annotationRef/>
      </w:r>
      <w:r>
        <w:t>Likely will reword sentence, too long and awkward.</w:t>
      </w:r>
    </w:p>
  </w:comment>
  <w:comment w:id="1806" w:author="Shaffer, Victoria A." w:date="2021-06-16T10:06:00Z" w:initials="SVA">
    <w:p w14:paraId="2B202322" w14:textId="77777777" w:rsidR="003631BD" w:rsidRDefault="003631BD" w:rsidP="003631BD">
      <w:pPr>
        <w:pStyle w:val="CommentText"/>
      </w:pPr>
      <w:r>
        <w:rPr>
          <w:rStyle w:val="CommentReference"/>
        </w:rPr>
        <w:annotationRef/>
      </w:r>
      <w:r>
        <w:t xml:space="preserve">There have been attempts to do this by different states within the US that have not gone well, for example Oregon. I think it is important for you to review that literature too because I think </w:t>
      </w:r>
      <w:proofErr w:type="gramStart"/>
      <w:r>
        <w:t>this paints</w:t>
      </w:r>
      <w:proofErr w:type="gramEnd"/>
      <w:r>
        <w:t xml:space="preserve"> too rosy of a picture. </w:t>
      </w:r>
    </w:p>
  </w:comment>
  <w:comment w:id="1819" w:author="Shaffer, Victoria A." w:date="2021-06-16T10:08:00Z" w:initials="SVA">
    <w:p w14:paraId="0AF097D0" w14:textId="77777777" w:rsidR="003631BD" w:rsidRDefault="003631BD" w:rsidP="003631BD">
      <w:pPr>
        <w:pStyle w:val="CommentText"/>
      </w:pPr>
      <w:r>
        <w:rPr>
          <w:rStyle w:val="CommentReference"/>
        </w:rPr>
        <w:annotationRef/>
      </w:r>
      <w:r>
        <w:t>Three direct quotes in this paragraph.</w:t>
      </w:r>
    </w:p>
  </w:comment>
  <w:comment w:id="1895" w:author="Shaffer, Victoria A." w:date="2021-06-18T14:08:00Z" w:initials="SVA">
    <w:p w14:paraId="4AFCAC7A" w14:textId="77777777" w:rsidR="003631BD" w:rsidRDefault="003631BD" w:rsidP="003631BD">
      <w:pPr>
        <w:pStyle w:val="CommentText"/>
      </w:pPr>
      <w:r>
        <w:rPr>
          <w:rStyle w:val="CommentReference"/>
        </w:rPr>
        <w:annotationRef/>
      </w:r>
      <w:r>
        <w:t>This is unclear. Please explain more.</w:t>
      </w:r>
    </w:p>
  </w:comment>
  <w:comment w:id="1896" w:author="Sean Duan" w:date="2021-08-06T15:56:00Z" w:initials="SD">
    <w:p w14:paraId="56BD4768" w14:textId="60755094" w:rsidR="0027582C" w:rsidRDefault="0027582C">
      <w:pPr>
        <w:pStyle w:val="CommentText"/>
      </w:pPr>
      <w:r>
        <w:rPr>
          <w:rStyle w:val="CommentReference"/>
        </w:rPr>
        <w:annotationRef/>
      </w:r>
      <w:r>
        <w:t>I am unsure how much detail to go in, but I hope I have explained the crux of the matter?</w:t>
      </w:r>
    </w:p>
  </w:comment>
  <w:comment w:id="1948" w:author="Shaffer, Victoria A." w:date="2021-06-18T14:07:00Z" w:initials="SVA">
    <w:p w14:paraId="5A719AB6" w14:textId="77777777" w:rsidR="003631BD" w:rsidRDefault="003631BD" w:rsidP="003631BD">
      <w:pPr>
        <w:pStyle w:val="CommentText"/>
      </w:pPr>
      <w:r>
        <w:rPr>
          <w:rStyle w:val="CommentReference"/>
        </w:rPr>
        <w:annotationRef/>
      </w:r>
      <w:r>
        <w:t>I would expand on this point a little more, since this is really the theoretical meat behind the first hypothesis: active learning &gt; passive learning.</w:t>
      </w:r>
    </w:p>
  </w:comment>
  <w:comment w:id="1803" w:author="Sean Duan" w:date="2021-08-03T15:43:00Z" w:initials="SD">
    <w:p w14:paraId="18DC81FA" w14:textId="6B2E74DA" w:rsidR="001838AB" w:rsidRDefault="001838AB">
      <w:pPr>
        <w:pStyle w:val="CommentText"/>
      </w:pPr>
      <w:r>
        <w:rPr>
          <w:rStyle w:val="CommentReference"/>
        </w:rPr>
        <w:annotationRef/>
      </w:r>
      <w:r>
        <w:t>Unsure if we even need this segment. Either can add a paragraph describing why CHAT makes sense as part of the Study 1 section.</w:t>
      </w:r>
    </w:p>
  </w:comment>
  <w:comment w:id="1960" w:author="Sean Duan" w:date="2021-08-05T12:47:00Z" w:initials="SD">
    <w:p w14:paraId="69F61297" w14:textId="71DB9701" w:rsidR="00BB4DA1" w:rsidRDefault="00BB4DA1">
      <w:pPr>
        <w:pStyle w:val="CommentText"/>
      </w:pPr>
      <w:r>
        <w:rPr>
          <w:rStyle w:val="CommentReference"/>
        </w:rPr>
        <w:annotationRef/>
      </w:r>
      <w:r>
        <w:t>Not a particularly punchy paragraph, definitely needs some more work.</w:t>
      </w:r>
    </w:p>
  </w:comment>
  <w:comment w:id="1999" w:author="Shaffer, Victoria A." w:date="2021-06-14T12:41:00Z" w:initials="SVA">
    <w:p w14:paraId="4310F3BD" w14:textId="77777777" w:rsidR="00FC56D3" w:rsidRDefault="00FC56D3" w:rsidP="00FC56D3">
      <w:pPr>
        <w:pStyle w:val="CommentText"/>
      </w:pPr>
      <w:r>
        <w:rPr>
          <w:rStyle w:val="CommentReference"/>
        </w:rPr>
        <w:annotationRef/>
      </w:r>
      <w:r>
        <w:t>I would say something more like…”The first barrier to US public support for UHC is that there is no consensus about what constitutes UHC”</w:t>
      </w:r>
    </w:p>
  </w:comment>
  <w:comment w:id="2003" w:author="Shaffer, Victoria A." w:date="2021-06-14T12:39:00Z" w:initials="SVA">
    <w:p w14:paraId="7C6361BD" w14:textId="77777777" w:rsidR="00FC56D3" w:rsidRDefault="00FC56D3" w:rsidP="00FC56D3">
      <w:pPr>
        <w:pStyle w:val="CommentText"/>
      </w:pPr>
      <w:r>
        <w:rPr>
          <w:rStyle w:val="CommentReference"/>
        </w:rPr>
        <w:annotationRef/>
      </w:r>
      <w:r>
        <w:t xml:space="preserve">This is written more in the style of a verbal </w:t>
      </w:r>
      <w:proofErr w:type="gramStart"/>
      <w:r>
        <w:t>dialogue, but</w:t>
      </w:r>
      <w:proofErr w:type="gramEnd"/>
      <w:r>
        <w:t xml:space="preserve"> should be more manuscript style. We can talk more about what this means. </w:t>
      </w:r>
    </w:p>
  </w:comment>
  <w:comment w:id="2006" w:author="Shaffer, Victoria A." w:date="2021-06-14T12:42:00Z" w:initials="SVA">
    <w:p w14:paraId="0BA985D3" w14:textId="77777777" w:rsidR="00FC56D3" w:rsidRDefault="00FC56D3" w:rsidP="00FC56D3">
      <w:pPr>
        <w:pStyle w:val="CommentText"/>
      </w:pPr>
      <w:r>
        <w:rPr>
          <w:rStyle w:val="CommentReference"/>
        </w:rPr>
        <w:annotationRef/>
      </w:r>
      <w:r>
        <w:t>Need more detail about this study. I think this first point should be an entire paragraph. Elaborate more on this issue. Each of these points should be supported by more than one citation,</w:t>
      </w:r>
    </w:p>
  </w:comment>
  <w:comment w:id="2009" w:author="Shaffer, Victoria A." w:date="2021-06-14T12:43:00Z" w:initials="SVA">
    <w:p w14:paraId="017FB45E" w14:textId="77777777" w:rsidR="00FC56D3" w:rsidRDefault="00FC56D3" w:rsidP="00FC56D3">
      <w:pPr>
        <w:pStyle w:val="CommentText"/>
      </w:pPr>
      <w:r>
        <w:rPr>
          <w:rStyle w:val="CommentReference"/>
        </w:rPr>
        <w:annotationRef/>
      </w:r>
      <w:r>
        <w:t xml:space="preserve">This also should be an entire paragraph. Dig into this ethical debate. There should be several citations supporting each of these issues. </w:t>
      </w:r>
    </w:p>
  </w:comment>
  <w:comment w:id="2021" w:author="Shaffer, Victoria A." w:date="2021-06-14T12:46:00Z" w:initials="SVA">
    <w:p w14:paraId="1B371CEB" w14:textId="77777777" w:rsidR="00FC56D3" w:rsidRDefault="00FC56D3" w:rsidP="00FC56D3">
      <w:pPr>
        <w:pStyle w:val="CommentText"/>
      </w:pPr>
      <w:r>
        <w:rPr>
          <w:rStyle w:val="CommentReference"/>
        </w:rPr>
        <w:annotationRef/>
      </w:r>
      <w:r>
        <w:t xml:space="preserve">You refer to “studies” in this paragraph but cite only one. Like the paragraphs above, you need to demonstrate your expertise on this topic by thoroughly reviewing the literature with </w:t>
      </w:r>
      <w:proofErr w:type="gramStart"/>
      <w:r>
        <w:t>all of</w:t>
      </w:r>
      <w:proofErr w:type="gramEnd"/>
      <w:r>
        <w:t xml:space="preserve"> its nuances.</w:t>
      </w:r>
    </w:p>
  </w:comment>
  <w:comment w:id="2034" w:author="Shaffer, Victoria A." w:date="2021-06-14T12:53:00Z" w:initials="SVA">
    <w:p w14:paraId="2C5D21A4" w14:textId="77777777" w:rsidR="00FC56D3" w:rsidRDefault="00FC56D3" w:rsidP="00FC56D3">
      <w:pPr>
        <w:pStyle w:val="CommentText"/>
      </w:pPr>
      <w:r>
        <w:rPr>
          <w:rStyle w:val="CommentReference"/>
        </w:rPr>
        <w:annotationRef/>
      </w:r>
      <w:r>
        <w:t xml:space="preserve">This is too soon. The reader hasn’t learned anything about your study or pilot tests. This will not make sense at this point in the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8461C1" w15:done="0"/>
  <w15:commentEx w15:paraId="6E796946" w15:paraIdParent="128461C1" w15:done="0"/>
  <w15:commentEx w15:paraId="69B9246D" w15:done="0"/>
  <w15:commentEx w15:paraId="7A23598D" w15:done="0"/>
  <w15:commentEx w15:paraId="300867A7" w15:done="0"/>
  <w15:commentEx w15:paraId="4D7D30D5" w15:paraIdParent="300867A7" w15:done="0"/>
  <w15:commentEx w15:paraId="7889F340" w15:done="0"/>
  <w15:commentEx w15:paraId="7BA6E8E0" w15:done="0"/>
  <w15:commentEx w15:paraId="4D40C951" w15:done="0"/>
  <w15:commentEx w15:paraId="497810A7" w15:done="0"/>
  <w15:commentEx w15:paraId="1E23A38C" w15:done="0"/>
  <w15:commentEx w15:paraId="5845F345" w15:done="0"/>
  <w15:commentEx w15:paraId="0E928DDD" w15:done="0"/>
  <w15:commentEx w15:paraId="27590B10" w15:done="0"/>
  <w15:commentEx w15:paraId="7F0F4797" w15:paraIdParent="27590B10" w15:done="0"/>
  <w15:commentEx w15:paraId="1E0A2BFF" w15:done="1"/>
  <w15:commentEx w15:paraId="07469E8C" w15:done="0"/>
  <w15:commentEx w15:paraId="3B3D0A38" w15:done="0"/>
  <w15:commentEx w15:paraId="2FBDEA60" w15:done="0"/>
  <w15:commentEx w15:paraId="23D52B29" w15:done="0"/>
  <w15:commentEx w15:paraId="43E585E8" w15:paraIdParent="23D52B29" w15:done="0"/>
  <w15:commentEx w15:paraId="574EF018" w15:done="0"/>
  <w15:commentEx w15:paraId="050AD6E8" w15:paraIdParent="574EF018" w15:done="0"/>
  <w15:commentEx w15:paraId="0A5DA842" w15:done="0"/>
  <w15:commentEx w15:paraId="460C8FCB" w15:done="0"/>
  <w15:commentEx w15:paraId="6AF531D7" w15:paraIdParent="460C8FCB" w15:done="0"/>
  <w15:commentEx w15:paraId="5EC2F7A8" w15:done="0"/>
  <w15:commentEx w15:paraId="5B85EFCD" w15:done="0"/>
  <w15:commentEx w15:paraId="3C4D7E7D" w15:done="0"/>
  <w15:commentEx w15:paraId="03FA5449" w15:done="0"/>
  <w15:commentEx w15:paraId="358023F3" w15:done="0"/>
  <w15:commentEx w15:paraId="7FE95CF5" w15:paraIdParent="358023F3" w15:done="0"/>
  <w15:commentEx w15:paraId="0FEFFA4C" w15:done="0"/>
  <w15:commentEx w15:paraId="0461E0FF" w15:done="0"/>
  <w15:commentEx w15:paraId="3A0150A2" w15:done="0"/>
  <w15:commentEx w15:paraId="5F7F20F4" w15:done="0"/>
  <w15:commentEx w15:paraId="5308EEF9" w15:done="0"/>
  <w15:commentEx w15:paraId="7FFFA7C4" w15:done="0"/>
  <w15:commentEx w15:paraId="44E3269A" w15:done="0"/>
  <w15:commentEx w15:paraId="2B202322" w15:done="0"/>
  <w15:commentEx w15:paraId="0AF097D0" w15:done="0"/>
  <w15:commentEx w15:paraId="4AFCAC7A" w15:done="0"/>
  <w15:commentEx w15:paraId="56BD4768" w15:paraIdParent="4AFCAC7A" w15:done="0"/>
  <w15:commentEx w15:paraId="5A719AB6" w15:done="0"/>
  <w15:commentEx w15:paraId="18DC81FA" w15:done="0"/>
  <w15:commentEx w15:paraId="69F61297" w15:done="0"/>
  <w15:commentEx w15:paraId="4310F3BD" w15:done="0"/>
  <w15:commentEx w15:paraId="7C6361BD" w15:done="0"/>
  <w15:commentEx w15:paraId="0BA985D3" w15:done="0"/>
  <w15:commentEx w15:paraId="017FB45E" w15:done="0"/>
  <w15:commentEx w15:paraId="1B371CEB" w15:done="0"/>
  <w15:commentEx w15:paraId="2C5D21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234B" w16cex:dateUtc="2021-06-09T16:23:00Z"/>
  <w16cex:commentExtensible w16cex:durableId="24AA9867" w16cex:dateUtc="2021-07-27T19:36:00Z"/>
  <w16cex:commentExtensible w16cex:durableId="24A3E9B7" w16cex:dateUtc="2021-07-22T17:57:00Z"/>
  <w16cex:commentExtensible w16cex:durableId="24A53662" w16cex:dateUtc="2021-07-23T17:36:00Z"/>
  <w16cex:commentExtensible w16cex:durableId="24A53A9E" w16cex:dateUtc="2021-06-16T14:49:00Z"/>
  <w16cex:commentExtensible w16cex:durableId="24A53A9D" w16cex:dateUtc="2021-06-21T17:29:00Z"/>
  <w16cex:commentExtensible w16cex:durableId="24A53EAD" w16cex:dateUtc="2021-07-23T18:12:00Z"/>
  <w16cex:commentExtensible w16cex:durableId="2471CCEA" w16cex:dateUtc="2021-06-14T17:41:00Z"/>
  <w16cex:commentExtensible w16cex:durableId="2471CC8D" w16cex:dateUtc="2021-06-14T17:39:00Z"/>
  <w16cex:commentExtensible w16cex:durableId="2471CD41" w16cex:dateUtc="2021-06-14T17:42:00Z"/>
  <w16cex:commentExtensible w16cex:durableId="2471CD78" w16cex:dateUtc="2021-06-14T17:43:00Z"/>
  <w16cex:commentExtensible w16cex:durableId="2471CE16" w16cex:dateUtc="2021-06-14T17:46:00Z"/>
  <w16cex:commentExtensible w16cex:durableId="2471CFD9" w16cex:dateUtc="2021-06-14T17:53:00Z"/>
  <w16cex:commentExtensible w16cex:durableId="2471D02E" w16cex:dateUtc="2021-06-14T17:55:00Z"/>
  <w16cex:commentExtensible w16cex:durableId="24AA9956" w16cex:dateUtc="2021-07-27T19:40:00Z"/>
  <w16cex:commentExtensible w16cex:durableId="247AF81F" w16cex:dateUtc="2021-06-21T16:35:00Z"/>
  <w16cex:commentExtensible w16cex:durableId="2471D09E" w16cex:dateUtc="2021-06-14T17:57:00Z"/>
  <w16cex:commentExtensible w16cex:durableId="247AFC8A" w16cex:dateUtc="2021-06-21T16:54:00Z"/>
  <w16cex:commentExtensible w16cex:durableId="24744755" w16cex:dateUtc="2021-06-16T14:48:00Z"/>
  <w16cex:commentExtensible w16cex:durableId="247447B7" w16cex:dateUtc="2021-06-16T14:49:00Z"/>
  <w16cex:commentExtensible w16cex:durableId="247B049D" w16cex:dateUtc="2021-06-21T17:29:00Z"/>
  <w16cex:commentExtensible w16cex:durableId="24744825" w16cex:dateUtc="2021-06-16T14:51:00Z"/>
  <w16cex:commentExtensible w16cex:durableId="24B7CFEF" w16cex:dateUtc="2021-08-06T20:12:00Z"/>
  <w16cex:commentExtensible w16cex:durableId="24744875" w16cex:dateUtc="2021-06-16T14:52:00Z"/>
  <w16cex:commentExtensible w16cex:durableId="2474492A" w16cex:dateUtc="2021-06-16T14:55:00Z"/>
  <w16cex:commentExtensible w16cex:durableId="247B0B35" w16cex:dateUtc="2021-06-21T17:57:00Z"/>
  <w16cex:commentExtensible w16cex:durableId="24AAA49C" w16cex:dateUtc="2021-07-27T20:28:00Z"/>
  <w16cex:commentExtensible w16cex:durableId="247449AE" w16cex:dateUtc="2021-06-16T14:58:00Z"/>
  <w16cex:commentExtensible w16cex:durableId="24744A4E" w16cex:dateUtc="2021-06-16T15:00:00Z"/>
  <w16cex:commentExtensible w16cex:durableId="24744A1F" w16cex:dateUtc="2021-06-16T14:59:00Z"/>
  <w16cex:commentExtensible w16cex:durableId="24744978" w16cex:dateUtc="2021-06-16T14:57:00Z"/>
  <w16cex:commentExtensible w16cex:durableId="24AAA627" w16cex:dateUtc="2021-07-27T20:35:00Z"/>
  <w16cex:commentExtensible w16cex:durableId="24744A38" w16cex:dateUtc="2021-06-16T15:00:00Z"/>
  <w16cex:commentExtensible w16cex:durableId="24744B13" w16cex:dateUtc="2021-06-16T15:04:00Z"/>
  <w16cex:commentExtensible w16cex:durableId="24744B49" w16cex:dateUtc="2021-06-16T15:04:00Z"/>
  <w16cex:commentExtensible w16cex:durableId="24744B83" w16cex:dateUtc="2021-06-16T15:05:00Z"/>
  <w16cex:commentExtensible w16cex:durableId="24B3DF99" w16cex:dateUtc="2021-08-03T20:30:00Z"/>
  <w16cex:commentExtensible w16cex:durableId="24B3DD85" w16cex:dateUtc="2021-06-16T15:08:00Z"/>
  <w16cex:commentExtensible w16cex:durableId="24B2878C" w16cex:dateUtc="2021-08-02T20:02:00Z"/>
  <w16cex:commentExtensible w16cex:durableId="24744BB8" w16cex:dateUtc="2021-06-16T15:06:00Z"/>
  <w16cex:commentExtensible w16cex:durableId="24744C2F" w16cex:dateUtc="2021-06-16T15:08:00Z"/>
  <w16cex:commentExtensible w16cex:durableId="24772759" w16cex:dateUtc="2021-06-18T19:08:00Z"/>
  <w16cex:commentExtensible w16cex:durableId="24B7DA34" w16cex:dateUtc="2021-08-06T20:56:00Z"/>
  <w16cex:commentExtensible w16cex:durableId="2477271C" w16cex:dateUtc="2021-06-18T19:07:00Z"/>
  <w16cex:commentExtensible w16cex:durableId="24B3E2B1" w16cex:dateUtc="2021-08-03T20:43:00Z"/>
  <w16cex:commentExtensible w16cex:durableId="24B65C7D" w16cex:dateUtc="2021-08-05T17:47:00Z"/>
  <w16cex:commentExtensible w16cex:durableId="24A53F09" w16cex:dateUtc="2021-06-14T17:41:00Z"/>
  <w16cex:commentExtensible w16cex:durableId="24A53F08" w16cex:dateUtc="2021-06-14T17:39:00Z"/>
  <w16cex:commentExtensible w16cex:durableId="24A53F07" w16cex:dateUtc="2021-06-14T17:42:00Z"/>
  <w16cex:commentExtensible w16cex:durableId="24A53F06" w16cex:dateUtc="2021-06-14T17:43:00Z"/>
  <w16cex:commentExtensible w16cex:durableId="24A53F05" w16cex:dateUtc="2021-06-14T17:46:00Z"/>
  <w16cex:commentExtensible w16cex:durableId="24A53F04" w16cex:dateUtc="2021-06-14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461C1" w16cid:durableId="246B234B"/>
  <w16cid:commentId w16cid:paraId="6E796946" w16cid:durableId="24AA9867"/>
  <w16cid:commentId w16cid:paraId="69B9246D" w16cid:durableId="24A3E9B7"/>
  <w16cid:commentId w16cid:paraId="7A23598D" w16cid:durableId="24A53662"/>
  <w16cid:commentId w16cid:paraId="300867A7" w16cid:durableId="24A53A9E"/>
  <w16cid:commentId w16cid:paraId="4D7D30D5" w16cid:durableId="24A53A9D"/>
  <w16cid:commentId w16cid:paraId="7889F340" w16cid:durableId="24A53EAD"/>
  <w16cid:commentId w16cid:paraId="7BA6E8E0" w16cid:durableId="2471CCEA"/>
  <w16cid:commentId w16cid:paraId="4D40C951" w16cid:durableId="2471CC8D"/>
  <w16cid:commentId w16cid:paraId="497810A7" w16cid:durableId="2471CD41"/>
  <w16cid:commentId w16cid:paraId="1E23A38C" w16cid:durableId="2471CD78"/>
  <w16cid:commentId w16cid:paraId="5845F345" w16cid:durableId="2471CE16"/>
  <w16cid:commentId w16cid:paraId="0E928DDD" w16cid:durableId="2471CFD9"/>
  <w16cid:commentId w16cid:paraId="27590B10" w16cid:durableId="2471D02E"/>
  <w16cid:commentId w16cid:paraId="7F0F4797" w16cid:durableId="24AA9956"/>
  <w16cid:commentId w16cid:paraId="1E0A2BFF" w16cid:durableId="247AF81F"/>
  <w16cid:commentId w16cid:paraId="07469E8C" w16cid:durableId="2471D09E"/>
  <w16cid:commentId w16cid:paraId="3B3D0A38" w16cid:durableId="247AFC8A"/>
  <w16cid:commentId w16cid:paraId="2FBDEA60" w16cid:durableId="24744755"/>
  <w16cid:commentId w16cid:paraId="23D52B29" w16cid:durableId="247447B7"/>
  <w16cid:commentId w16cid:paraId="43E585E8" w16cid:durableId="247B049D"/>
  <w16cid:commentId w16cid:paraId="574EF018" w16cid:durableId="24744825"/>
  <w16cid:commentId w16cid:paraId="050AD6E8" w16cid:durableId="24B7CFEF"/>
  <w16cid:commentId w16cid:paraId="0A5DA842" w16cid:durableId="24744875"/>
  <w16cid:commentId w16cid:paraId="460C8FCB" w16cid:durableId="2474492A"/>
  <w16cid:commentId w16cid:paraId="6AF531D7" w16cid:durableId="247B0B35"/>
  <w16cid:commentId w16cid:paraId="5EC2F7A8" w16cid:durableId="24AAA49C"/>
  <w16cid:commentId w16cid:paraId="5B85EFCD" w16cid:durableId="247449AE"/>
  <w16cid:commentId w16cid:paraId="3C4D7E7D" w16cid:durableId="24744A4E"/>
  <w16cid:commentId w16cid:paraId="03FA5449" w16cid:durableId="24744A1F"/>
  <w16cid:commentId w16cid:paraId="358023F3" w16cid:durableId="24744978"/>
  <w16cid:commentId w16cid:paraId="7FE95CF5" w16cid:durableId="24AAA627"/>
  <w16cid:commentId w16cid:paraId="0FEFFA4C" w16cid:durableId="24744A38"/>
  <w16cid:commentId w16cid:paraId="0461E0FF" w16cid:durableId="24744B13"/>
  <w16cid:commentId w16cid:paraId="3A0150A2" w16cid:durableId="24744B49"/>
  <w16cid:commentId w16cid:paraId="5F7F20F4" w16cid:durableId="24744B83"/>
  <w16cid:commentId w16cid:paraId="5308EEF9" w16cid:durableId="24B3DF99"/>
  <w16cid:commentId w16cid:paraId="7FFFA7C4" w16cid:durableId="24B3DD85"/>
  <w16cid:commentId w16cid:paraId="44E3269A" w16cid:durableId="24B2878C"/>
  <w16cid:commentId w16cid:paraId="2B202322" w16cid:durableId="24744BB8"/>
  <w16cid:commentId w16cid:paraId="0AF097D0" w16cid:durableId="24744C2F"/>
  <w16cid:commentId w16cid:paraId="4AFCAC7A" w16cid:durableId="24772759"/>
  <w16cid:commentId w16cid:paraId="56BD4768" w16cid:durableId="24B7DA34"/>
  <w16cid:commentId w16cid:paraId="5A719AB6" w16cid:durableId="2477271C"/>
  <w16cid:commentId w16cid:paraId="18DC81FA" w16cid:durableId="24B3E2B1"/>
  <w16cid:commentId w16cid:paraId="69F61297" w16cid:durableId="24B65C7D"/>
  <w16cid:commentId w16cid:paraId="4310F3BD" w16cid:durableId="24A53F09"/>
  <w16cid:commentId w16cid:paraId="7C6361BD" w16cid:durableId="24A53F08"/>
  <w16cid:commentId w16cid:paraId="0BA985D3" w16cid:durableId="24A53F07"/>
  <w16cid:commentId w16cid:paraId="017FB45E" w16cid:durableId="24A53F06"/>
  <w16cid:commentId w16cid:paraId="1B371CEB" w16cid:durableId="24A53F05"/>
  <w16cid:commentId w16cid:paraId="2C5D21A4" w16cid:durableId="24A53F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C"/>
    <w:rsid w:val="00004D7F"/>
    <w:rsid w:val="00023FA3"/>
    <w:rsid w:val="000257DC"/>
    <w:rsid w:val="00026C3E"/>
    <w:rsid w:val="0005435B"/>
    <w:rsid w:val="00056B30"/>
    <w:rsid w:val="0007314F"/>
    <w:rsid w:val="000859E7"/>
    <w:rsid w:val="00093ECF"/>
    <w:rsid w:val="00094B71"/>
    <w:rsid w:val="000B1693"/>
    <w:rsid w:val="000C7CE4"/>
    <w:rsid w:val="000D3DCC"/>
    <w:rsid w:val="000D5CE6"/>
    <w:rsid w:val="000D5F6F"/>
    <w:rsid w:val="000D69D1"/>
    <w:rsid w:val="000E2EC1"/>
    <w:rsid w:val="000F0D47"/>
    <w:rsid w:val="000F1431"/>
    <w:rsid w:val="000F4274"/>
    <w:rsid w:val="000F46CF"/>
    <w:rsid w:val="00162D5B"/>
    <w:rsid w:val="00166FD6"/>
    <w:rsid w:val="00176AB3"/>
    <w:rsid w:val="001838AB"/>
    <w:rsid w:val="001A49F5"/>
    <w:rsid w:val="001A5D3B"/>
    <w:rsid w:val="001B6334"/>
    <w:rsid w:val="001C1AED"/>
    <w:rsid w:val="001D25AB"/>
    <w:rsid w:val="001F1CE3"/>
    <w:rsid w:val="001F6A4A"/>
    <w:rsid w:val="002112F7"/>
    <w:rsid w:val="00215ABE"/>
    <w:rsid w:val="00221C44"/>
    <w:rsid w:val="002408BC"/>
    <w:rsid w:val="00241D84"/>
    <w:rsid w:val="00247B24"/>
    <w:rsid w:val="00256A47"/>
    <w:rsid w:val="00257B07"/>
    <w:rsid w:val="00262E3E"/>
    <w:rsid w:val="002716BB"/>
    <w:rsid w:val="00273844"/>
    <w:rsid w:val="0027582C"/>
    <w:rsid w:val="0028736D"/>
    <w:rsid w:val="002A2748"/>
    <w:rsid w:val="002B4194"/>
    <w:rsid w:val="002C26D4"/>
    <w:rsid w:val="002C41D6"/>
    <w:rsid w:val="002E12C4"/>
    <w:rsid w:val="002E18E8"/>
    <w:rsid w:val="002E6D05"/>
    <w:rsid w:val="002E7C1F"/>
    <w:rsid w:val="002F0CEB"/>
    <w:rsid w:val="002F5205"/>
    <w:rsid w:val="002F6370"/>
    <w:rsid w:val="002F7E82"/>
    <w:rsid w:val="00316053"/>
    <w:rsid w:val="003467FB"/>
    <w:rsid w:val="00357138"/>
    <w:rsid w:val="003631BD"/>
    <w:rsid w:val="00375CBE"/>
    <w:rsid w:val="00375DA6"/>
    <w:rsid w:val="00380BB6"/>
    <w:rsid w:val="0038191A"/>
    <w:rsid w:val="003862A4"/>
    <w:rsid w:val="00397AF7"/>
    <w:rsid w:val="003B6BD9"/>
    <w:rsid w:val="003C2B5E"/>
    <w:rsid w:val="003C2FA1"/>
    <w:rsid w:val="0041286F"/>
    <w:rsid w:val="004453CB"/>
    <w:rsid w:val="00445B17"/>
    <w:rsid w:val="004503C7"/>
    <w:rsid w:val="00455A01"/>
    <w:rsid w:val="004567B3"/>
    <w:rsid w:val="00456887"/>
    <w:rsid w:val="00460C3D"/>
    <w:rsid w:val="00491840"/>
    <w:rsid w:val="004C6F66"/>
    <w:rsid w:val="004E01F8"/>
    <w:rsid w:val="004E283E"/>
    <w:rsid w:val="004E778B"/>
    <w:rsid w:val="004F2144"/>
    <w:rsid w:val="004F2578"/>
    <w:rsid w:val="00503D0E"/>
    <w:rsid w:val="0050761F"/>
    <w:rsid w:val="00522C14"/>
    <w:rsid w:val="005255AE"/>
    <w:rsid w:val="00564D31"/>
    <w:rsid w:val="005901F5"/>
    <w:rsid w:val="005935EE"/>
    <w:rsid w:val="005963F6"/>
    <w:rsid w:val="005A719B"/>
    <w:rsid w:val="005B4CAC"/>
    <w:rsid w:val="005C31C0"/>
    <w:rsid w:val="005D20E8"/>
    <w:rsid w:val="005D3B26"/>
    <w:rsid w:val="005E0F74"/>
    <w:rsid w:val="005E2B97"/>
    <w:rsid w:val="005E671C"/>
    <w:rsid w:val="006222D1"/>
    <w:rsid w:val="00636FF4"/>
    <w:rsid w:val="00637376"/>
    <w:rsid w:val="00667174"/>
    <w:rsid w:val="006710E7"/>
    <w:rsid w:val="00686B4B"/>
    <w:rsid w:val="006938F5"/>
    <w:rsid w:val="006962AF"/>
    <w:rsid w:val="006A0B0B"/>
    <w:rsid w:val="006C19CC"/>
    <w:rsid w:val="006E2639"/>
    <w:rsid w:val="006E5A8A"/>
    <w:rsid w:val="006E7739"/>
    <w:rsid w:val="006F1177"/>
    <w:rsid w:val="006F3410"/>
    <w:rsid w:val="006F3BCB"/>
    <w:rsid w:val="006F3FBD"/>
    <w:rsid w:val="0072107A"/>
    <w:rsid w:val="0072288A"/>
    <w:rsid w:val="0073469B"/>
    <w:rsid w:val="007356AC"/>
    <w:rsid w:val="007425C8"/>
    <w:rsid w:val="00742F2F"/>
    <w:rsid w:val="00744BDD"/>
    <w:rsid w:val="007569E6"/>
    <w:rsid w:val="00756C97"/>
    <w:rsid w:val="007954B2"/>
    <w:rsid w:val="007A1AAB"/>
    <w:rsid w:val="007B437E"/>
    <w:rsid w:val="007C18CF"/>
    <w:rsid w:val="007D04B7"/>
    <w:rsid w:val="007F42A2"/>
    <w:rsid w:val="00825852"/>
    <w:rsid w:val="00855297"/>
    <w:rsid w:val="00863F8A"/>
    <w:rsid w:val="008773DC"/>
    <w:rsid w:val="008804D9"/>
    <w:rsid w:val="0089787C"/>
    <w:rsid w:val="008A19BC"/>
    <w:rsid w:val="008A2287"/>
    <w:rsid w:val="008A5FD5"/>
    <w:rsid w:val="008E09D1"/>
    <w:rsid w:val="008F047C"/>
    <w:rsid w:val="008F0A28"/>
    <w:rsid w:val="008F6111"/>
    <w:rsid w:val="009072C9"/>
    <w:rsid w:val="009112F5"/>
    <w:rsid w:val="00923E3D"/>
    <w:rsid w:val="00934C07"/>
    <w:rsid w:val="00944750"/>
    <w:rsid w:val="00954A84"/>
    <w:rsid w:val="00960C7D"/>
    <w:rsid w:val="009750D7"/>
    <w:rsid w:val="0098663E"/>
    <w:rsid w:val="009A0A45"/>
    <w:rsid w:val="009A0DD5"/>
    <w:rsid w:val="009C609A"/>
    <w:rsid w:val="00A012F7"/>
    <w:rsid w:val="00A14913"/>
    <w:rsid w:val="00A14B33"/>
    <w:rsid w:val="00A16209"/>
    <w:rsid w:val="00A22145"/>
    <w:rsid w:val="00A23978"/>
    <w:rsid w:val="00A300C3"/>
    <w:rsid w:val="00A35CBF"/>
    <w:rsid w:val="00A43EC8"/>
    <w:rsid w:val="00A43F3B"/>
    <w:rsid w:val="00A50EFC"/>
    <w:rsid w:val="00A62521"/>
    <w:rsid w:val="00A645E1"/>
    <w:rsid w:val="00A6620B"/>
    <w:rsid w:val="00A82F88"/>
    <w:rsid w:val="00AA0559"/>
    <w:rsid w:val="00AA5FB5"/>
    <w:rsid w:val="00AB4ABD"/>
    <w:rsid w:val="00AD6B53"/>
    <w:rsid w:val="00AD7603"/>
    <w:rsid w:val="00AF6782"/>
    <w:rsid w:val="00B136AE"/>
    <w:rsid w:val="00B40496"/>
    <w:rsid w:val="00B5055C"/>
    <w:rsid w:val="00B52743"/>
    <w:rsid w:val="00B654E2"/>
    <w:rsid w:val="00B92CCB"/>
    <w:rsid w:val="00B96E08"/>
    <w:rsid w:val="00BA022F"/>
    <w:rsid w:val="00BB4DA1"/>
    <w:rsid w:val="00BE1747"/>
    <w:rsid w:val="00C24163"/>
    <w:rsid w:val="00C313B9"/>
    <w:rsid w:val="00C369DF"/>
    <w:rsid w:val="00C407EF"/>
    <w:rsid w:val="00C47CEC"/>
    <w:rsid w:val="00C5247F"/>
    <w:rsid w:val="00C844DA"/>
    <w:rsid w:val="00C85274"/>
    <w:rsid w:val="00C874A1"/>
    <w:rsid w:val="00C87F67"/>
    <w:rsid w:val="00CA29B2"/>
    <w:rsid w:val="00CD301C"/>
    <w:rsid w:val="00CF4CC9"/>
    <w:rsid w:val="00CF7396"/>
    <w:rsid w:val="00D01A55"/>
    <w:rsid w:val="00D076E6"/>
    <w:rsid w:val="00D3067A"/>
    <w:rsid w:val="00D400FD"/>
    <w:rsid w:val="00D42EDB"/>
    <w:rsid w:val="00D50EEF"/>
    <w:rsid w:val="00D65F45"/>
    <w:rsid w:val="00D81C81"/>
    <w:rsid w:val="00D927C0"/>
    <w:rsid w:val="00D941D5"/>
    <w:rsid w:val="00DD7885"/>
    <w:rsid w:val="00E13479"/>
    <w:rsid w:val="00E22FCC"/>
    <w:rsid w:val="00E326BB"/>
    <w:rsid w:val="00E34068"/>
    <w:rsid w:val="00E340CB"/>
    <w:rsid w:val="00E543F8"/>
    <w:rsid w:val="00E638EB"/>
    <w:rsid w:val="00E67BE2"/>
    <w:rsid w:val="00E8053C"/>
    <w:rsid w:val="00EC1619"/>
    <w:rsid w:val="00ED11BE"/>
    <w:rsid w:val="00EE1D38"/>
    <w:rsid w:val="00EE2622"/>
    <w:rsid w:val="00EE3945"/>
    <w:rsid w:val="00EF2B2E"/>
    <w:rsid w:val="00EF5AB0"/>
    <w:rsid w:val="00F048EE"/>
    <w:rsid w:val="00F13004"/>
    <w:rsid w:val="00F22B3D"/>
    <w:rsid w:val="00F2343D"/>
    <w:rsid w:val="00F27F56"/>
    <w:rsid w:val="00F53BA5"/>
    <w:rsid w:val="00F723BD"/>
    <w:rsid w:val="00F85399"/>
    <w:rsid w:val="00F94330"/>
    <w:rsid w:val="00FC4FA0"/>
    <w:rsid w:val="00FC5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F1F"/>
  <w15:chartTrackingRefBased/>
  <w15:docId w15:val="{C3EC9BFE-DE1F-41D3-B6A2-0BCBC3C7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631B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3631B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BD"/>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3631BD"/>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3631B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3631BD"/>
    <w:rPr>
      <w:rFonts w:eastAsiaTheme="minorHAnsi"/>
      <w:sz w:val="24"/>
      <w:szCs w:val="24"/>
      <w:lang w:eastAsia="en-US"/>
    </w:rPr>
  </w:style>
  <w:style w:type="paragraph" w:customStyle="1" w:styleId="FirstParagraph">
    <w:name w:val="First Paragraph"/>
    <w:basedOn w:val="BodyText"/>
    <w:next w:val="BodyText"/>
    <w:qFormat/>
    <w:rsid w:val="003631BD"/>
  </w:style>
  <w:style w:type="character" w:styleId="CommentReference">
    <w:name w:val="annotation reference"/>
    <w:basedOn w:val="DefaultParagraphFont"/>
    <w:semiHidden/>
    <w:unhideWhenUsed/>
    <w:rsid w:val="003631BD"/>
    <w:rPr>
      <w:sz w:val="16"/>
      <w:szCs w:val="16"/>
    </w:rPr>
  </w:style>
  <w:style w:type="paragraph" w:styleId="CommentText">
    <w:name w:val="annotation text"/>
    <w:basedOn w:val="Normal"/>
    <w:link w:val="CommentTextChar"/>
    <w:semiHidden/>
    <w:unhideWhenUsed/>
    <w:rsid w:val="003631BD"/>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3631BD"/>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D301C"/>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CD301C"/>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F933-25AE-4AEA-B0D4-542CAC6C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12</Pages>
  <Words>5448</Words>
  <Characters>31056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207</cp:revision>
  <dcterms:created xsi:type="dcterms:W3CDTF">2021-07-12T19:45:00Z</dcterms:created>
  <dcterms:modified xsi:type="dcterms:W3CDTF">2021-08-06T21:09:00Z</dcterms:modified>
</cp:coreProperties>
</file>