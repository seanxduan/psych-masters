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60F4" w14:textId="4C277832" w:rsidR="00E5719A" w:rsidRPr="00E42B95" w:rsidRDefault="001141E5">
      <w:pPr>
        <w:rPr>
          <w:rFonts w:cstheme="minorHAnsi"/>
        </w:rPr>
      </w:pPr>
      <w:r w:rsidRPr="00E42B95">
        <w:rPr>
          <w:rFonts w:cstheme="minorHAnsi"/>
          <w:b/>
          <w:bCs/>
        </w:rPr>
        <w:t>Title</w:t>
      </w:r>
      <w:r w:rsidRPr="00E42B95">
        <w:rPr>
          <w:rFonts w:cstheme="minorHAnsi"/>
        </w:rPr>
        <w:t xml:space="preserve">: </w:t>
      </w:r>
      <w:ins w:id="0" w:author="Shaffer, Victoria A." w:date="2021-05-18T15:53:00Z">
        <w:r w:rsidR="00E42B95">
          <w:rPr>
            <w:rFonts w:cstheme="minorHAnsi"/>
          </w:rPr>
          <w:t xml:space="preserve">The impact of </w:t>
        </w:r>
      </w:ins>
      <w:ins w:id="1" w:author="Shaffer, Victoria A." w:date="2021-05-18T16:50:00Z">
        <w:r w:rsidR="00F40119">
          <w:rPr>
            <w:rFonts w:cstheme="minorHAnsi"/>
          </w:rPr>
          <w:t xml:space="preserve">cognitive risk appraisal, </w:t>
        </w:r>
      </w:ins>
      <w:ins w:id="2" w:author="Shaffer, Victoria A." w:date="2021-05-18T15:53:00Z">
        <w:r w:rsidR="00E42B95">
          <w:rPr>
            <w:rFonts w:cstheme="minorHAnsi"/>
          </w:rPr>
          <w:t xml:space="preserve">affect, </w:t>
        </w:r>
      </w:ins>
      <w:ins w:id="3" w:author="Shaffer, Victoria A." w:date="2021-05-18T16:50:00Z">
        <w:r w:rsidR="00F40119">
          <w:rPr>
            <w:rFonts w:cstheme="minorHAnsi"/>
          </w:rPr>
          <w:t xml:space="preserve">and </w:t>
        </w:r>
      </w:ins>
      <w:ins w:id="4" w:author="Shaffer, Victoria A." w:date="2021-05-18T15:53:00Z">
        <w:r w:rsidR="00E42B95">
          <w:rPr>
            <w:rFonts w:cstheme="minorHAnsi"/>
          </w:rPr>
          <w:t xml:space="preserve">trust </w:t>
        </w:r>
      </w:ins>
      <w:ins w:id="5" w:author="Shaffer, Victoria A." w:date="2021-05-18T17:45:00Z">
        <w:r w:rsidR="006B76FE">
          <w:rPr>
            <w:rFonts w:cstheme="minorHAnsi"/>
          </w:rPr>
          <w:t xml:space="preserve">in science and healthcare </w:t>
        </w:r>
      </w:ins>
      <w:ins w:id="6" w:author="Shaffer, Victoria A." w:date="2021-05-18T15:53:00Z">
        <w:r w:rsidR="00E42B95">
          <w:rPr>
            <w:rFonts w:cstheme="minorHAnsi"/>
          </w:rPr>
          <w:t>on e</w:t>
        </w:r>
      </w:ins>
      <w:ins w:id="7" w:author="Shaffer, Victoria A." w:date="2021-05-18T15:52:00Z">
        <w:r w:rsidR="00E42B95">
          <w:rPr>
            <w:rFonts w:cstheme="minorHAnsi"/>
          </w:rPr>
          <w:t xml:space="preserve">valuations of the US </w:t>
        </w:r>
      </w:ins>
      <w:del w:id="8" w:author="Shaffer, Victoria A." w:date="2021-05-18T15:52:00Z">
        <w:r w:rsidR="00B42FEC" w:rsidRPr="00E42B95" w:rsidDel="00E42B95">
          <w:rPr>
            <w:rFonts w:cstheme="minorHAnsi"/>
          </w:rPr>
          <w:delText xml:space="preserve">Have views on </w:delText>
        </w:r>
      </w:del>
      <w:r w:rsidR="00B42FEC" w:rsidRPr="00E42B95">
        <w:rPr>
          <w:rFonts w:cstheme="minorHAnsi"/>
        </w:rPr>
        <w:t>COVID-19 guidelines</w:t>
      </w:r>
      <w:ins w:id="9" w:author="Shaffer, Victoria A." w:date="2021-05-18T16:51:00Z">
        <w:r w:rsidR="00F40119">
          <w:rPr>
            <w:rFonts w:cstheme="minorHAnsi"/>
          </w:rPr>
          <w:t xml:space="preserve"> and intended compliance</w:t>
        </w:r>
      </w:ins>
      <w:del w:id="10" w:author="Shaffer, Victoria A." w:date="2021-05-18T15:53:00Z">
        <w:r w:rsidR="00B42FEC" w:rsidRPr="00E42B95" w:rsidDel="00E42B95">
          <w:rPr>
            <w:rFonts w:cstheme="minorHAnsi"/>
          </w:rPr>
          <w:delText xml:space="preserve"> and preparedness changed over time?</w:delText>
        </w:r>
      </w:del>
    </w:p>
    <w:p w14:paraId="05C29FC8" w14:textId="16786DF0" w:rsidR="001141E5" w:rsidRPr="00E42B95" w:rsidRDefault="001141E5">
      <w:pPr>
        <w:rPr>
          <w:rFonts w:cstheme="minorHAnsi"/>
        </w:rPr>
      </w:pPr>
    </w:p>
    <w:p w14:paraId="12EC8F23" w14:textId="18C3EBD5" w:rsidR="00E42B95" w:rsidRPr="00E42B95" w:rsidRDefault="001141E5" w:rsidP="00E42B95">
      <w:pPr>
        <w:rPr>
          <w:rFonts w:cstheme="minorHAnsi"/>
        </w:rPr>
      </w:pPr>
      <w:r w:rsidRPr="00E42B95">
        <w:rPr>
          <w:rFonts w:cstheme="minorHAnsi"/>
          <w:b/>
        </w:rPr>
        <w:t>Authors</w:t>
      </w:r>
      <w:r w:rsidRPr="00E42B95">
        <w:rPr>
          <w:rFonts w:cstheme="minorHAnsi"/>
        </w:rPr>
        <w:t xml:space="preserve">: </w:t>
      </w:r>
      <w:r w:rsidR="00E42B95" w:rsidRPr="00E42B95">
        <w:rPr>
          <w:rFonts w:cstheme="minorHAnsi"/>
        </w:rPr>
        <w:t xml:space="preserve">Sean Duan, </w:t>
      </w:r>
      <w:r w:rsidR="00C906B6" w:rsidRPr="00E42B95">
        <w:rPr>
          <w:rFonts w:cstheme="minorHAnsi"/>
        </w:rPr>
        <w:t xml:space="preserve">Victoria A. Shaffer, </w:t>
      </w:r>
      <w:r w:rsidR="00E42B95" w:rsidRPr="00E42B95">
        <w:rPr>
          <w:rFonts w:cstheme="minorHAnsi"/>
        </w:rPr>
        <w:t xml:space="preserve">Angie </w:t>
      </w:r>
      <w:proofErr w:type="spellStart"/>
      <w:r w:rsidR="00E42B95" w:rsidRPr="00E42B95">
        <w:rPr>
          <w:rFonts w:cstheme="minorHAnsi"/>
        </w:rPr>
        <w:t>Fagerlin</w:t>
      </w:r>
      <w:proofErr w:type="spellEnd"/>
      <w:r w:rsidR="00E42B95" w:rsidRPr="00E42B95">
        <w:rPr>
          <w:rFonts w:cstheme="minorHAnsi"/>
        </w:rPr>
        <w:t xml:space="preserve">, Chris </w:t>
      </w:r>
      <w:proofErr w:type="spellStart"/>
      <w:r w:rsidR="00E42B95" w:rsidRPr="00E42B95">
        <w:rPr>
          <w:rFonts w:cstheme="minorHAnsi"/>
        </w:rPr>
        <w:t>Knoepke</w:t>
      </w:r>
      <w:proofErr w:type="spellEnd"/>
      <w:r w:rsidR="00E42B95" w:rsidRPr="00E42B95">
        <w:rPr>
          <w:rFonts w:cstheme="minorHAnsi"/>
        </w:rPr>
        <w:t>, Aaron M. Scherer, Brian J. Zikmund-Fisher, Dan Matlock, &amp; Laura D. Scherer</w:t>
      </w:r>
    </w:p>
    <w:p w14:paraId="251E3F18" w14:textId="183BDBFA" w:rsidR="001141E5" w:rsidRPr="00E42B95" w:rsidRDefault="001141E5">
      <w:pPr>
        <w:rPr>
          <w:rFonts w:cstheme="minorHAnsi"/>
        </w:rPr>
      </w:pPr>
    </w:p>
    <w:p w14:paraId="50B5B0C4" w14:textId="421B0C84" w:rsidR="000765D5" w:rsidRPr="00E42B95" w:rsidRDefault="001141E5" w:rsidP="00B42FEC">
      <w:pPr>
        <w:rPr>
          <w:rFonts w:cstheme="minorHAnsi"/>
        </w:rPr>
      </w:pPr>
      <w:r w:rsidRPr="00E42B95">
        <w:rPr>
          <w:rFonts w:cstheme="minorHAnsi"/>
          <w:b/>
        </w:rPr>
        <w:t>Purpose</w:t>
      </w:r>
      <w:r w:rsidRPr="00E42B95">
        <w:rPr>
          <w:rFonts w:cstheme="minorHAnsi"/>
        </w:rPr>
        <w:t xml:space="preserve">: </w:t>
      </w:r>
      <w:ins w:id="11" w:author="Shaffer, Victoria A." w:date="2021-05-18T15:55:00Z">
        <w:r w:rsidR="00E42B95">
          <w:rPr>
            <w:rFonts w:cstheme="minorHAnsi"/>
          </w:rPr>
          <w:t xml:space="preserve">In </w:t>
        </w:r>
      </w:ins>
      <w:ins w:id="12" w:author="Shaffer, Victoria A." w:date="2021-05-18T15:56:00Z">
        <w:r w:rsidR="00E42B95">
          <w:rPr>
            <w:rFonts w:cstheme="minorHAnsi"/>
          </w:rPr>
          <w:t xml:space="preserve">response to </w:t>
        </w:r>
      </w:ins>
      <w:ins w:id="13" w:author="Shaffer, Victoria A." w:date="2021-05-18T15:55:00Z">
        <w:r w:rsidR="00E42B95">
          <w:rPr>
            <w:rFonts w:cstheme="minorHAnsi"/>
          </w:rPr>
          <w:t xml:space="preserve">the </w:t>
        </w:r>
      </w:ins>
      <w:r w:rsidR="00B42FEC" w:rsidRPr="00E42B95">
        <w:rPr>
          <w:rFonts w:cstheme="minorHAnsi"/>
        </w:rPr>
        <w:t>COVID-19</w:t>
      </w:r>
      <w:r w:rsidRPr="00E42B95">
        <w:rPr>
          <w:rFonts w:cstheme="minorHAnsi"/>
        </w:rPr>
        <w:t xml:space="preserve"> </w:t>
      </w:r>
      <w:ins w:id="14" w:author="Shaffer, Victoria A." w:date="2021-05-18T15:56:00Z">
        <w:r w:rsidR="00E42B95">
          <w:rPr>
            <w:rFonts w:cstheme="minorHAnsi"/>
          </w:rPr>
          <w:t>pandemic, l</w:t>
        </w:r>
      </w:ins>
      <w:del w:id="15" w:author="Shaffer, Victoria A." w:date="2021-05-18T15:56:00Z">
        <w:r w:rsidRPr="00E42B95" w:rsidDel="00E42B95">
          <w:rPr>
            <w:rFonts w:cstheme="minorHAnsi"/>
          </w:rPr>
          <w:delText>is a significant health problem in the US</w:delText>
        </w:r>
        <w:r w:rsidR="00B42FEC" w:rsidRPr="00E42B95" w:rsidDel="00E42B95">
          <w:rPr>
            <w:rFonts w:cstheme="minorHAnsi"/>
          </w:rPr>
          <w:delText>. L</w:delText>
        </w:r>
      </w:del>
      <w:r w:rsidR="00B42FEC" w:rsidRPr="00E42B95">
        <w:rPr>
          <w:rFonts w:cstheme="minorHAnsi"/>
        </w:rPr>
        <w:t>ocal and federal government</w:t>
      </w:r>
      <w:ins w:id="16" w:author="Shaffer, Victoria A." w:date="2021-05-18T15:53:00Z">
        <w:r w:rsidR="00E42B95">
          <w:rPr>
            <w:rFonts w:cstheme="minorHAnsi"/>
          </w:rPr>
          <w:t>s</w:t>
        </w:r>
      </w:ins>
      <w:r w:rsidR="00B42FEC" w:rsidRPr="00E42B95">
        <w:rPr>
          <w:rFonts w:cstheme="minorHAnsi"/>
        </w:rPr>
        <w:t xml:space="preserve"> </w:t>
      </w:r>
      <w:ins w:id="17" w:author="Shaffer, Victoria A." w:date="2021-05-18T15:56:00Z">
        <w:r w:rsidR="00E42B95">
          <w:rPr>
            <w:rFonts w:cstheme="minorHAnsi"/>
          </w:rPr>
          <w:t xml:space="preserve">in the US </w:t>
        </w:r>
      </w:ins>
      <w:del w:id="18" w:author="Shaffer, Victoria A." w:date="2021-05-18T15:53:00Z">
        <w:r w:rsidR="00B42FEC" w:rsidRPr="00E42B95" w:rsidDel="00E42B95">
          <w:rPr>
            <w:rFonts w:cstheme="minorHAnsi"/>
          </w:rPr>
          <w:delText xml:space="preserve">has </w:delText>
        </w:r>
      </w:del>
      <w:ins w:id="19" w:author="Shaffer, Victoria A." w:date="2021-05-18T15:53:00Z">
        <w:r w:rsidR="00E42B95">
          <w:rPr>
            <w:rFonts w:cstheme="minorHAnsi"/>
          </w:rPr>
          <w:t xml:space="preserve">have </w:t>
        </w:r>
      </w:ins>
      <w:r w:rsidR="00B42FEC" w:rsidRPr="00E42B95">
        <w:rPr>
          <w:rFonts w:cstheme="minorHAnsi"/>
        </w:rPr>
        <w:t xml:space="preserve">implemented policies to reduce </w:t>
      </w:r>
      <w:del w:id="20" w:author="Shaffer, Victoria A." w:date="2021-05-18T15:50:00Z">
        <w:r w:rsidR="00B42FEC" w:rsidRPr="00E42B95" w:rsidDel="00E42B95">
          <w:rPr>
            <w:rFonts w:cstheme="minorHAnsi"/>
          </w:rPr>
          <w:delText xml:space="preserve">both </w:delText>
        </w:r>
      </w:del>
      <w:r w:rsidR="00B42FEC" w:rsidRPr="00E42B95">
        <w:rPr>
          <w:rFonts w:cstheme="minorHAnsi"/>
        </w:rPr>
        <w:t xml:space="preserve">its spread and </w:t>
      </w:r>
      <w:ins w:id="21" w:author="Shaffer, Victoria A." w:date="2021-05-18T15:54:00Z">
        <w:r w:rsidR="00E42B95">
          <w:rPr>
            <w:rFonts w:cstheme="minorHAnsi"/>
          </w:rPr>
          <w:t xml:space="preserve">decrease </w:t>
        </w:r>
      </w:ins>
      <w:r w:rsidR="00B42FEC" w:rsidRPr="00E42B95">
        <w:rPr>
          <w:rFonts w:cstheme="minorHAnsi"/>
        </w:rPr>
        <w:t>mortality</w:t>
      </w:r>
      <w:del w:id="22" w:author="Shaffer, Victoria A." w:date="2021-05-18T15:54:00Z">
        <w:r w:rsidR="00B42FEC" w:rsidRPr="00E42B95" w:rsidDel="00E42B95">
          <w:rPr>
            <w:rFonts w:cstheme="minorHAnsi"/>
          </w:rPr>
          <w:delText xml:space="preserve"> rate</w:delText>
        </w:r>
      </w:del>
      <w:del w:id="23" w:author="Shaffer, Victoria A." w:date="2021-05-18T15:50:00Z">
        <w:r w:rsidR="00B42FEC" w:rsidRPr="00E42B95" w:rsidDel="00E42B95">
          <w:rPr>
            <w:rFonts w:cstheme="minorHAnsi"/>
          </w:rPr>
          <w:delText>s</w:delText>
        </w:r>
      </w:del>
      <w:r w:rsidR="00B42FEC" w:rsidRPr="00E42B95">
        <w:rPr>
          <w:rFonts w:cstheme="minorHAnsi"/>
        </w:rPr>
        <w:t xml:space="preserve">. </w:t>
      </w:r>
      <w:ins w:id="24" w:author="Shaffer, Victoria A." w:date="2021-05-18T15:54:00Z">
        <w:r w:rsidR="00E42B95">
          <w:rPr>
            <w:rFonts w:cstheme="minorHAnsi"/>
          </w:rPr>
          <w:t>This survey was conducted</w:t>
        </w:r>
      </w:ins>
      <w:ins w:id="25" w:author="Shaffer, Victoria A." w:date="2021-05-18T15:56:00Z">
        <w:r w:rsidR="00E42B95">
          <w:rPr>
            <w:rFonts w:cstheme="minorHAnsi"/>
          </w:rPr>
          <w:t xml:space="preserve"> </w:t>
        </w:r>
      </w:ins>
      <w:ins w:id="26" w:author="Shaffer, Victoria A." w:date="2021-05-18T15:58:00Z">
        <w:r w:rsidR="00C11D74">
          <w:rPr>
            <w:rFonts w:cstheme="minorHAnsi"/>
          </w:rPr>
          <w:t xml:space="preserve">in the spring of 2020 </w:t>
        </w:r>
      </w:ins>
      <w:ins w:id="27" w:author="Shaffer, Victoria A." w:date="2021-05-18T15:54:00Z">
        <w:r w:rsidR="00E42B95">
          <w:rPr>
            <w:rFonts w:cstheme="minorHAnsi"/>
          </w:rPr>
          <w:t xml:space="preserve">to </w:t>
        </w:r>
      </w:ins>
      <w:ins w:id="28" w:author="Shaffer, Victoria A." w:date="2021-05-18T15:57:00Z">
        <w:r w:rsidR="00C11D74">
          <w:rPr>
            <w:rFonts w:cstheme="minorHAnsi"/>
          </w:rPr>
          <w:t xml:space="preserve">assess </w:t>
        </w:r>
      </w:ins>
      <w:ins w:id="29" w:author="Shaffer, Victoria A." w:date="2021-05-18T15:55:00Z">
        <w:r w:rsidR="00E42B95">
          <w:rPr>
            <w:rFonts w:cstheme="minorHAnsi"/>
          </w:rPr>
          <w:t xml:space="preserve">public </w:t>
        </w:r>
      </w:ins>
      <w:ins w:id="30" w:author="Shaffer, Victoria A." w:date="2021-05-18T15:57:00Z">
        <w:r w:rsidR="00E42B95">
          <w:rPr>
            <w:rFonts w:cstheme="minorHAnsi"/>
          </w:rPr>
          <w:t xml:space="preserve">response </w:t>
        </w:r>
      </w:ins>
      <w:ins w:id="31" w:author="Shaffer, Victoria A." w:date="2021-05-18T15:55:00Z">
        <w:r w:rsidR="00E42B95">
          <w:rPr>
            <w:rFonts w:cstheme="minorHAnsi"/>
          </w:rPr>
          <w:t xml:space="preserve">to the US guidelines and </w:t>
        </w:r>
      </w:ins>
      <w:ins w:id="32" w:author="Shaffer, Victoria A." w:date="2021-05-18T15:57:00Z">
        <w:r w:rsidR="00C11D74">
          <w:rPr>
            <w:rFonts w:cstheme="minorHAnsi"/>
          </w:rPr>
          <w:t xml:space="preserve">compliance </w:t>
        </w:r>
      </w:ins>
      <w:ins w:id="33" w:author="Shaffer, Victoria A." w:date="2021-05-18T15:55:00Z">
        <w:r w:rsidR="00E42B95">
          <w:rPr>
            <w:rFonts w:cstheme="minorHAnsi"/>
          </w:rPr>
          <w:t>intentions</w:t>
        </w:r>
      </w:ins>
      <w:ins w:id="34" w:author="Shaffer, Victoria A." w:date="2021-05-18T15:58:00Z">
        <w:r w:rsidR="00C11D74">
          <w:rPr>
            <w:rFonts w:cstheme="minorHAnsi"/>
          </w:rPr>
          <w:t xml:space="preserve">. </w:t>
        </w:r>
      </w:ins>
      <w:ins w:id="35" w:author="Shaffer, Victoria A." w:date="2021-05-18T16:00:00Z">
        <w:r w:rsidR="00C11D74">
          <w:rPr>
            <w:rFonts w:cstheme="minorHAnsi"/>
          </w:rPr>
          <w:t xml:space="preserve">We also sought to understand how psychological processes such as </w:t>
        </w:r>
      </w:ins>
      <w:ins w:id="36" w:author="Shaffer, Victoria A." w:date="2021-05-18T16:02:00Z">
        <w:r w:rsidR="00C11D74">
          <w:rPr>
            <w:rFonts w:cstheme="minorHAnsi"/>
          </w:rPr>
          <w:t>cognitive</w:t>
        </w:r>
      </w:ins>
      <w:ins w:id="37" w:author="Shaffer, Victoria A." w:date="2021-05-18T16:01:00Z">
        <w:r w:rsidR="00C11D74">
          <w:rPr>
            <w:rFonts w:cstheme="minorHAnsi"/>
          </w:rPr>
          <w:t xml:space="preserve"> risk appraisal, </w:t>
        </w:r>
      </w:ins>
      <w:ins w:id="38" w:author="Shaffer, Victoria A." w:date="2021-05-18T16:00:00Z">
        <w:r w:rsidR="00C11D74">
          <w:rPr>
            <w:rFonts w:cstheme="minorHAnsi"/>
          </w:rPr>
          <w:t xml:space="preserve">affect, </w:t>
        </w:r>
      </w:ins>
      <w:ins w:id="39" w:author="Shaffer, Victoria A." w:date="2021-05-18T16:02:00Z">
        <w:r w:rsidR="00C11D74">
          <w:rPr>
            <w:rFonts w:cstheme="minorHAnsi"/>
          </w:rPr>
          <w:t xml:space="preserve">and </w:t>
        </w:r>
      </w:ins>
      <w:ins w:id="40" w:author="Shaffer, Victoria A." w:date="2021-05-18T16:00:00Z">
        <w:r w:rsidR="00C11D74">
          <w:rPr>
            <w:rFonts w:cstheme="minorHAnsi"/>
          </w:rPr>
          <w:t xml:space="preserve">trust in science </w:t>
        </w:r>
      </w:ins>
      <w:ins w:id="41" w:author="Shaffer, Victoria A." w:date="2021-05-18T18:08:00Z">
        <w:r w:rsidR="00B324FB">
          <w:rPr>
            <w:rFonts w:cstheme="minorHAnsi"/>
          </w:rPr>
          <w:t xml:space="preserve">and </w:t>
        </w:r>
      </w:ins>
      <w:ins w:id="42" w:author="Shaffer, Victoria A." w:date="2021-05-18T18:09:00Z">
        <w:r w:rsidR="00B324FB">
          <w:rPr>
            <w:rFonts w:cstheme="minorHAnsi"/>
          </w:rPr>
          <w:t xml:space="preserve">healthcare </w:t>
        </w:r>
      </w:ins>
      <w:ins w:id="43" w:author="Shaffer, Victoria A." w:date="2021-05-18T16:02:00Z">
        <w:r w:rsidR="00C11D74">
          <w:rPr>
            <w:rFonts w:cstheme="minorHAnsi"/>
          </w:rPr>
          <w:t>were related to guideline evaluation and intended compliance</w:t>
        </w:r>
      </w:ins>
      <w:ins w:id="44" w:author="Shaffer, Victoria A." w:date="2021-05-18T16:03:00Z">
        <w:r w:rsidR="00C11D74">
          <w:rPr>
            <w:rFonts w:cstheme="minorHAnsi"/>
          </w:rPr>
          <w:t xml:space="preserve">, with the purpose of informing risk communication and shaping </w:t>
        </w:r>
      </w:ins>
      <w:del w:id="45" w:author="Shaffer, Victoria A." w:date="2021-05-18T16:02:00Z">
        <w:r w:rsidR="00B42FEC" w:rsidRPr="00E42B95" w:rsidDel="00C11D74">
          <w:rPr>
            <w:rFonts w:cstheme="minorHAnsi"/>
          </w:rPr>
          <w:delText xml:space="preserve">However, there is a lack of uniform support and understanding of these policies in the public. </w:delText>
        </w:r>
      </w:del>
      <w:del w:id="46" w:author="Shaffer, Victoria A." w:date="2021-05-18T16:03:00Z">
        <w:r w:rsidR="00B42FEC" w:rsidRPr="00E42B95" w:rsidDel="00C11D74">
          <w:rPr>
            <w:rFonts w:cstheme="minorHAnsi"/>
          </w:rPr>
          <w:delText xml:space="preserve">Obtaining better understanding of how Americans view these guidelines, their intentions on following them, and what moderating influences affect these evaluations has potential to improve </w:delText>
        </w:r>
      </w:del>
      <w:r w:rsidR="00B42FEC" w:rsidRPr="00E42B95">
        <w:rPr>
          <w:rFonts w:cstheme="minorHAnsi"/>
        </w:rPr>
        <w:t xml:space="preserve">health policy </w:t>
      </w:r>
      <w:del w:id="47" w:author="Shaffer, Victoria A." w:date="2021-05-18T16:03:00Z">
        <w:r w:rsidR="00B42FEC" w:rsidRPr="00E42B95" w:rsidDel="00C11D74">
          <w:rPr>
            <w:rFonts w:cstheme="minorHAnsi"/>
          </w:rPr>
          <w:delText>moving forward</w:delText>
        </w:r>
      </w:del>
      <w:ins w:id="48" w:author="Shaffer, Victoria A." w:date="2021-05-18T16:04:00Z">
        <w:r w:rsidR="00C11D74">
          <w:rPr>
            <w:rFonts w:cstheme="minorHAnsi"/>
          </w:rPr>
          <w:t xml:space="preserve">about </w:t>
        </w:r>
      </w:ins>
      <w:ins w:id="49" w:author="Shaffer, Victoria A." w:date="2021-05-18T17:18:00Z">
        <w:r w:rsidR="00C906B6">
          <w:rPr>
            <w:rFonts w:cstheme="minorHAnsi"/>
          </w:rPr>
          <w:t>COVID-19</w:t>
        </w:r>
      </w:ins>
      <w:r w:rsidR="00B42FEC" w:rsidRPr="00E42B95">
        <w:rPr>
          <w:rFonts w:cstheme="minorHAnsi"/>
        </w:rPr>
        <w:t>.</w:t>
      </w:r>
    </w:p>
    <w:p w14:paraId="4135884D" w14:textId="77777777" w:rsidR="00B42FEC" w:rsidRPr="00E42B95" w:rsidRDefault="00B42FEC" w:rsidP="00B42FEC">
      <w:pPr>
        <w:rPr>
          <w:rFonts w:cstheme="minorHAnsi"/>
        </w:rPr>
      </w:pPr>
    </w:p>
    <w:p w14:paraId="08320D1B" w14:textId="54FFFD8F" w:rsidR="000765D5" w:rsidRPr="00E42B95" w:rsidRDefault="000765D5" w:rsidP="000765D5">
      <w:pPr>
        <w:rPr>
          <w:rFonts w:cstheme="minorHAnsi"/>
        </w:rPr>
      </w:pPr>
      <w:r w:rsidRPr="00E42B95">
        <w:rPr>
          <w:rFonts w:cstheme="minorHAnsi"/>
          <w:b/>
        </w:rPr>
        <w:t>Method</w:t>
      </w:r>
      <w:r w:rsidRPr="00E42B95">
        <w:rPr>
          <w:rFonts w:cstheme="minorHAnsi"/>
        </w:rPr>
        <w:t xml:space="preserve">: Participants </w:t>
      </w:r>
      <w:del w:id="50" w:author="Shaffer, Victoria A." w:date="2021-05-18T16:05:00Z">
        <w:r w:rsidRPr="00E42B95" w:rsidDel="003D285E">
          <w:rPr>
            <w:rFonts w:cstheme="minorHAnsi"/>
          </w:rPr>
          <w:delText>(N=</w:delText>
        </w:r>
        <w:r w:rsidR="00815958" w:rsidRPr="00E42B95" w:rsidDel="003D285E">
          <w:rPr>
            <w:rFonts w:cstheme="minorHAnsi"/>
          </w:rPr>
          <w:delText>1298 at wave one, N=809 at wave two, and N=666 at wave three</w:delText>
        </w:r>
        <w:r w:rsidRPr="00E42B95" w:rsidDel="003D285E">
          <w:rPr>
            <w:rFonts w:cstheme="minorHAnsi"/>
          </w:rPr>
          <w:delText xml:space="preserve">) </w:delText>
        </w:r>
      </w:del>
      <w:del w:id="51" w:author="Shaffer, Victoria A." w:date="2021-05-18T15:50:00Z">
        <w:r w:rsidR="00815958" w:rsidRPr="00E42B95" w:rsidDel="00E42B95">
          <w:rPr>
            <w:rFonts w:cstheme="minorHAnsi"/>
          </w:rPr>
          <w:delText xml:space="preserve">participated </w:delText>
        </w:r>
      </w:del>
      <w:ins w:id="52" w:author="Shaffer, Victoria A." w:date="2021-05-18T15:50:00Z">
        <w:r w:rsidR="00E42B95">
          <w:rPr>
            <w:rFonts w:cstheme="minorHAnsi"/>
          </w:rPr>
          <w:t>responded</w:t>
        </w:r>
        <w:r w:rsidR="00E42B95" w:rsidRPr="00E42B95">
          <w:rPr>
            <w:rFonts w:cstheme="minorHAnsi"/>
          </w:rPr>
          <w:t xml:space="preserve"> </w:t>
        </w:r>
      </w:ins>
      <w:del w:id="53" w:author="Shaffer, Victoria A." w:date="2021-05-18T15:50:00Z">
        <w:r w:rsidR="00815958" w:rsidRPr="00E42B95" w:rsidDel="00E42B95">
          <w:rPr>
            <w:rFonts w:cstheme="minorHAnsi"/>
          </w:rPr>
          <w:delText xml:space="preserve">in </w:delText>
        </w:r>
      </w:del>
      <w:ins w:id="54" w:author="Shaffer, Victoria A." w:date="2021-05-18T15:50:00Z">
        <w:r w:rsidR="00E42B95">
          <w:rPr>
            <w:rFonts w:cstheme="minorHAnsi"/>
          </w:rPr>
          <w:t xml:space="preserve">to </w:t>
        </w:r>
      </w:ins>
      <w:r w:rsidR="00815958" w:rsidRPr="00E42B95">
        <w:rPr>
          <w:rFonts w:cstheme="minorHAnsi"/>
        </w:rPr>
        <w:t xml:space="preserve">a </w:t>
      </w:r>
      <w:ins w:id="55" w:author="Shaffer, Victoria A." w:date="2021-05-18T16:11:00Z">
        <w:r w:rsidR="00D20320">
          <w:rPr>
            <w:rFonts w:cstheme="minorHAnsi"/>
          </w:rPr>
          <w:t>longitudinal, three</w:t>
        </w:r>
      </w:ins>
      <w:ins w:id="56" w:author="Shaffer, Victoria A." w:date="2021-05-18T16:51:00Z">
        <w:r w:rsidR="006E12CB">
          <w:rPr>
            <w:rFonts w:cstheme="minorHAnsi"/>
          </w:rPr>
          <w:t>-</w:t>
        </w:r>
      </w:ins>
      <w:ins w:id="57" w:author="Shaffer, Victoria A." w:date="2021-05-18T16:11:00Z">
        <w:r w:rsidR="00D20320">
          <w:rPr>
            <w:rFonts w:cstheme="minorHAnsi"/>
          </w:rPr>
          <w:t xml:space="preserve">wave </w:t>
        </w:r>
      </w:ins>
      <w:r w:rsidR="00815958" w:rsidRPr="00E42B95">
        <w:rPr>
          <w:rFonts w:cstheme="minorHAnsi"/>
        </w:rPr>
        <w:t xml:space="preserve">survey </w:t>
      </w:r>
      <w:del w:id="58" w:author="Shaffer, Victoria A." w:date="2021-05-18T15:50:00Z">
        <w:r w:rsidR="00815958" w:rsidRPr="00E42B95" w:rsidDel="00E42B95">
          <w:rPr>
            <w:rFonts w:cstheme="minorHAnsi"/>
          </w:rPr>
          <w:delText xml:space="preserve">querying </w:delText>
        </w:r>
      </w:del>
      <w:ins w:id="59" w:author="Shaffer, Victoria A." w:date="2021-05-18T15:50:00Z">
        <w:r w:rsidR="00E42B95">
          <w:rPr>
            <w:rFonts w:cstheme="minorHAnsi"/>
          </w:rPr>
          <w:t xml:space="preserve">about </w:t>
        </w:r>
      </w:ins>
      <w:del w:id="60" w:author="Shaffer, Victoria A." w:date="2021-05-18T16:05:00Z">
        <w:r w:rsidR="00815958" w:rsidRPr="00E42B95" w:rsidDel="003D285E">
          <w:rPr>
            <w:rFonts w:cstheme="minorHAnsi"/>
          </w:rPr>
          <w:delText xml:space="preserve">their personal experiences and opinions </w:delText>
        </w:r>
      </w:del>
      <w:del w:id="61" w:author="Shaffer, Victoria A." w:date="2021-05-18T15:50:00Z">
        <w:r w:rsidR="00815958" w:rsidRPr="00E42B95" w:rsidDel="00E42B95">
          <w:rPr>
            <w:rFonts w:cstheme="minorHAnsi"/>
          </w:rPr>
          <w:delText xml:space="preserve">on </w:delText>
        </w:r>
      </w:del>
      <w:ins w:id="62" w:author="Shaffer, Victoria A." w:date="2021-05-18T15:51:00Z">
        <w:r w:rsidR="00E42B95">
          <w:rPr>
            <w:rFonts w:cstheme="minorHAnsi"/>
          </w:rPr>
          <w:t xml:space="preserve">the use of preventive health measures to curb the spread of </w:t>
        </w:r>
      </w:ins>
      <w:r w:rsidR="00815958" w:rsidRPr="00E42B95">
        <w:rPr>
          <w:rFonts w:cstheme="minorHAnsi"/>
        </w:rPr>
        <w:t>COVID-19</w:t>
      </w:r>
      <w:ins w:id="63" w:author="Shaffer, Victoria A." w:date="2021-05-18T16:48:00Z">
        <w:r w:rsidR="00F40119">
          <w:rPr>
            <w:rFonts w:cstheme="minorHAnsi"/>
          </w:rPr>
          <w:t>;</w:t>
        </w:r>
      </w:ins>
      <w:ins w:id="64" w:author="Shaffer, Victoria A." w:date="2021-05-18T16:08:00Z">
        <w:r w:rsidR="00D20320">
          <w:rPr>
            <w:rFonts w:cstheme="minorHAnsi"/>
          </w:rPr>
          <w:t xml:space="preserve"> </w:t>
        </w:r>
      </w:ins>
      <w:ins w:id="65" w:author="Shaffer, Victoria A." w:date="2021-05-18T16:48:00Z">
        <w:r w:rsidR="00F40119">
          <w:rPr>
            <w:rFonts w:cstheme="minorHAnsi"/>
          </w:rPr>
          <w:t>d</w:t>
        </w:r>
      </w:ins>
      <w:ins w:id="66" w:author="Shaffer, Victoria A." w:date="2021-05-18T16:10:00Z">
        <w:r w:rsidR="00D20320">
          <w:rPr>
            <w:rFonts w:cstheme="minorHAnsi"/>
          </w:rPr>
          <w:t xml:space="preserve">ata were collected </w:t>
        </w:r>
      </w:ins>
      <w:ins w:id="67" w:author="Shaffer, Victoria A." w:date="2021-05-18T16:12:00Z">
        <w:r w:rsidR="00D20320">
          <w:rPr>
            <w:rFonts w:cstheme="minorHAnsi"/>
          </w:rPr>
          <w:t xml:space="preserve">in April, May, and June of 2020. </w:t>
        </w:r>
      </w:ins>
      <w:ins w:id="68" w:author="Shaffer, Victoria A." w:date="2021-05-18T16:48:00Z">
        <w:r w:rsidR="00F40119">
          <w:rPr>
            <w:rFonts w:cstheme="minorHAnsi"/>
          </w:rPr>
          <w:t>At all</w:t>
        </w:r>
      </w:ins>
      <w:ins w:id="69" w:author="Shaffer, Victoria A." w:date="2021-05-18T16:10:00Z">
        <w:r w:rsidR="00D20320">
          <w:rPr>
            <w:rFonts w:cstheme="minorHAnsi"/>
          </w:rPr>
          <w:t xml:space="preserve"> three </w:t>
        </w:r>
      </w:ins>
      <w:ins w:id="70" w:author="Shaffer, Victoria A." w:date="2021-05-18T16:48:00Z">
        <w:r w:rsidR="00F40119">
          <w:rPr>
            <w:rFonts w:cstheme="minorHAnsi"/>
          </w:rPr>
          <w:t xml:space="preserve">waves, </w:t>
        </w:r>
      </w:ins>
      <w:ins w:id="71" w:author="Shaffer, Victoria A." w:date="2021-05-18T16:08:00Z">
        <w:r w:rsidR="00D20320">
          <w:rPr>
            <w:rFonts w:cstheme="minorHAnsi"/>
          </w:rPr>
          <w:t>participant</w:t>
        </w:r>
      </w:ins>
      <w:ins w:id="72" w:author="Shaffer, Victoria A." w:date="2021-05-18T16:09:00Z">
        <w:r w:rsidR="00D20320">
          <w:rPr>
            <w:rFonts w:cstheme="minorHAnsi"/>
          </w:rPr>
          <w:t>s</w:t>
        </w:r>
      </w:ins>
      <w:ins w:id="73" w:author="Shaffer, Victoria A." w:date="2021-05-18T16:05:00Z">
        <w:r w:rsidR="003D285E">
          <w:rPr>
            <w:rFonts w:cstheme="minorHAnsi"/>
          </w:rPr>
          <w:t xml:space="preserve"> </w:t>
        </w:r>
      </w:ins>
      <w:ins w:id="74" w:author="Shaffer, Victoria A." w:date="2021-05-18T17:22:00Z">
        <w:r w:rsidR="00C906B6">
          <w:rPr>
            <w:rFonts w:cstheme="minorHAnsi"/>
          </w:rPr>
          <w:t xml:space="preserve">evaluated </w:t>
        </w:r>
      </w:ins>
      <w:ins w:id="75" w:author="Shaffer, Victoria A." w:date="2021-05-18T16:09:00Z">
        <w:r w:rsidR="00D20320">
          <w:rPr>
            <w:rFonts w:cstheme="minorHAnsi"/>
          </w:rPr>
          <w:t>the</w:t>
        </w:r>
      </w:ins>
      <w:del w:id="76" w:author="Shaffer, Victoria A." w:date="2021-05-18T15:51:00Z">
        <w:r w:rsidR="00815958" w:rsidRPr="00E42B95" w:rsidDel="00E42B95">
          <w:rPr>
            <w:rFonts w:cstheme="minorHAnsi"/>
          </w:rPr>
          <w:delText xml:space="preserve"> preparedness</w:delText>
        </w:r>
      </w:del>
      <w:del w:id="77" w:author="Shaffer, Victoria A." w:date="2021-05-18T16:06:00Z">
        <w:r w:rsidR="00815958" w:rsidRPr="00E42B95" w:rsidDel="003D285E">
          <w:rPr>
            <w:rFonts w:cstheme="minorHAnsi"/>
          </w:rPr>
          <w:delText xml:space="preserve">. </w:delText>
        </w:r>
        <w:r w:rsidRPr="00E42B95" w:rsidDel="003D285E">
          <w:rPr>
            <w:rFonts w:cstheme="minorHAnsi"/>
          </w:rPr>
          <w:delText>For each</w:delText>
        </w:r>
        <w:r w:rsidR="00815958" w:rsidRPr="00E42B95" w:rsidDel="003D285E">
          <w:rPr>
            <w:rFonts w:cstheme="minorHAnsi"/>
          </w:rPr>
          <w:delText xml:space="preserve"> survey</w:delText>
        </w:r>
        <w:r w:rsidRPr="00E42B95" w:rsidDel="003D285E">
          <w:rPr>
            <w:rFonts w:cstheme="minorHAnsi"/>
          </w:rPr>
          <w:delText xml:space="preserve">, participants </w:delText>
        </w:r>
      </w:del>
      <w:del w:id="78" w:author="Shaffer, Victoria A." w:date="2021-05-18T16:08:00Z">
        <w:r w:rsidRPr="00E42B95" w:rsidDel="00D20320">
          <w:rPr>
            <w:rFonts w:cstheme="minorHAnsi"/>
          </w:rPr>
          <w:delText xml:space="preserve">rated </w:delText>
        </w:r>
        <w:r w:rsidR="00815958" w:rsidRPr="00E42B95" w:rsidDel="00D20320">
          <w:rPr>
            <w:rFonts w:cstheme="minorHAnsi"/>
          </w:rPr>
          <w:delText xml:space="preserve">their evaluation </w:delText>
        </w:r>
      </w:del>
      <w:del w:id="79" w:author="Shaffer, Victoria A." w:date="2021-05-18T18:01:00Z">
        <w:r w:rsidR="00815958" w:rsidRPr="00E42B95" w:rsidDel="008A52D6">
          <w:rPr>
            <w:rFonts w:cstheme="minorHAnsi"/>
          </w:rPr>
          <w:delText>of</w:delText>
        </w:r>
      </w:del>
      <w:r w:rsidR="00815958" w:rsidRPr="00E42B95">
        <w:rPr>
          <w:rFonts w:cstheme="minorHAnsi"/>
        </w:rPr>
        <w:t xml:space="preserve"> COVID-19 guidelines</w:t>
      </w:r>
      <w:ins w:id="80" w:author="Shaffer, Victoria A." w:date="2021-05-18T16:06:00Z">
        <w:r w:rsidR="003D285E">
          <w:rPr>
            <w:rFonts w:cstheme="minorHAnsi"/>
          </w:rPr>
          <w:t xml:space="preserve"> </w:t>
        </w:r>
      </w:ins>
      <w:del w:id="81" w:author="Shaffer, Victoria A." w:date="2021-05-18T16:07:00Z">
        <w:r w:rsidR="00815958" w:rsidRPr="00E42B95" w:rsidDel="003D285E">
          <w:rPr>
            <w:rFonts w:cstheme="minorHAnsi"/>
          </w:rPr>
          <w:delText xml:space="preserve">, as well as their </w:delText>
        </w:r>
      </w:del>
      <w:ins w:id="82" w:author="Shaffer, Victoria A." w:date="2021-05-18T16:07:00Z">
        <w:r w:rsidR="003D285E">
          <w:rPr>
            <w:rFonts w:cstheme="minorHAnsi"/>
          </w:rPr>
          <w:t xml:space="preserve">and </w:t>
        </w:r>
      </w:ins>
      <w:ins w:id="83" w:author="Shaffer, Victoria A." w:date="2021-05-18T17:22:00Z">
        <w:r w:rsidR="00A61E64">
          <w:rPr>
            <w:rFonts w:cstheme="minorHAnsi"/>
          </w:rPr>
          <w:t xml:space="preserve">indicated their </w:t>
        </w:r>
      </w:ins>
      <w:r w:rsidR="00815958" w:rsidRPr="00E42B95">
        <w:rPr>
          <w:rFonts w:cstheme="minorHAnsi"/>
        </w:rPr>
        <w:t>intentions to follow these guidelines</w:t>
      </w:r>
      <w:ins w:id="84" w:author="Shaffer, Victoria A." w:date="2021-05-18T17:22:00Z">
        <w:r w:rsidR="00A61E64">
          <w:rPr>
            <w:rFonts w:cstheme="minorHAnsi"/>
          </w:rPr>
          <w:t xml:space="preserve"> </w:t>
        </w:r>
      </w:ins>
      <w:ins w:id="85" w:author="Shaffer, Victoria A." w:date="2021-05-18T16:07:00Z">
        <w:r w:rsidR="003D285E">
          <w:rPr>
            <w:rFonts w:cstheme="minorHAnsi"/>
          </w:rPr>
          <w:t xml:space="preserve">on 0-100 </w:t>
        </w:r>
      </w:ins>
      <w:ins w:id="86" w:author="Shaffer, Victoria A." w:date="2021-05-18T16:49:00Z">
        <w:r w:rsidR="00F40119">
          <w:rPr>
            <w:rFonts w:cstheme="minorHAnsi"/>
          </w:rPr>
          <w:t xml:space="preserve">slider-bar </w:t>
        </w:r>
      </w:ins>
      <w:ins w:id="87" w:author="Shaffer, Victoria A." w:date="2021-05-18T16:07:00Z">
        <w:r w:rsidR="003D285E">
          <w:rPr>
            <w:rFonts w:cstheme="minorHAnsi"/>
          </w:rPr>
          <w:t>scales</w:t>
        </w:r>
      </w:ins>
      <w:r w:rsidR="00815958" w:rsidRPr="00E42B95">
        <w:rPr>
          <w:rFonts w:cstheme="minorHAnsi"/>
        </w:rPr>
        <w:t xml:space="preserve">. </w:t>
      </w:r>
      <w:ins w:id="88" w:author="Shaffer, Victoria A." w:date="2021-05-18T17:10:00Z">
        <w:r w:rsidR="00AF4F53">
          <w:rPr>
            <w:rFonts w:cstheme="minorHAnsi"/>
          </w:rPr>
          <w:t xml:space="preserve">We also measured </w:t>
        </w:r>
      </w:ins>
      <w:ins w:id="89" w:author="Shaffer, Victoria A." w:date="2021-05-18T17:11:00Z">
        <w:r w:rsidR="00AF4F53">
          <w:rPr>
            <w:rFonts w:cstheme="minorHAnsi"/>
          </w:rPr>
          <w:t xml:space="preserve">several additional psychological, social, and political measures of </w:t>
        </w:r>
        <w:r w:rsidR="00AF4F53" w:rsidRPr="00E42B95">
          <w:rPr>
            <w:rFonts w:cstheme="minorHAnsi"/>
          </w:rPr>
          <w:t>individual difference</w:t>
        </w:r>
        <w:r w:rsidR="00AF4F53">
          <w:rPr>
            <w:rFonts w:cstheme="minorHAnsi"/>
          </w:rPr>
          <w:t xml:space="preserve">, including </w:t>
        </w:r>
        <w:r w:rsidR="00AF4F53" w:rsidRPr="00E42B95">
          <w:rPr>
            <w:rFonts w:cstheme="minorHAnsi"/>
          </w:rPr>
          <w:t xml:space="preserve">cognitive </w:t>
        </w:r>
        <w:r w:rsidR="00AF4F53">
          <w:rPr>
            <w:rFonts w:cstheme="minorHAnsi"/>
          </w:rPr>
          <w:t>risk appraisal,</w:t>
        </w:r>
        <w:r w:rsidR="00AF4F53" w:rsidRPr="00E42B95">
          <w:rPr>
            <w:rFonts w:cstheme="minorHAnsi"/>
          </w:rPr>
          <w:t xml:space="preserve"> affect, trust, health focus, information processing ability, social orientation, threat sensitivity, and political orientation</w:t>
        </w:r>
      </w:ins>
      <w:ins w:id="90" w:author="Shaffer, Victoria A." w:date="2021-05-18T17:27:00Z">
        <w:r w:rsidR="00A61E64">
          <w:rPr>
            <w:rFonts w:cstheme="minorHAnsi"/>
          </w:rPr>
          <w:t xml:space="preserve">, which served as predictors in our </w:t>
        </w:r>
        <w:commentRangeStart w:id="91"/>
        <w:r w:rsidR="00A61E64">
          <w:rPr>
            <w:rFonts w:cstheme="minorHAnsi"/>
          </w:rPr>
          <w:t>models</w:t>
        </w:r>
      </w:ins>
      <w:commentRangeEnd w:id="91"/>
      <w:ins w:id="92" w:author="Shaffer, Victoria A." w:date="2021-05-18T18:00:00Z">
        <w:r w:rsidR="008A52D6">
          <w:rPr>
            <w:rStyle w:val="CommentReference"/>
          </w:rPr>
          <w:commentReference w:id="91"/>
        </w:r>
      </w:ins>
      <w:ins w:id="93" w:author="Shaffer, Victoria A." w:date="2021-05-18T17:11:00Z">
        <w:r w:rsidR="00AF4F53">
          <w:rPr>
            <w:rFonts w:cstheme="minorHAnsi"/>
          </w:rPr>
          <w:t xml:space="preserve">. </w:t>
        </w:r>
      </w:ins>
      <w:ins w:id="94" w:author="Sean Duan" w:date="2021-05-19T12:54:00Z">
        <w:r w:rsidR="0009446C">
          <w:rPr>
            <w:rFonts w:cstheme="minorHAnsi"/>
          </w:rPr>
          <w:t>Cognitive risk appraisal was construed as likelihood and severity of covid infection,</w:t>
        </w:r>
      </w:ins>
      <w:ins w:id="95" w:author="Sean Duan" w:date="2021-05-19T12:55:00Z">
        <w:r w:rsidR="0009446C">
          <w:rPr>
            <w:rFonts w:cstheme="minorHAnsi"/>
          </w:rPr>
          <w:t xml:space="preserve"> affect was </w:t>
        </w:r>
      </w:ins>
      <w:ins w:id="96" w:author="Sean Duan" w:date="2021-05-19T13:02:00Z">
        <w:r w:rsidR="00E32D94">
          <w:rPr>
            <w:rFonts w:cstheme="minorHAnsi"/>
          </w:rPr>
          <w:t>COVID</w:t>
        </w:r>
      </w:ins>
      <w:ins w:id="97" w:author="Sean Duan" w:date="2021-05-19T12:55:00Z">
        <w:r w:rsidR="0009446C">
          <w:rPr>
            <w:rFonts w:cstheme="minorHAnsi"/>
          </w:rPr>
          <w:t xml:space="preserve"> </w:t>
        </w:r>
      </w:ins>
      <w:ins w:id="98" w:author="Sean Duan" w:date="2021-05-19T13:05:00Z">
        <w:r w:rsidR="00386228">
          <w:rPr>
            <w:rFonts w:cstheme="minorHAnsi"/>
          </w:rPr>
          <w:t xml:space="preserve">worry </w:t>
        </w:r>
      </w:ins>
      <w:ins w:id="99" w:author="Sean Duan" w:date="2021-05-19T12:55:00Z">
        <w:r w:rsidR="0009446C">
          <w:rPr>
            <w:rFonts w:cstheme="minorHAnsi"/>
          </w:rPr>
          <w:t xml:space="preserve">and </w:t>
        </w:r>
      </w:ins>
      <w:ins w:id="100" w:author="Sean Duan" w:date="2021-05-19T13:05:00Z">
        <w:r w:rsidR="00386228">
          <w:rPr>
            <w:rFonts w:cstheme="minorHAnsi"/>
          </w:rPr>
          <w:t xml:space="preserve">uncertainty </w:t>
        </w:r>
      </w:ins>
      <w:ins w:id="101" w:author="Sean Duan" w:date="2021-05-19T12:55:00Z">
        <w:r w:rsidR="0009446C">
          <w:rPr>
            <w:rFonts w:cstheme="minorHAnsi"/>
          </w:rPr>
          <w:t xml:space="preserve">intolerance, and </w:t>
        </w:r>
      </w:ins>
      <w:ins w:id="102" w:author="Sean Duan" w:date="2021-05-19T13:05:00Z">
        <w:r w:rsidR="00386228">
          <w:rPr>
            <w:rFonts w:cstheme="minorHAnsi"/>
          </w:rPr>
          <w:t xml:space="preserve">trust </w:t>
        </w:r>
      </w:ins>
      <w:ins w:id="103" w:author="Sean Duan" w:date="2021-05-19T12:55:00Z">
        <w:r w:rsidR="0009446C">
          <w:rPr>
            <w:rFonts w:cstheme="minorHAnsi"/>
          </w:rPr>
          <w:t xml:space="preserve">was </w:t>
        </w:r>
      </w:ins>
      <w:ins w:id="104" w:author="Sean Duan" w:date="2021-05-19T12:57:00Z">
        <w:r w:rsidR="0009446C">
          <w:rPr>
            <w:rFonts w:cstheme="minorHAnsi"/>
          </w:rPr>
          <w:t xml:space="preserve">the </w:t>
        </w:r>
      </w:ins>
      <w:ins w:id="105" w:author="Sean Duan" w:date="2021-05-19T12:56:00Z">
        <w:r w:rsidR="0009446C">
          <w:rPr>
            <w:rFonts w:cstheme="minorHAnsi"/>
          </w:rPr>
          <w:t xml:space="preserve">credibility </w:t>
        </w:r>
      </w:ins>
      <w:ins w:id="106" w:author="Sean Duan" w:date="2021-05-19T12:57:00Z">
        <w:r w:rsidR="0009446C">
          <w:rPr>
            <w:rFonts w:cstheme="minorHAnsi"/>
          </w:rPr>
          <w:t>of</w:t>
        </w:r>
      </w:ins>
      <w:ins w:id="107" w:author="Sean Duan" w:date="2021-05-19T12:56:00Z">
        <w:r w:rsidR="0009446C">
          <w:rPr>
            <w:rFonts w:cstheme="minorHAnsi"/>
          </w:rPr>
          <w:t xml:space="preserve"> science</w:t>
        </w:r>
      </w:ins>
      <w:ins w:id="108" w:author="Sean Duan" w:date="2021-05-19T12:57:00Z">
        <w:r w:rsidR="0009446C">
          <w:rPr>
            <w:rFonts w:cstheme="minorHAnsi"/>
          </w:rPr>
          <w:t>,</w:t>
        </w:r>
      </w:ins>
      <w:ins w:id="109" w:author="Sean Duan" w:date="2021-05-19T12:56:00Z">
        <w:r w:rsidR="0009446C">
          <w:rPr>
            <w:rFonts w:cstheme="minorHAnsi"/>
          </w:rPr>
          <w:t xml:space="preserve"> healthcare, and covid conspiracy theories.</w:t>
        </w:r>
      </w:ins>
      <w:ins w:id="110" w:author="Sean Duan" w:date="2021-05-19T12:54:00Z">
        <w:r w:rsidR="0009446C">
          <w:rPr>
            <w:rFonts w:cstheme="minorHAnsi"/>
          </w:rPr>
          <w:t xml:space="preserve"> </w:t>
        </w:r>
      </w:ins>
      <w:ins w:id="111" w:author="Shaffer, Victoria A." w:date="2021-05-18T17:06:00Z">
        <w:r w:rsidR="00AF4F53">
          <w:rPr>
            <w:rFonts w:cstheme="minorHAnsi"/>
          </w:rPr>
          <w:t xml:space="preserve">We estimated several hierarchical longitudinal models of </w:t>
        </w:r>
      </w:ins>
      <w:ins w:id="112" w:author="Shaffer, Victoria A." w:date="2021-05-18T17:16:00Z">
        <w:r w:rsidR="00C906B6">
          <w:rPr>
            <w:rFonts w:cstheme="minorHAnsi"/>
          </w:rPr>
          <w:t xml:space="preserve">guideline evaluation and intended compliance, </w:t>
        </w:r>
      </w:ins>
      <w:ins w:id="113" w:author="Shaffer, Victoria A." w:date="2021-05-18T17:12:00Z">
        <w:r w:rsidR="00AF4F53">
          <w:rPr>
            <w:rFonts w:cstheme="minorHAnsi"/>
          </w:rPr>
          <w:t xml:space="preserve">testing models with both random and fixed intercepts and slopes; </w:t>
        </w:r>
      </w:ins>
      <w:ins w:id="114" w:author="Shaffer, Victoria A." w:date="2021-05-18T17:27:00Z">
        <w:r w:rsidR="00A61E64">
          <w:rPr>
            <w:rFonts w:cstheme="minorHAnsi"/>
          </w:rPr>
          <w:t xml:space="preserve">all </w:t>
        </w:r>
      </w:ins>
      <w:ins w:id="115" w:author="Shaffer, Victoria A." w:date="2021-05-18T17:12:00Z">
        <w:r w:rsidR="00C906B6">
          <w:rPr>
            <w:rFonts w:cstheme="minorHAnsi"/>
          </w:rPr>
          <w:t>predictors were included as fixed effects</w:t>
        </w:r>
      </w:ins>
      <w:del w:id="116" w:author="Shaffer, Victoria A." w:date="2021-05-18T16:06:00Z">
        <w:r w:rsidRPr="00E42B95" w:rsidDel="003D285E">
          <w:rPr>
            <w:rFonts w:cstheme="minorHAnsi"/>
          </w:rPr>
          <w:delText>Using a within</w:delText>
        </w:r>
      </w:del>
      <w:del w:id="117" w:author="Shaffer, Victoria A." w:date="2021-05-18T15:51:00Z">
        <w:r w:rsidRPr="00E42B95" w:rsidDel="00E42B95">
          <w:rPr>
            <w:rFonts w:cstheme="minorHAnsi"/>
          </w:rPr>
          <w:delText xml:space="preserve"> </w:delText>
        </w:r>
      </w:del>
      <w:del w:id="118" w:author="Shaffer, Victoria A." w:date="2021-05-18T16:06:00Z">
        <w:r w:rsidRPr="00E42B95" w:rsidDel="003D285E">
          <w:rPr>
            <w:rFonts w:cstheme="minorHAnsi"/>
          </w:rPr>
          <w:delText xml:space="preserve">subjects design, </w:delText>
        </w:r>
        <w:r w:rsidR="00815958" w:rsidRPr="00E42B95" w:rsidDel="003D285E">
          <w:rPr>
            <w:rFonts w:cstheme="minorHAnsi"/>
          </w:rPr>
          <w:delText xml:space="preserve">subjects </w:delText>
        </w:r>
        <w:r w:rsidRPr="00E42B95" w:rsidDel="003D285E">
          <w:rPr>
            <w:rFonts w:cstheme="minorHAnsi"/>
          </w:rPr>
          <w:delText xml:space="preserve">evaluated </w:delText>
        </w:r>
        <w:r w:rsidR="00815958" w:rsidRPr="00E42B95" w:rsidDel="003D285E">
          <w:rPr>
            <w:rFonts w:cstheme="minorHAnsi"/>
          </w:rPr>
          <w:delText>these two measures at three different periods (waves one, two, and three</w:delText>
        </w:r>
        <w:r w:rsidRPr="00E42B95" w:rsidDel="003D285E">
          <w:rPr>
            <w:rFonts w:cstheme="minorHAnsi"/>
          </w:rPr>
          <w:delText>)</w:delText>
        </w:r>
        <w:r w:rsidR="003629A3" w:rsidRPr="00E42B95" w:rsidDel="003D285E">
          <w:rPr>
            <w:rFonts w:cstheme="minorHAnsi"/>
          </w:rPr>
          <w:delText>.</w:delText>
        </w:r>
        <w:r w:rsidR="00453C75" w:rsidRPr="00E42B95" w:rsidDel="003D285E">
          <w:rPr>
            <w:rFonts w:cstheme="minorHAnsi"/>
          </w:rPr>
          <w:delText xml:space="preserve"> </w:delText>
        </w:r>
      </w:del>
      <w:del w:id="119" w:author="Shaffer, Victoria A." w:date="2021-05-18T16:52:00Z">
        <w:r w:rsidR="00815958" w:rsidRPr="00E42B95" w:rsidDel="006E12CB">
          <w:rPr>
            <w:rFonts w:cstheme="minorHAnsi"/>
          </w:rPr>
          <w:delText xml:space="preserve">Subject </w:delText>
        </w:r>
      </w:del>
      <w:del w:id="120" w:author="Shaffer, Victoria A." w:date="2021-05-18T17:11:00Z">
        <w:r w:rsidR="00815958" w:rsidRPr="00E42B95" w:rsidDel="00AF4F53">
          <w:rPr>
            <w:rFonts w:cstheme="minorHAnsi"/>
          </w:rPr>
          <w:delText>individual difference</w:delText>
        </w:r>
      </w:del>
      <w:del w:id="121" w:author="Shaffer, Victoria A." w:date="2021-05-18T16:54:00Z">
        <w:r w:rsidR="00815958" w:rsidRPr="00E42B95" w:rsidDel="006E12CB">
          <w:rPr>
            <w:rFonts w:cstheme="minorHAnsi"/>
          </w:rPr>
          <w:delText xml:space="preserve">s were measured </w:delText>
        </w:r>
      </w:del>
      <w:del w:id="122" w:author="Shaffer, Victoria A." w:date="2021-05-18T16:58:00Z">
        <w:r w:rsidR="00815958" w:rsidRPr="00E42B95" w:rsidDel="0004135B">
          <w:rPr>
            <w:rFonts w:cstheme="minorHAnsi"/>
          </w:rPr>
          <w:delText>to assess potential moderating effects</w:delText>
        </w:r>
      </w:del>
      <w:del w:id="123" w:author="Shaffer, Victoria A." w:date="2021-05-18T16:54:00Z">
        <w:r w:rsidR="00815958" w:rsidRPr="00E42B95" w:rsidDel="006E12CB">
          <w:rPr>
            <w:rFonts w:cstheme="minorHAnsi"/>
          </w:rPr>
          <w:delText>. These consisted of</w:delText>
        </w:r>
        <w:r w:rsidR="00D43D39" w:rsidRPr="00E42B95" w:rsidDel="006E12CB">
          <w:rPr>
            <w:rFonts w:cstheme="minorHAnsi"/>
          </w:rPr>
          <w:delText xml:space="preserve"> </w:delText>
        </w:r>
      </w:del>
      <w:del w:id="124" w:author="Shaffer, Victoria A." w:date="2021-05-18T17:11:00Z">
        <w:r w:rsidR="00815958" w:rsidRPr="00E42B95" w:rsidDel="00AF4F53">
          <w:rPr>
            <w:rFonts w:cstheme="minorHAnsi"/>
          </w:rPr>
          <w:delText xml:space="preserve">cognitive </w:delText>
        </w:r>
      </w:del>
      <w:del w:id="125" w:author="Shaffer, Victoria A." w:date="2021-05-18T16:54:00Z">
        <w:r w:rsidR="00815958" w:rsidRPr="00E42B95" w:rsidDel="006E12CB">
          <w:rPr>
            <w:rFonts w:cstheme="minorHAnsi"/>
          </w:rPr>
          <w:delText>risk appraisal</w:delText>
        </w:r>
        <w:r w:rsidR="007C2CEB" w:rsidRPr="00E42B95" w:rsidDel="006E12CB">
          <w:rPr>
            <w:rFonts w:cstheme="minorHAnsi"/>
          </w:rPr>
          <w:delText xml:space="preserve"> (CRA)</w:delText>
        </w:r>
        <w:r w:rsidR="00815958" w:rsidRPr="00E42B95" w:rsidDel="006E12CB">
          <w:rPr>
            <w:rFonts w:cstheme="minorHAnsi"/>
          </w:rPr>
          <w:delText>,</w:delText>
        </w:r>
      </w:del>
      <w:del w:id="126" w:author="Shaffer, Victoria A." w:date="2021-05-18T17:11:00Z">
        <w:r w:rsidR="00815958" w:rsidRPr="00E42B95" w:rsidDel="00AF4F53">
          <w:rPr>
            <w:rFonts w:cstheme="minorHAnsi"/>
          </w:rPr>
          <w:delText xml:space="preserve"> </w:delText>
        </w:r>
        <w:r w:rsidR="007C2CEB" w:rsidRPr="00E42B95" w:rsidDel="00AF4F53">
          <w:rPr>
            <w:rFonts w:cstheme="minorHAnsi"/>
          </w:rPr>
          <w:delText xml:space="preserve">affect, trust, health focus, information processing ability, social orientation, threat sensitivity, and political </w:delText>
        </w:r>
        <w:r w:rsidR="000C59C1" w:rsidRPr="00E42B95" w:rsidDel="00AF4F53">
          <w:rPr>
            <w:rFonts w:cstheme="minorHAnsi"/>
          </w:rPr>
          <w:delText>orientation</w:delText>
        </w:r>
      </w:del>
      <w:ins w:id="127" w:author="Shaffer, Victoria A." w:date="2021-05-18T17:08:00Z">
        <w:r w:rsidR="00AF4F53">
          <w:rPr>
            <w:rFonts w:cstheme="minorHAnsi"/>
          </w:rPr>
          <w:t>.</w:t>
        </w:r>
      </w:ins>
      <w:ins w:id="128" w:author="Shaffer, Victoria A." w:date="2021-05-18T17:12:00Z">
        <w:r w:rsidR="00C906B6">
          <w:rPr>
            <w:rFonts w:cstheme="minorHAnsi"/>
          </w:rPr>
          <w:t xml:space="preserve"> The best fitting model </w:t>
        </w:r>
      </w:ins>
      <w:ins w:id="129" w:author="Shaffer, Victoria A." w:date="2021-05-18T17:15:00Z">
        <w:r w:rsidR="00C906B6">
          <w:rPr>
            <w:rFonts w:cstheme="minorHAnsi"/>
          </w:rPr>
          <w:t xml:space="preserve">was </w:t>
        </w:r>
      </w:ins>
      <w:ins w:id="130" w:author="Shaffer, Victoria A." w:date="2021-05-18T17:14:00Z">
        <w:r w:rsidR="00C906B6">
          <w:rPr>
            <w:rFonts w:cstheme="minorHAnsi"/>
          </w:rPr>
          <w:t>se</w:t>
        </w:r>
      </w:ins>
      <w:ins w:id="131" w:author="Shaffer, Victoria A." w:date="2021-05-18T17:15:00Z">
        <w:r w:rsidR="00C906B6">
          <w:rPr>
            <w:rFonts w:cstheme="minorHAnsi"/>
          </w:rPr>
          <w:t xml:space="preserve">lected </w:t>
        </w:r>
      </w:ins>
      <w:ins w:id="132" w:author="Shaffer, Victoria A." w:date="2021-05-18T17:13:00Z">
        <w:r w:rsidR="00C906B6">
          <w:rPr>
            <w:rFonts w:cstheme="minorHAnsi"/>
          </w:rPr>
          <w:t>for each outcome</w:t>
        </w:r>
      </w:ins>
      <w:ins w:id="133" w:author="Shaffer, Victoria A." w:date="2021-05-18T17:15:00Z">
        <w:r w:rsidR="00C906B6">
          <w:rPr>
            <w:rFonts w:cstheme="minorHAnsi"/>
          </w:rPr>
          <w:t xml:space="preserve"> using </w:t>
        </w:r>
      </w:ins>
      <w:ins w:id="134" w:author="Shaffer, Victoria A." w:date="2021-05-18T17:13:00Z">
        <w:r w:rsidR="00C906B6">
          <w:rPr>
            <w:rFonts w:cstheme="minorHAnsi"/>
          </w:rPr>
          <w:t xml:space="preserve">AIC and BIC criteria. </w:t>
        </w:r>
      </w:ins>
      <w:del w:id="135" w:author="Shaffer, Victoria A." w:date="2021-05-18T17:08:00Z">
        <w:r w:rsidR="000C59C1" w:rsidRPr="00E42B95" w:rsidDel="00AF4F53">
          <w:rPr>
            <w:rFonts w:cstheme="minorHAnsi"/>
          </w:rPr>
          <w:delText>.</w:delText>
        </w:r>
      </w:del>
      <w:ins w:id="136" w:author="Shaffer, Victoria A." w:date="2021-05-18T16:07:00Z">
        <w:r w:rsidR="003D285E">
          <w:rPr>
            <w:rFonts w:cstheme="minorHAnsi"/>
          </w:rPr>
          <w:t xml:space="preserve"> </w:t>
        </w:r>
      </w:ins>
    </w:p>
    <w:p w14:paraId="7849A28A" w14:textId="3BED70BC" w:rsidR="00D43D39" w:rsidRPr="00E42B95" w:rsidRDefault="00D43D39" w:rsidP="000765D5">
      <w:pPr>
        <w:rPr>
          <w:rFonts w:cstheme="minorHAnsi"/>
        </w:rPr>
      </w:pPr>
    </w:p>
    <w:p w14:paraId="552115D3" w14:textId="0407710A" w:rsidR="007B18C7" w:rsidRDefault="00D43D39" w:rsidP="007C2CEB">
      <w:pPr>
        <w:rPr>
          <w:ins w:id="137" w:author="Shaffer, Victoria A." w:date="2021-05-18T17:33:00Z"/>
          <w:rFonts w:cstheme="minorHAnsi"/>
        </w:rPr>
      </w:pPr>
      <w:r w:rsidRPr="00E42B95">
        <w:rPr>
          <w:rFonts w:cstheme="minorHAnsi"/>
          <w:b/>
          <w:bCs/>
        </w:rPr>
        <w:t>Results</w:t>
      </w:r>
      <w:r w:rsidRPr="00E42B95">
        <w:rPr>
          <w:rFonts w:cstheme="minorHAnsi"/>
        </w:rPr>
        <w:t xml:space="preserve">: </w:t>
      </w:r>
      <w:ins w:id="138" w:author="Shaffer, Victoria A." w:date="2021-05-18T17:36:00Z">
        <w:r w:rsidR="007B18C7">
          <w:rPr>
            <w:rFonts w:cstheme="minorHAnsi"/>
          </w:rPr>
          <w:t>Affect</w:t>
        </w:r>
      </w:ins>
      <w:ins w:id="139" w:author="Shaffer, Victoria A." w:date="2021-05-18T17:34:00Z">
        <w:r w:rsidR="007B18C7">
          <w:rPr>
            <w:rFonts w:cstheme="minorHAnsi"/>
          </w:rPr>
          <w:t>, trust,</w:t>
        </w:r>
      </w:ins>
      <w:ins w:id="140" w:author="Shaffer, Victoria A." w:date="2021-05-18T17:35:00Z">
        <w:r w:rsidR="007B18C7">
          <w:rPr>
            <w:rFonts w:cstheme="minorHAnsi"/>
          </w:rPr>
          <w:t xml:space="preserve"> and cognitive risk appraisal were significant predictors of guideline evaluation</w:t>
        </w:r>
      </w:ins>
      <w:ins w:id="141" w:author="Shaffer, Victoria A." w:date="2021-05-18T17:41:00Z">
        <w:r w:rsidR="007B18C7">
          <w:rPr>
            <w:rFonts w:cstheme="minorHAnsi"/>
          </w:rPr>
          <w:t xml:space="preserve"> and compliance intentions</w:t>
        </w:r>
      </w:ins>
      <w:ins w:id="142" w:author="Shaffer, Victoria A." w:date="2021-05-18T17:35:00Z">
        <w:r w:rsidR="007B18C7">
          <w:rPr>
            <w:rFonts w:cstheme="minorHAnsi"/>
          </w:rPr>
          <w:t>.</w:t>
        </w:r>
      </w:ins>
      <w:ins w:id="143" w:author="Shaffer, Victoria A." w:date="2021-05-18T17:37:00Z">
        <w:r w:rsidR="007B18C7">
          <w:rPr>
            <w:rFonts w:cstheme="minorHAnsi"/>
          </w:rPr>
          <w:t xml:space="preserve"> </w:t>
        </w:r>
      </w:ins>
      <w:ins w:id="144" w:author="Shaffer, Victoria A." w:date="2021-05-18T17:38:00Z">
        <w:r w:rsidR="007B18C7">
          <w:rPr>
            <w:rFonts w:cstheme="minorHAnsi"/>
          </w:rPr>
          <w:t xml:space="preserve">Greater perceived risk of </w:t>
        </w:r>
      </w:ins>
      <w:ins w:id="145" w:author="Shaffer, Victoria A." w:date="2021-05-18T17:41:00Z">
        <w:r w:rsidR="007B18C7">
          <w:rPr>
            <w:rFonts w:cstheme="minorHAnsi"/>
          </w:rPr>
          <w:t xml:space="preserve">COVID </w:t>
        </w:r>
      </w:ins>
      <w:ins w:id="146" w:author="Shaffer, Victoria A." w:date="2021-05-18T17:38:00Z">
        <w:r w:rsidR="007B18C7">
          <w:rPr>
            <w:rFonts w:cstheme="minorHAnsi"/>
          </w:rPr>
          <w:t xml:space="preserve">and worry about contracting COVID were </w:t>
        </w:r>
      </w:ins>
      <w:ins w:id="147" w:author="Shaffer, Victoria A." w:date="2021-05-18T17:37:00Z">
        <w:r w:rsidR="007B18C7">
          <w:rPr>
            <w:rFonts w:cstheme="minorHAnsi"/>
          </w:rPr>
          <w:t>associated with more favorable evaluation of the guidelines</w:t>
        </w:r>
      </w:ins>
      <w:ins w:id="148" w:author="Shaffer, Victoria A." w:date="2021-05-18T17:41:00Z">
        <w:r w:rsidR="007B18C7">
          <w:rPr>
            <w:rFonts w:cstheme="minorHAnsi"/>
          </w:rPr>
          <w:t xml:space="preserve"> and greater intentions to comply with the guideline</w:t>
        </w:r>
      </w:ins>
      <w:ins w:id="149" w:author="Shaffer, Victoria A." w:date="2021-05-18T17:42:00Z">
        <w:r w:rsidR="007B18C7">
          <w:rPr>
            <w:rFonts w:cstheme="minorHAnsi"/>
          </w:rPr>
          <w:t>s. However, d</w:t>
        </w:r>
      </w:ins>
      <w:ins w:id="150" w:author="Shaffer, Victoria A." w:date="2021-05-18T17:38:00Z">
        <w:r w:rsidR="007B18C7">
          <w:rPr>
            <w:rFonts w:cstheme="minorHAnsi"/>
          </w:rPr>
          <w:t>ecreased trust in science and the healthca</w:t>
        </w:r>
      </w:ins>
      <w:ins w:id="151" w:author="Shaffer, Victoria A." w:date="2021-05-18T17:39:00Z">
        <w:r w:rsidR="007B18C7">
          <w:rPr>
            <w:rFonts w:cstheme="minorHAnsi"/>
          </w:rPr>
          <w:t xml:space="preserve">re system </w:t>
        </w:r>
      </w:ins>
      <w:ins w:id="152" w:author="Shaffer, Victoria A." w:date="2021-05-18T17:42:00Z">
        <w:r w:rsidR="007B18C7">
          <w:rPr>
            <w:rFonts w:cstheme="minorHAnsi"/>
          </w:rPr>
          <w:t xml:space="preserve">was </w:t>
        </w:r>
      </w:ins>
      <w:ins w:id="153" w:author="Shaffer, Victoria A." w:date="2021-05-18T17:39:00Z">
        <w:r w:rsidR="007B18C7">
          <w:rPr>
            <w:rFonts w:cstheme="minorHAnsi"/>
          </w:rPr>
          <w:t xml:space="preserve">associated with more negative </w:t>
        </w:r>
      </w:ins>
      <w:ins w:id="154" w:author="Shaffer, Victoria A." w:date="2021-05-18T17:42:00Z">
        <w:r w:rsidR="007B18C7">
          <w:rPr>
            <w:rFonts w:cstheme="minorHAnsi"/>
          </w:rPr>
          <w:t>guideline evaluations and reduced compliance intentions</w:t>
        </w:r>
      </w:ins>
      <w:ins w:id="155" w:author="Shaffer, Victoria A." w:date="2021-05-18T17:39:00Z">
        <w:r w:rsidR="007B18C7">
          <w:rPr>
            <w:rFonts w:cstheme="minorHAnsi"/>
          </w:rPr>
          <w:t xml:space="preserve">. </w:t>
        </w:r>
      </w:ins>
    </w:p>
    <w:p w14:paraId="4285E4DC" w14:textId="4E9C6D20" w:rsidR="007C2CEB" w:rsidRPr="00E42B95" w:rsidDel="006B76FE" w:rsidRDefault="00786E5D" w:rsidP="007C2CEB">
      <w:pPr>
        <w:rPr>
          <w:del w:id="156" w:author="Shaffer, Victoria A." w:date="2021-05-18T17:44:00Z"/>
          <w:rFonts w:cstheme="minorHAnsi"/>
        </w:rPr>
      </w:pPr>
      <w:del w:id="157" w:author="Shaffer, Victoria A." w:date="2021-05-18T17:44:00Z">
        <w:r w:rsidRPr="00E42B95" w:rsidDel="006B76FE">
          <w:rPr>
            <w:rFonts w:cstheme="minorHAnsi"/>
          </w:rPr>
          <w:delText>We observed main effects of</w:delText>
        </w:r>
        <w:r w:rsidR="007C2CEB" w:rsidRPr="00E42B95" w:rsidDel="006B76FE">
          <w:rPr>
            <w:rFonts w:cstheme="minorHAnsi"/>
          </w:rPr>
          <w:delText xml:space="preserve"> CRA, affect, trust, and a quadratic effect of time, as well as a moderating effect of the quadratic effect of time on affect and trust on intended guideline compliance</w:delText>
        </w:r>
        <w:r w:rsidRPr="00E42B95" w:rsidDel="006B76FE">
          <w:rPr>
            <w:rFonts w:cstheme="minorHAnsi"/>
          </w:rPr>
          <w:delText>;</w:delText>
        </w:r>
        <w:r w:rsidRPr="00E42B95" w:rsidDel="006B76FE">
          <w:rPr>
            <w:rFonts w:cstheme="minorHAnsi"/>
            <w:i/>
          </w:rPr>
          <w:delText xml:space="preserve"> ps</w:delText>
        </w:r>
        <w:r w:rsidRPr="00E42B95" w:rsidDel="006B76FE">
          <w:rPr>
            <w:rFonts w:cstheme="minorHAnsi"/>
          </w:rPr>
          <w:delText xml:space="preserve"> &lt; .05. </w:delText>
        </w:r>
        <w:r w:rsidR="003D796E" w:rsidRPr="00E42B95" w:rsidDel="006B76FE">
          <w:rPr>
            <w:rFonts w:cstheme="minorHAnsi"/>
          </w:rPr>
          <w:delText xml:space="preserve">As </w:delText>
        </w:r>
        <w:r w:rsidR="00494287" w:rsidRPr="00E42B95" w:rsidDel="006B76FE">
          <w:rPr>
            <w:rFonts w:cstheme="minorHAnsi"/>
          </w:rPr>
          <w:delText xml:space="preserve">the amount of negative perceived affect increases, intended compliance also increases. As perceived trust in health and science decrease, intended compliance falls. </w:delText>
        </w:r>
        <w:r w:rsidR="00661130" w:rsidRPr="00E42B95" w:rsidDel="006B76FE">
          <w:rPr>
            <w:rFonts w:cstheme="minorHAnsi"/>
          </w:rPr>
          <w:delText xml:space="preserve">Intended compliance increases from wave one to two, but decreases from wave two to three, illustrating the quadratic curve for our effect of time. </w:delText>
        </w:r>
        <w:r w:rsidR="00494287" w:rsidRPr="00E42B95" w:rsidDel="006B76FE">
          <w:rPr>
            <w:rFonts w:cstheme="minorHAnsi"/>
          </w:rPr>
          <w:delText xml:space="preserve">For guideline evaluation, we </w:delText>
        </w:r>
        <w:r w:rsidR="007C2CEB" w:rsidRPr="00E42B95" w:rsidDel="006B76FE">
          <w:rPr>
            <w:rFonts w:cstheme="minorHAnsi"/>
          </w:rPr>
          <w:delText>observed main effects of affect, trust, political orientation, and a quadratic effect of time, as well as a moderating effect of the linear effect of time on affect and trust</w:delText>
        </w:r>
        <w:r w:rsidR="00494287" w:rsidRPr="00E42B95" w:rsidDel="006B76FE">
          <w:rPr>
            <w:rFonts w:cstheme="minorHAnsi"/>
          </w:rPr>
          <w:delText>.</w:delText>
        </w:r>
        <w:r w:rsidR="007C2CEB" w:rsidRPr="00E42B95" w:rsidDel="006B76FE">
          <w:rPr>
            <w:rFonts w:cstheme="minorHAnsi"/>
          </w:rPr>
          <w:delText>;</w:delText>
        </w:r>
        <w:r w:rsidR="007C2CEB" w:rsidRPr="00E42B95" w:rsidDel="006B76FE">
          <w:rPr>
            <w:rFonts w:cstheme="minorHAnsi"/>
            <w:i/>
          </w:rPr>
          <w:delText xml:space="preserve"> ps</w:delText>
        </w:r>
        <w:r w:rsidR="007C2CEB" w:rsidRPr="00E42B95" w:rsidDel="006B76FE">
          <w:rPr>
            <w:rFonts w:cstheme="minorHAnsi"/>
          </w:rPr>
          <w:delText xml:space="preserve"> &lt; .05. </w:delText>
        </w:r>
        <w:r w:rsidR="003D796E" w:rsidRPr="00E42B95" w:rsidDel="006B76FE">
          <w:rPr>
            <w:rFonts w:cstheme="minorHAnsi"/>
          </w:rPr>
          <w:delText xml:space="preserve"> As trust in science and health decrease, more subjects believe guidelines are ‘too much’ vs. ‘too little’. The more conservative an individual is, the more they believe guidelines are ‘too much’ vs. ‘too little’.</w:delText>
        </w:r>
      </w:del>
    </w:p>
    <w:p w14:paraId="46096A1D" w14:textId="77777777" w:rsidR="00EF032A" w:rsidRPr="00E42B95" w:rsidRDefault="00EF032A" w:rsidP="000765D5">
      <w:pPr>
        <w:rPr>
          <w:rFonts w:cstheme="minorHAnsi"/>
        </w:rPr>
      </w:pPr>
    </w:p>
    <w:p w14:paraId="5AD5672C" w14:textId="64AD11BE" w:rsidR="005A77C3" w:rsidRPr="00E42B95" w:rsidRDefault="00EF032A" w:rsidP="005A77C3">
      <w:pPr>
        <w:rPr>
          <w:rFonts w:cstheme="minorHAnsi"/>
        </w:rPr>
      </w:pPr>
      <w:r w:rsidRPr="00E42B95">
        <w:rPr>
          <w:rFonts w:cstheme="minorHAnsi"/>
          <w:b/>
          <w:bCs/>
        </w:rPr>
        <w:t>Conclusions</w:t>
      </w:r>
      <w:r w:rsidRPr="00E42B95">
        <w:rPr>
          <w:rFonts w:cstheme="minorHAnsi"/>
        </w:rPr>
        <w:t xml:space="preserve">: </w:t>
      </w:r>
      <w:del w:id="158" w:author="Shaffer, Victoria A." w:date="2021-05-18T17:49:00Z">
        <w:r w:rsidR="00661130" w:rsidRPr="00E42B95" w:rsidDel="006B76FE">
          <w:rPr>
            <w:rFonts w:cstheme="minorHAnsi"/>
          </w:rPr>
          <w:delText>Affect</w:delText>
        </w:r>
        <w:r w:rsidR="00AD1DAB" w:rsidRPr="00E42B95" w:rsidDel="006B76FE">
          <w:rPr>
            <w:rFonts w:cstheme="minorHAnsi"/>
          </w:rPr>
          <w:delText xml:space="preserve">, </w:delText>
        </w:r>
        <w:r w:rsidR="00661130" w:rsidRPr="00E42B95" w:rsidDel="006B76FE">
          <w:rPr>
            <w:rFonts w:cstheme="minorHAnsi"/>
          </w:rPr>
          <w:delText>trust</w:delText>
        </w:r>
        <w:r w:rsidR="00AD1DAB" w:rsidRPr="00E42B95" w:rsidDel="006B76FE">
          <w:rPr>
            <w:rFonts w:cstheme="minorHAnsi"/>
          </w:rPr>
          <w:delText>, and a quadratic effect of time</w:delText>
        </w:r>
        <w:r w:rsidR="00661130" w:rsidRPr="00E42B95" w:rsidDel="006B76FE">
          <w:rPr>
            <w:rFonts w:cstheme="minorHAnsi"/>
          </w:rPr>
          <w:delText xml:space="preserve"> seem to be the only consistent moderating factors that influence both evaluation of guidelines and intended compliance</w:delText>
        </w:r>
      </w:del>
      <w:ins w:id="159" w:author="Shaffer, Victoria A." w:date="2021-05-18T17:49:00Z">
        <w:r w:rsidR="006B76FE">
          <w:rPr>
            <w:rFonts w:cstheme="minorHAnsi"/>
          </w:rPr>
          <w:t>In the US, responses to the behavioral guidelines implemented by local and federal</w:t>
        </w:r>
      </w:ins>
      <w:ins w:id="160" w:author="Shaffer, Victoria A." w:date="2021-05-18T17:50:00Z">
        <w:r w:rsidR="006B76FE">
          <w:rPr>
            <w:rFonts w:cstheme="minorHAnsi"/>
          </w:rPr>
          <w:t xml:space="preserve"> governments were related to beliefs about the risk of contracting COVID-19, worry about it</w:t>
        </w:r>
      </w:ins>
      <w:ins w:id="161" w:author="Sean Duan" w:date="2021-05-19T13:03:00Z">
        <w:r w:rsidR="00386228">
          <w:rPr>
            <w:rFonts w:cstheme="minorHAnsi"/>
          </w:rPr>
          <w:t>s</w:t>
        </w:r>
      </w:ins>
      <w:ins w:id="162" w:author="Shaffer, Victoria A." w:date="2021-05-18T17:50:00Z">
        <w:r w:rsidR="006B76FE">
          <w:rPr>
            <w:rFonts w:cstheme="minorHAnsi"/>
          </w:rPr>
          <w:t xml:space="preserve"> co</w:t>
        </w:r>
      </w:ins>
      <w:ins w:id="163" w:author="Shaffer, Victoria A." w:date="2021-05-18T17:51:00Z">
        <w:r w:rsidR="006B76FE">
          <w:rPr>
            <w:rFonts w:cstheme="minorHAnsi"/>
          </w:rPr>
          <w:t>nsequences, and trust in science and the healthcare system</w:t>
        </w:r>
      </w:ins>
      <w:r w:rsidR="005A77C3" w:rsidRPr="00E42B95">
        <w:rPr>
          <w:rFonts w:cstheme="minorHAnsi"/>
        </w:rPr>
        <w:t>.</w:t>
      </w:r>
      <w:ins w:id="164" w:author="Shaffer, Victoria A." w:date="2021-05-18T17:51:00Z">
        <w:r w:rsidR="006B76FE">
          <w:rPr>
            <w:rFonts w:cstheme="minorHAnsi"/>
          </w:rPr>
          <w:t xml:space="preserve"> </w:t>
        </w:r>
      </w:ins>
      <w:ins w:id="165" w:author="Shaffer, Victoria A." w:date="2021-05-18T18:06:00Z">
        <w:r w:rsidR="00E73811">
          <w:rPr>
            <w:rFonts w:cstheme="minorHAnsi"/>
          </w:rPr>
          <w:t>Health policy</w:t>
        </w:r>
      </w:ins>
      <w:ins w:id="166" w:author="Shaffer, Victoria A." w:date="2021-05-18T17:51:00Z">
        <w:r w:rsidR="00E569CE">
          <w:rPr>
            <w:rFonts w:cstheme="minorHAnsi"/>
          </w:rPr>
          <w:t xml:space="preserve"> aimed at increasing COVID vaccination uptake </w:t>
        </w:r>
      </w:ins>
      <w:ins w:id="167" w:author="Shaffer, Victoria A." w:date="2021-05-18T17:52:00Z">
        <w:del w:id="168" w:author="Sean Duan" w:date="2021-05-19T13:06:00Z">
          <w:r w:rsidR="00E569CE" w:rsidDel="000553AC">
            <w:rPr>
              <w:rFonts w:cstheme="minorHAnsi"/>
            </w:rPr>
            <w:delText>will need</w:delText>
          </w:r>
        </w:del>
      </w:ins>
      <w:ins w:id="169" w:author="Sean Duan" w:date="2021-05-19T13:06:00Z">
        <w:r w:rsidR="000553AC">
          <w:rPr>
            <w:rFonts w:cstheme="minorHAnsi"/>
          </w:rPr>
          <w:t>needs</w:t>
        </w:r>
      </w:ins>
      <w:ins w:id="170" w:author="Shaffer, Victoria A." w:date="2021-05-18T17:52:00Z">
        <w:r w:rsidR="00E569CE">
          <w:rPr>
            <w:rFonts w:cstheme="minorHAnsi"/>
          </w:rPr>
          <w:t xml:space="preserve"> to</w:t>
        </w:r>
      </w:ins>
      <w:ins w:id="171" w:author="Shaffer, Victoria A." w:date="2021-05-18T17:51:00Z">
        <w:r w:rsidR="00E569CE">
          <w:rPr>
            <w:rFonts w:cstheme="minorHAnsi"/>
          </w:rPr>
          <w:t xml:space="preserve"> address these </w:t>
        </w:r>
      </w:ins>
      <w:del w:id="172" w:author="Shaffer, Victoria A." w:date="2021-05-18T17:53:00Z">
        <w:r w:rsidR="00661130" w:rsidRPr="00E42B95" w:rsidDel="00E569CE">
          <w:rPr>
            <w:rFonts w:cstheme="minorHAnsi"/>
          </w:rPr>
          <w:delText xml:space="preserve"> </w:delText>
        </w:r>
      </w:del>
      <w:ins w:id="173" w:author="Shaffer, Victoria A." w:date="2021-05-18T18:02:00Z">
        <w:r w:rsidR="008A52D6">
          <w:rPr>
            <w:rFonts w:cstheme="minorHAnsi"/>
          </w:rPr>
          <w:t xml:space="preserve">cognitive and affective barriers </w:t>
        </w:r>
      </w:ins>
      <w:ins w:id="174" w:author="Shaffer, Victoria A." w:date="2021-05-18T18:03:00Z">
        <w:r w:rsidR="008A52D6">
          <w:rPr>
            <w:rFonts w:cstheme="minorHAnsi"/>
          </w:rPr>
          <w:t>to</w:t>
        </w:r>
        <w:del w:id="175" w:author="Sean Duan" w:date="2021-05-19T13:06:00Z">
          <w:r w:rsidR="008A52D6" w:rsidDel="000553AC">
            <w:rPr>
              <w:rFonts w:cstheme="minorHAnsi"/>
            </w:rPr>
            <w:delText xml:space="preserve"> </w:delText>
          </w:r>
          <w:r w:rsidR="00E73811" w:rsidDel="000553AC">
            <w:rPr>
              <w:rFonts w:cstheme="minorHAnsi"/>
            </w:rPr>
            <w:delText>behavioral and medical</w:delText>
          </w:r>
        </w:del>
        <w:r w:rsidR="00E73811">
          <w:rPr>
            <w:rFonts w:cstheme="minorHAnsi"/>
          </w:rPr>
          <w:t xml:space="preserve"> </w:t>
        </w:r>
      </w:ins>
      <w:ins w:id="176" w:author="Shaffer, Victoria A." w:date="2021-05-18T18:06:00Z">
        <w:r w:rsidR="00E73811">
          <w:rPr>
            <w:rFonts w:cstheme="minorHAnsi"/>
          </w:rPr>
          <w:t xml:space="preserve">interventions designed to </w:t>
        </w:r>
      </w:ins>
      <w:ins w:id="177" w:author="Shaffer, Victoria A." w:date="2021-05-18T18:07:00Z">
        <w:r w:rsidR="00E73811">
          <w:rPr>
            <w:rFonts w:cstheme="minorHAnsi"/>
          </w:rPr>
          <w:t xml:space="preserve">mitigate </w:t>
        </w:r>
        <w:del w:id="178" w:author="Sean Duan" w:date="2021-05-19T13:06:00Z">
          <w:r w:rsidR="00E73811" w:rsidDel="000553AC">
            <w:rPr>
              <w:rFonts w:cstheme="minorHAnsi"/>
            </w:rPr>
            <w:delText xml:space="preserve">the </w:delText>
          </w:r>
          <w:r w:rsidR="00D41EC5" w:rsidDel="000553AC">
            <w:rPr>
              <w:rFonts w:cstheme="minorHAnsi"/>
            </w:rPr>
            <w:delText>effects o</w:delText>
          </w:r>
        </w:del>
      </w:ins>
      <w:ins w:id="179" w:author="Shaffer, Victoria A." w:date="2021-05-18T18:08:00Z">
        <w:del w:id="180" w:author="Sean Duan" w:date="2021-05-19T13:06:00Z">
          <w:r w:rsidR="00D41EC5" w:rsidDel="000553AC">
            <w:rPr>
              <w:rFonts w:cstheme="minorHAnsi"/>
            </w:rPr>
            <w:delText xml:space="preserve">f </w:delText>
          </w:r>
        </w:del>
        <w:r w:rsidR="00D41EC5">
          <w:rPr>
            <w:rFonts w:cstheme="minorHAnsi"/>
          </w:rPr>
          <w:t>COVID</w:t>
        </w:r>
      </w:ins>
      <w:ins w:id="181" w:author="Shaffer, Victoria A." w:date="2021-05-18T18:10:00Z">
        <w:r w:rsidR="00B324FB">
          <w:rPr>
            <w:rFonts w:cstheme="minorHAnsi"/>
          </w:rPr>
          <w:t>-19</w:t>
        </w:r>
      </w:ins>
      <w:ins w:id="182" w:author="Shaffer, Victoria A." w:date="2021-05-18T18:08:00Z">
        <w:r w:rsidR="00D41EC5">
          <w:rPr>
            <w:rFonts w:cstheme="minorHAnsi"/>
          </w:rPr>
          <w:t xml:space="preserve"> in the US</w:t>
        </w:r>
      </w:ins>
      <w:ins w:id="183" w:author="Shaffer, Victoria A." w:date="2021-05-18T18:03:00Z">
        <w:r w:rsidR="008A52D6">
          <w:rPr>
            <w:rFonts w:cstheme="minorHAnsi"/>
          </w:rPr>
          <w:t xml:space="preserve">. </w:t>
        </w:r>
      </w:ins>
    </w:p>
    <w:p w14:paraId="30A2A5E7" w14:textId="77777777" w:rsidR="00715406" w:rsidRPr="00E42B95" w:rsidRDefault="00715406" w:rsidP="000765D5">
      <w:pPr>
        <w:rPr>
          <w:rFonts w:cstheme="minorHAnsi"/>
        </w:rPr>
      </w:pPr>
    </w:p>
    <w:p w14:paraId="64043E41" w14:textId="30FCAEE0" w:rsidR="00715406" w:rsidRPr="00E42B95" w:rsidRDefault="00585747" w:rsidP="000765D5">
      <w:pPr>
        <w:rPr>
          <w:rFonts w:cstheme="minorHAnsi"/>
        </w:rPr>
      </w:pPr>
      <w:r w:rsidRPr="00E42B95">
        <w:rPr>
          <w:rFonts w:cstheme="minorHAnsi"/>
          <w:b/>
          <w:bCs/>
        </w:rPr>
        <w:t>Word count</w:t>
      </w:r>
      <w:r w:rsidRPr="00E42B95">
        <w:rPr>
          <w:rFonts w:cstheme="minorHAnsi"/>
        </w:rPr>
        <w:t>: 3</w:t>
      </w:r>
      <w:ins w:id="184" w:author="Sean Duan" w:date="2021-05-19T13:06:00Z">
        <w:r w:rsidR="0081543F">
          <w:rPr>
            <w:rFonts w:cstheme="minorHAnsi"/>
          </w:rPr>
          <w:t>74</w:t>
        </w:r>
      </w:ins>
      <w:ins w:id="185" w:author="Shaffer, Victoria A." w:date="2021-05-18T18:10:00Z">
        <w:del w:id="186" w:author="Sean Duan" w:date="2021-05-19T13:06:00Z">
          <w:r w:rsidR="00A87A61" w:rsidDel="0081543F">
            <w:rPr>
              <w:rFonts w:cstheme="minorHAnsi"/>
            </w:rPr>
            <w:delText>50</w:delText>
          </w:r>
        </w:del>
      </w:ins>
      <w:del w:id="187" w:author="Shaffer, Victoria A." w:date="2021-05-18T18:08:00Z">
        <w:r w:rsidR="000C59C1" w:rsidRPr="00E42B95" w:rsidDel="00D41EC5">
          <w:rPr>
            <w:rFonts w:cstheme="minorHAnsi"/>
          </w:rPr>
          <w:delText>55</w:delText>
        </w:r>
      </w:del>
      <w:r w:rsidRPr="00E42B95">
        <w:rPr>
          <w:rFonts w:cstheme="minorHAnsi"/>
        </w:rPr>
        <w:t xml:space="preserve"> (375 MAX)</w:t>
      </w:r>
    </w:p>
    <w:p w14:paraId="37FFFB01" w14:textId="61AFA734" w:rsidR="00715406" w:rsidRPr="00E42B95" w:rsidRDefault="00715406" w:rsidP="000765D5">
      <w:pPr>
        <w:rPr>
          <w:rFonts w:cstheme="minorHAnsi"/>
        </w:rPr>
      </w:pPr>
    </w:p>
    <w:p w14:paraId="2AAE5427" w14:textId="13A9A10B" w:rsidR="00AD7294" w:rsidRPr="00E42B95" w:rsidDel="00DD6050" w:rsidRDefault="00AD7294" w:rsidP="000765D5">
      <w:pPr>
        <w:rPr>
          <w:del w:id="188" w:author="Sean Duan" w:date="2021-05-19T13:08:00Z"/>
          <w:rFonts w:cstheme="minorHAnsi"/>
        </w:rPr>
      </w:pPr>
      <w:del w:id="189" w:author="Sean Duan" w:date="2021-05-19T13:08:00Z">
        <w:r w:rsidRPr="00E42B95" w:rsidDel="00DD6050">
          <w:rPr>
            <w:rFonts w:cstheme="minorHAnsi"/>
            <w:noProof/>
          </w:rPr>
          <w:drawing>
            <wp:inline distT="0" distB="0" distL="0" distR="0" wp14:anchorId="225989E9" wp14:editId="66BA5ED2">
              <wp:extent cx="5943600" cy="539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del>
    </w:p>
    <w:p w14:paraId="00AB3F9C" w14:textId="6D93D3FF" w:rsidR="00715406" w:rsidRPr="00E42B95" w:rsidDel="00DD6050" w:rsidRDefault="00715406" w:rsidP="000765D5">
      <w:pPr>
        <w:rPr>
          <w:del w:id="190" w:author="Sean Duan" w:date="2021-05-19T13:08:00Z"/>
          <w:rFonts w:cstheme="minorHAnsi"/>
        </w:rPr>
      </w:pPr>
    </w:p>
    <w:p w14:paraId="1F0AA5A7" w14:textId="2BF6EE3C" w:rsidR="00D43D39" w:rsidRPr="00E42B95" w:rsidDel="00DD6050" w:rsidRDefault="00AD7294" w:rsidP="000765D5">
      <w:pPr>
        <w:rPr>
          <w:del w:id="191" w:author="Sean Duan" w:date="2021-05-19T13:08:00Z"/>
          <w:rFonts w:cstheme="minorHAnsi"/>
        </w:rPr>
      </w:pPr>
      <w:del w:id="192" w:author="Sean Duan" w:date="2021-05-19T13:08:00Z">
        <w:r w:rsidRPr="00E42B95" w:rsidDel="00DD6050">
          <w:rPr>
            <w:rFonts w:cstheme="minorHAnsi"/>
          </w:rPr>
          <w:delText>Table</w:delText>
        </w:r>
        <w:r w:rsidR="00715406" w:rsidRPr="00E42B95" w:rsidDel="00DD6050">
          <w:rPr>
            <w:rFonts w:cstheme="minorHAnsi"/>
          </w:rPr>
          <w:delText xml:space="preserve"> 1. Interaction between </w:delText>
        </w:r>
        <w:r w:rsidRPr="00E42B95" w:rsidDel="00DD6050">
          <w:rPr>
            <w:rFonts w:cstheme="minorHAnsi"/>
          </w:rPr>
          <w:delText>effect of time</w:delText>
        </w:r>
        <w:r w:rsidR="00715406" w:rsidRPr="00E42B95" w:rsidDel="00DD6050">
          <w:rPr>
            <w:rFonts w:cstheme="minorHAnsi"/>
          </w:rPr>
          <w:delText xml:space="preserve"> and </w:delText>
        </w:r>
        <w:r w:rsidRPr="00E42B95" w:rsidDel="00DD6050">
          <w:rPr>
            <w:rFonts w:cstheme="minorHAnsi"/>
          </w:rPr>
          <w:delText>individual differences</w:delText>
        </w:r>
        <w:r w:rsidR="00715406" w:rsidRPr="00E42B95" w:rsidDel="00DD6050">
          <w:rPr>
            <w:rFonts w:cstheme="minorHAnsi"/>
          </w:rPr>
          <w:delText xml:space="preserve"> on </w:delText>
        </w:r>
        <w:r w:rsidRPr="00E42B95" w:rsidDel="00DD6050">
          <w:rPr>
            <w:rFonts w:cstheme="minorHAnsi"/>
          </w:rPr>
          <w:delText>intended compliance with COVID-19 guidelines.</w:delText>
        </w:r>
      </w:del>
    </w:p>
    <w:p w14:paraId="0E41AA61" w14:textId="77777777" w:rsidR="000765D5" w:rsidRPr="00E42B95" w:rsidRDefault="000765D5" w:rsidP="001141E5">
      <w:pPr>
        <w:rPr>
          <w:rFonts w:cstheme="minorHAnsi"/>
        </w:rPr>
      </w:pPr>
    </w:p>
    <w:p w14:paraId="6890FC0A" w14:textId="77777777" w:rsidR="001141E5" w:rsidRPr="00E42B95" w:rsidRDefault="001141E5">
      <w:pPr>
        <w:rPr>
          <w:rFonts w:cstheme="minorHAnsi"/>
        </w:rPr>
      </w:pPr>
    </w:p>
    <w:tbl>
      <w:tblPr>
        <w:tblStyle w:val="TableGrid"/>
        <w:tblW w:w="9085" w:type="dxa"/>
        <w:tblLayout w:type="fixed"/>
        <w:tblLook w:val="04A0" w:firstRow="1" w:lastRow="0" w:firstColumn="1" w:lastColumn="0" w:noHBand="0" w:noVBand="1"/>
        <w:tblPrChange w:id="193" w:author="Sean Duan" w:date="2021-05-19T13:20:00Z">
          <w:tblPr>
            <w:tblStyle w:val="TableGrid"/>
            <w:tblW w:w="0" w:type="auto"/>
            <w:tblLook w:val="04A0" w:firstRow="1" w:lastRow="0" w:firstColumn="1" w:lastColumn="0" w:noHBand="0" w:noVBand="1"/>
          </w:tblPr>
        </w:tblPrChange>
      </w:tblPr>
      <w:tblGrid>
        <w:gridCol w:w="3325"/>
        <w:gridCol w:w="1080"/>
        <w:gridCol w:w="810"/>
        <w:gridCol w:w="900"/>
        <w:gridCol w:w="1080"/>
        <w:gridCol w:w="720"/>
        <w:gridCol w:w="1170"/>
        <w:tblGridChange w:id="194">
          <w:tblGrid>
            <w:gridCol w:w="1335"/>
            <w:gridCol w:w="1990"/>
            <w:gridCol w:w="1080"/>
            <w:gridCol w:w="810"/>
            <w:gridCol w:w="114"/>
            <w:gridCol w:w="426"/>
            <w:gridCol w:w="360"/>
            <w:gridCol w:w="1080"/>
            <w:gridCol w:w="720"/>
            <w:gridCol w:w="1170"/>
            <w:gridCol w:w="265"/>
          </w:tblGrid>
        </w:tblGridChange>
      </w:tblGrid>
      <w:tr w:rsidR="0063333E" w14:paraId="5A540971" w14:textId="77777777" w:rsidTr="00D0696B">
        <w:trPr>
          <w:ins w:id="195" w:author="Shaffer, Victoria A." w:date="2021-05-18T17:55:00Z"/>
        </w:trPr>
        <w:tc>
          <w:tcPr>
            <w:tcW w:w="3325" w:type="dxa"/>
            <w:tcPrChange w:id="196" w:author="Sean Duan" w:date="2021-05-19T13:20:00Z">
              <w:tcPr>
                <w:tcW w:w="1335" w:type="dxa"/>
              </w:tcPr>
            </w:tcPrChange>
          </w:tcPr>
          <w:p w14:paraId="45FBA7BE" w14:textId="59F69410" w:rsidR="0063333E" w:rsidRDefault="0063333E">
            <w:pPr>
              <w:rPr>
                <w:ins w:id="197" w:author="Shaffer, Victoria A." w:date="2021-05-18T17:55:00Z"/>
                <w:rFonts w:cstheme="minorHAnsi"/>
              </w:rPr>
            </w:pPr>
          </w:p>
        </w:tc>
        <w:tc>
          <w:tcPr>
            <w:tcW w:w="2790" w:type="dxa"/>
            <w:gridSpan w:val="3"/>
            <w:tcPrChange w:id="198" w:author="Sean Duan" w:date="2021-05-19T13:20:00Z">
              <w:tcPr>
                <w:tcW w:w="3994" w:type="dxa"/>
                <w:gridSpan w:val="4"/>
              </w:tcPr>
            </w:tcPrChange>
          </w:tcPr>
          <w:p w14:paraId="6B2F7BA6" w14:textId="136A77C0" w:rsidR="0063333E" w:rsidRDefault="0063333E">
            <w:pPr>
              <w:jc w:val="center"/>
              <w:rPr>
                <w:ins w:id="199" w:author="Shaffer, Victoria A." w:date="2021-05-18T17:55:00Z"/>
                <w:rFonts w:cstheme="minorHAnsi"/>
              </w:rPr>
              <w:pPrChange w:id="200" w:author="Shaffer, Victoria A." w:date="2021-05-18T17:57:00Z">
                <w:pPr/>
              </w:pPrChange>
            </w:pPr>
            <w:ins w:id="201" w:author="Shaffer, Victoria A." w:date="2021-05-18T17:55:00Z">
              <w:r>
                <w:rPr>
                  <w:rFonts w:cstheme="minorHAnsi"/>
                </w:rPr>
                <w:t>Guideline Evaluation</w:t>
              </w:r>
            </w:ins>
          </w:p>
        </w:tc>
        <w:tc>
          <w:tcPr>
            <w:tcW w:w="2970" w:type="dxa"/>
            <w:gridSpan w:val="3"/>
            <w:tcPrChange w:id="202" w:author="Sean Duan" w:date="2021-05-19T13:20:00Z">
              <w:tcPr>
                <w:tcW w:w="4021" w:type="dxa"/>
                <w:gridSpan w:val="6"/>
              </w:tcPr>
            </w:tcPrChange>
          </w:tcPr>
          <w:p w14:paraId="633A9ADD" w14:textId="72A28158" w:rsidR="0063333E" w:rsidRDefault="0063333E">
            <w:pPr>
              <w:jc w:val="center"/>
              <w:rPr>
                <w:ins w:id="203" w:author="Shaffer, Victoria A." w:date="2021-05-18T17:55:00Z"/>
                <w:rFonts w:cstheme="minorHAnsi"/>
              </w:rPr>
              <w:pPrChange w:id="204" w:author="Shaffer, Victoria A." w:date="2021-05-18T17:57:00Z">
                <w:pPr/>
              </w:pPrChange>
            </w:pPr>
            <w:ins w:id="205" w:author="Shaffer, Victoria A." w:date="2021-05-18T17:55:00Z">
              <w:r>
                <w:rPr>
                  <w:rFonts w:cstheme="minorHAnsi"/>
                </w:rPr>
                <w:t>Intended Compliance</w:t>
              </w:r>
            </w:ins>
          </w:p>
        </w:tc>
      </w:tr>
      <w:tr w:rsidR="00D0696B" w14:paraId="59C708ED" w14:textId="77777777" w:rsidTr="00D0696B">
        <w:trPr>
          <w:ins w:id="206" w:author="Shaffer, Victoria A." w:date="2021-05-18T17:55:00Z"/>
        </w:trPr>
        <w:tc>
          <w:tcPr>
            <w:tcW w:w="3325" w:type="dxa"/>
          </w:tcPr>
          <w:p w14:paraId="64FB293D" w14:textId="41CAF732" w:rsidR="0063333E" w:rsidRDefault="0063333E">
            <w:pPr>
              <w:rPr>
                <w:ins w:id="207" w:author="Shaffer, Victoria A." w:date="2021-05-18T17:55:00Z"/>
                <w:rFonts w:cstheme="minorHAnsi"/>
              </w:rPr>
            </w:pPr>
            <w:ins w:id="208" w:author="Shaffer, Victoria A." w:date="2021-05-18T17:55:00Z">
              <w:r>
                <w:rPr>
                  <w:rFonts w:cstheme="minorHAnsi"/>
                </w:rPr>
                <w:t>Parameter</w:t>
              </w:r>
            </w:ins>
          </w:p>
        </w:tc>
        <w:tc>
          <w:tcPr>
            <w:tcW w:w="1080" w:type="dxa"/>
          </w:tcPr>
          <w:p w14:paraId="1269E64D" w14:textId="6DF9BE97" w:rsidR="0063333E" w:rsidRDefault="0063333E">
            <w:pPr>
              <w:rPr>
                <w:ins w:id="209" w:author="Shaffer, Victoria A." w:date="2021-05-18T17:55:00Z"/>
                <w:rFonts w:cstheme="minorHAnsi"/>
              </w:rPr>
            </w:pPr>
            <w:ins w:id="210" w:author="Shaffer, Victoria A." w:date="2021-05-18T17:57:00Z">
              <w:r>
                <w:rPr>
                  <w:rFonts w:cstheme="minorHAnsi"/>
                </w:rPr>
                <w:sym w:font="Symbol" w:char="F062"/>
              </w:r>
            </w:ins>
          </w:p>
        </w:tc>
        <w:tc>
          <w:tcPr>
            <w:tcW w:w="810" w:type="dxa"/>
          </w:tcPr>
          <w:p w14:paraId="03B4C2FC" w14:textId="17025DFA" w:rsidR="0063333E" w:rsidRDefault="0063333E">
            <w:pPr>
              <w:rPr>
                <w:ins w:id="211" w:author="Shaffer, Victoria A." w:date="2021-05-18T17:55:00Z"/>
                <w:rFonts w:cstheme="minorHAnsi"/>
              </w:rPr>
            </w:pPr>
            <w:ins w:id="212" w:author="Shaffer, Victoria A." w:date="2021-05-18T17:57:00Z">
              <w:r>
                <w:rPr>
                  <w:rFonts w:cstheme="minorHAnsi"/>
                </w:rPr>
                <w:t>SE</w:t>
              </w:r>
            </w:ins>
          </w:p>
        </w:tc>
        <w:tc>
          <w:tcPr>
            <w:tcW w:w="900" w:type="dxa"/>
          </w:tcPr>
          <w:p w14:paraId="48A8FB10" w14:textId="22935453" w:rsidR="0063333E" w:rsidRPr="0063333E" w:rsidRDefault="0063333E">
            <w:pPr>
              <w:rPr>
                <w:ins w:id="213" w:author="Shaffer, Victoria A." w:date="2021-05-18T17:55:00Z"/>
                <w:rFonts w:cstheme="minorHAnsi"/>
                <w:i/>
                <w:iCs/>
                <w:rPrChange w:id="214" w:author="Shaffer, Victoria A." w:date="2021-05-18T17:57:00Z">
                  <w:rPr>
                    <w:ins w:id="215" w:author="Shaffer, Victoria A." w:date="2021-05-18T17:55:00Z"/>
                    <w:rFonts w:cstheme="minorHAnsi"/>
                  </w:rPr>
                </w:rPrChange>
              </w:rPr>
            </w:pPr>
            <w:ins w:id="216" w:author="Shaffer, Victoria A." w:date="2021-05-18T17:57:00Z">
              <w:r>
                <w:rPr>
                  <w:rFonts w:cstheme="minorHAnsi"/>
                  <w:i/>
                  <w:iCs/>
                </w:rPr>
                <w:t>P</w:t>
              </w:r>
            </w:ins>
          </w:p>
        </w:tc>
        <w:tc>
          <w:tcPr>
            <w:tcW w:w="1080" w:type="dxa"/>
          </w:tcPr>
          <w:p w14:paraId="15B47386" w14:textId="2EFD607C" w:rsidR="0063333E" w:rsidRDefault="0063333E">
            <w:pPr>
              <w:rPr>
                <w:ins w:id="217" w:author="Shaffer, Victoria A." w:date="2021-05-18T17:55:00Z"/>
                <w:rFonts w:cstheme="minorHAnsi"/>
              </w:rPr>
            </w:pPr>
            <w:ins w:id="218" w:author="Shaffer, Victoria A." w:date="2021-05-18T17:57:00Z">
              <w:r>
                <w:rPr>
                  <w:rFonts w:cstheme="minorHAnsi"/>
                </w:rPr>
                <w:sym w:font="Symbol" w:char="F062"/>
              </w:r>
            </w:ins>
          </w:p>
        </w:tc>
        <w:tc>
          <w:tcPr>
            <w:tcW w:w="720" w:type="dxa"/>
          </w:tcPr>
          <w:p w14:paraId="46C0A5EF" w14:textId="170E93D4" w:rsidR="0063333E" w:rsidRDefault="0063333E">
            <w:pPr>
              <w:rPr>
                <w:ins w:id="219" w:author="Shaffer, Victoria A." w:date="2021-05-18T17:55:00Z"/>
                <w:rFonts w:cstheme="minorHAnsi"/>
              </w:rPr>
            </w:pPr>
            <w:ins w:id="220" w:author="Shaffer, Victoria A." w:date="2021-05-18T17:57:00Z">
              <w:r>
                <w:rPr>
                  <w:rFonts w:cstheme="minorHAnsi"/>
                </w:rPr>
                <w:t>SE</w:t>
              </w:r>
            </w:ins>
          </w:p>
        </w:tc>
        <w:tc>
          <w:tcPr>
            <w:tcW w:w="1170" w:type="dxa"/>
          </w:tcPr>
          <w:p w14:paraId="67AA9BE3" w14:textId="5A180030" w:rsidR="0063333E" w:rsidRPr="0063333E" w:rsidRDefault="0063333E">
            <w:pPr>
              <w:rPr>
                <w:ins w:id="221" w:author="Shaffer, Victoria A." w:date="2021-05-18T17:55:00Z"/>
                <w:rFonts w:cstheme="minorHAnsi"/>
                <w:i/>
                <w:iCs/>
                <w:rPrChange w:id="222" w:author="Shaffer, Victoria A." w:date="2021-05-18T17:57:00Z">
                  <w:rPr>
                    <w:ins w:id="223" w:author="Shaffer, Victoria A." w:date="2021-05-18T17:55:00Z"/>
                    <w:rFonts w:cstheme="minorHAnsi"/>
                  </w:rPr>
                </w:rPrChange>
              </w:rPr>
            </w:pPr>
            <w:ins w:id="224" w:author="Shaffer, Victoria A." w:date="2021-05-18T17:57:00Z">
              <w:r>
                <w:rPr>
                  <w:rFonts w:cstheme="minorHAnsi"/>
                  <w:i/>
                  <w:iCs/>
                </w:rPr>
                <w:t>P</w:t>
              </w:r>
            </w:ins>
          </w:p>
        </w:tc>
      </w:tr>
      <w:tr w:rsidR="00D0696B" w14:paraId="281FA67B" w14:textId="77777777" w:rsidTr="00D0696B">
        <w:trPr>
          <w:ins w:id="225" w:author="Shaffer, Victoria A." w:date="2021-05-18T17:55:00Z"/>
        </w:trPr>
        <w:tc>
          <w:tcPr>
            <w:tcW w:w="3325" w:type="dxa"/>
          </w:tcPr>
          <w:p w14:paraId="705E8505" w14:textId="17EDAE49" w:rsidR="0063333E" w:rsidRDefault="0063333E">
            <w:pPr>
              <w:rPr>
                <w:ins w:id="226" w:author="Shaffer, Victoria A." w:date="2021-05-18T17:55:00Z"/>
                <w:rFonts w:cstheme="minorHAnsi"/>
              </w:rPr>
            </w:pPr>
            <w:ins w:id="227" w:author="Shaffer, Victoria A." w:date="2021-05-18T17:57:00Z">
              <w:r>
                <w:rPr>
                  <w:rFonts w:cstheme="minorHAnsi"/>
                </w:rPr>
                <w:t>Intercept</w:t>
              </w:r>
            </w:ins>
          </w:p>
        </w:tc>
        <w:tc>
          <w:tcPr>
            <w:tcW w:w="1080" w:type="dxa"/>
          </w:tcPr>
          <w:p w14:paraId="75220687" w14:textId="32B4759C" w:rsidR="0063333E" w:rsidRDefault="00972396">
            <w:pPr>
              <w:rPr>
                <w:ins w:id="228" w:author="Shaffer, Victoria A." w:date="2021-05-18T17:55:00Z"/>
                <w:rFonts w:cstheme="minorHAnsi"/>
              </w:rPr>
            </w:pPr>
            <w:ins w:id="229" w:author="Sean Duan" w:date="2021-05-19T13:22:00Z">
              <w:r>
                <w:rPr>
                  <w:rFonts w:cstheme="minorHAnsi"/>
                </w:rPr>
                <w:t>35.27</w:t>
              </w:r>
            </w:ins>
          </w:p>
        </w:tc>
        <w:tc>
          <w:tcPr>
            <w:tcW w:w="810" w:type="dxa"/>
          </w:tcPr>
          <w:p w14:paraId="356150AB" w14:textId="7B4AB342" w:rsidR="0063333E" w:rsidRDefault="00DD6050">
            <w:pPr>
              <w:rPr>
                <w:ins w:id="230" w:author="Shaffer, Victoria A." w:date="2021-05-18T17:55:00Z"/>
                <w:rFonts w:cstheme="minorHAnsi"/>
              </w:rPr>
            </w:pPr>
            <w:ins w:id="231" w:author="Sean Duan" w:date="2021-05-19T13:07:00Z">
              <w:r>
                <w:rPr>
                  <w:rFonts w:cstheme="minorHAnsi"/>
                </w:rPr>
                <w:t>1.9</w:t>
              </w:r>
            </w:ins>
            <w:ins w:id="232" w:author="Sean Duan" w:date="2021-05-19T13:22:00Z">
              <w:r w:rsidR="00972396">
                <w:rPr>
                  <w:rFonts w:cstheme="minorHAnsi"/>
                </w:rPr>
                <w:t>4</w:t>
              </w:r>
            </w:ins>
          </w:p>
        </w:tc>
        <w:tc>
          <w:tcPr>
            <w:tcW w:w="900" w:type="dxa"/>
          </w:tcPr>
          <w:p w14:paraId="7160920D" w14:textId="2A0671B3" w:rsidR="0063333E" w:rsidRDefault="00972396">
            <w:pPr>
              <w:rPr>
                <w:ins w:id="233" w:author="Shaffer, Victoria A." w:date="2021-05-18T17:55:00Z"/>
                <w:rFonts w:cstheme="minorHAnsi"/>
              </w:rPr>
            </w:pPr>
            <w:ins w:id="234" w:author="Sean Duan" w:date="2021-05-19T13:22:00Z">
              <w:r>
                <w:rPr>
                  <w:rFonts w:cstheme="minorHAnsi"/>
                </w:rPr>
                <w:t>.000</w:t>
              </w:r>
            </w:ins>
            <w:ins w:id="235" w:author="Sean Duan" w:date="2021-05-19T13:23:00Z">
              <w:r>
                <w:rPr>
                  <w:rFonts w:cstheme="minorHAnsi"/>
                </w:rPr>
                <w:t>02</w:t>
              </w:r>
            </w:ins>
          </w:p>
        </w:tc>
        <w:tc>
          <w:tcPr>
            <w:tcW w:w="1080" w:type="dxa"/>
          </w:tcPr>
          <w:p w14:paraId="20CFE613" w14:textId="3A7042D7" w:rsidR="0063333E" w:rsidRDefault="00DD6050">
            <w:pPr>
              <w:rPr>
                <w:ins w:id="236" w:author="Shaffer, Victoria A." w:date="2021-05-18T17:55:00Z"/>
                <w:rFonts w:cstheme="minorHAnsi"/>
              </w:rPr>
            </w:pPr>
            <w:ins w:id="237" w:author="Sean Duan" w:date="2021-05-19T13:08:00Z">
              <w:r>
                <w:rPr>
                  <w:rFonts w:cstheme="minorHAnsi"/>
                </w:rPr>
                <w:t>83</w:t>
              </w:r>
            </w:ins>
            <w:ins w:id="238" w:author="Sean Duan" w:date="2021-05-19T13:17:00Z">
              <w:r w:rsidR="00FD118A">
                <w:rPr>
                  <w:rFonts w:cstheme="minorHAnsi"/>
                </w:rPr>
                <w:t>.</w:t>
              </w:r>
            </w:ins>
            <w:ins w:id="239" w:author="Sean Duan" w:date="2021-05-19T13:08:00Z">
              <w:r>
                <w:rPr>
                  <w:rFonts w:cstheme="minorHAnsi"/>
                </w:rPr>
                <w:t>66</w:t>
              </w:r>
            </w:ins>
          </w:p>
        </w:tc>
        <w:tc>
          <w:tcPr>
            <w:tcW w:w="720" w:type="dxa"/>
          </w:tcPr>
          <w:p w14:paraId="62BA295D" w14:textId="01292726" w:rsidR="0063333E" w:rsidRDefault="00DD6050">
            <w:pPr>
              <w:rPr>
                <w:ins w:id="240" w:author="Shaffer, Victoria A." w:date="2021-05-18T17:55:00Z"/>
                <w:rFonts w:cstheme="minorHAnsi"/>
              </w:rPr>
            </w:pPr>
            <w:ins w:id="241" w:author="Sean Duan" w:date="2021-05-19T13:08:00Z">
              <w:r>
                <w:rPr>
                  <w:rFonts w:cstheme="minorHAnsi"/>
                </w:rPr>
                <w:t>1.9</w:t>
              </w:r>
            </w:ins>
            <w:ins w:id="242" w:author="Sean Duan" w:date="2021-05-19T13:10:00Z">
              <w:r>
                <w:rPr>
                  <w:rFonts w:cstheme="minorHAnsi"/>
                </w:rPr>
                <w:t>3</w:t>
              </w:r>
            </w:ins>
          </w:p>
        </w:tc>
        <w:tc>
          <w:tcPr>
            <w:tcW w:w="1170" w:type="dxa"/>
          </w:tcPr>
          <w:p w14:paraId="1AD1B30C" w14:textId="53BAECC6" w:rsidR="0063333E" w:rsidRDefault="00D0696B">
            <w:pPr>
              <w:rPr>
                <w:ins w:id="243" w:author="Shaffer, Victoria A." w:date="2021-05-18T17:55:00Z"/>
                <w:rFonts w:cstheme="minorHAnsi"/>
              </w:rPr>
            </w:pPr>
            <w:ins w:id="244" w:author="Sean Duan" w:date="2021-05-19T13:19:00Z">
              <w:r>
                <w:rPr>
                  <w:rFonts w:cstheme="minorHAnsi"/>
                </w:rPr>
                <w:t>.000</w:t>
              </w:r>
            </w:ins>
            <w:ins w:id="245" w:author="Sean Duan" w:date="2021-05-19T13:20:00Z">
              <w:r>
                <w:rPr>
                  <w:rFonts w:cstheme="minorHAnsi"/>
                </w:rPr>
                <w:t>0</w:t>
              </w:r>
            </w:ins>
            <w:ins w:id="246" w:author="Sean Duan" w:date="2021-05-19T13:19:00Z">
              <w:r>
                <w:rPr>
                  <w:rFonts w:cstheme="minorHAnsi"/>
                </w:rPr>
                <w:t>2</w:t>
              </w:r>
            </w:ins>
          </w:p>
        </w:tc>
      </w:tr>
      <w:tr w:rsidR="00D0696B" w14:paraId="780BEEC0" w14:textId="77777777" w:rsidTr="00D0696B">
        <w:trPr>
          <w:ins w:id="247" w:author="Shaffer, Victoria A." w:date="2021-05-18T17:55:00Z"/>
        </w:trPr>
        <w:tc>
          <w:tcPr>
            <w:tcW w:w="3325" w:type="dxa"/>
          </w:tcPr>
          <w:p w14:paraId="05FD300D" w14:textId="275B8031" w:rsidR="0063333E" w:rsidRDefault="0063333E">
            <w:pPr>
              <w:rPr>
                <w:ins w:id="248" w:author="Shaffer, Victoria A." w:date="2021-05-18T17:55:00Z"/>
                <w:rFonts w:cstheme="minorHAnsi"/>
              </w:rPr>
            </w:pPr>
            <w:ins w:id="249" w:author="Shaffer, Victoria A." w:date="2021-05-18T17:58:00Z">
              <w:r>
                <w:rPr>
                  <w:rFonts w:cstheme="minorHAnsi"/>
                </w:rPr>
                <w:t>Time: Linear</w:t>
              </w:r>
            </w:ins>
          </w:p>
        </w:tc>
        <w:tc>
          <w:tcPr>
            <w:tcW w:w="1080" w:type="dxa"/>
          </w:tcPr>
          <w:p w14:paraId="5D2920B0" w14:textId="46F95098" w:rsidR="0063333E" w:rsidRDefault="00972396">
            <w:pPr>
              <w:rPr>
                <w:ins w:id="250" w:author="Shaffer, Victoria A." w:date="2021-05-18T17:55:00Z"/>
                <w:rFonts w:cstheme="minorHAnsi"/>
              </w:rPr>
            </w:pPr>
            <w:ins w:id="251" w:author="Sean Duan" w:date="2021-05-19T13:23:00Z">
              <w:r>
                <w:rPr>
                  <w:rFonts w:cstheme="minorHAnsi"/>
                </w:rPr>
                <w:t>5.866</w:t>
              </w:r>
            </w:ins>
          </w:p>
        </w:tc>
        <w:tc>
          <w:tcPr>
            <w:tcW w:w="810" w:type="dxa"/>
          </w:tcPr>
          <w:p w14:paraId="0DD7E219" w14:textId="169703A5" w:rsidR="0063333E" w:rsidRDefault="00972396">
            <w:pPr>
              <w:rPr>
                <w:ins w:id="252" w:author="Shaffer, Victoria A." w:date="2021-05-18T17:55:00Z"/>
                <w:rFonts w:cstheme="minorHAnsi"/>
              </w:rPr>
            </w:pPr>
            <w:ins w:id="253" w:author="Sean Duan" w:date="2021-05-19T13:23:00Z">
              <w:r>
                <w:rPr>
                  <w:rFonts w:cstheme="minorHAnsi"/>
                </w:rPr>
                <w:t>3.03</w:t>
              </w:r>
            </w:ins>
          </w:p>
        </w:tc>
        <w:tc>
          <w:tcPr>
            <w:tcW w:w="900" w:type="dxa"/>
          </w:tcPr>
          <w:p w14:paraId="2E098A9C" w14:textId="767F25D6" w:rsidR="0063333E" w:rsidRDefault="00972396">
            <w:pPr>
              <w:rPr>
                <w:ins w:id="254" w:author="Shaffer, Victoria A." w:date="2021-05-18T17:55:00Z"/>
                <w:rFonts w:cstheme="minorHAnsi"/>
              </w:rPr>
            </w:pPr>
            <w:ins w:id="255" w:author="Sean Duan" w:date="2021-05-19T13:23:00Z">
              <w:r>
                <w:rPr>
                  <w:rFonts w:cstheme="minorHAnsi"/>
                </w:rPr>
                <w:t>0.053</w:t>
              </w:r>
            </w:ins>
          </w:p>
        </w:tc>
        <w:tc>
          <w:tcPr>
            <w:tcW w:w="1080" w:type="dxa"/>
          </w:tcPr>
          <w:p w14:paraId="3F175EFC" w14:textId="14038ADA" w:rsidR="0063333E" w:rsidRDefault="00DD6050">
            <w:pPr>
              <w:rPr>
                <w:ins w:id="256" w:author="Shaffer, Victoria A." w:date="2021-05-18T17:55:00Z"/>
                <w:rFonts w:cstheme="minorHAnsi"/>
              </w:rPr>
            </w:pPr>
            <w:ins w:id="257" w:author="Sean Duan" w:date="2021-05-19T13:08:00Z">
              <w:r>
                <w:rPr>
                  <w:rFonts w:cstheme="minorHAnsi"/>
                </w:rPr>
                <w:t>-3.799</w:t>
              </w:r>
            </w:ins>
          </w:p>
        </w:tc>
        <w:tc>
          <w:tcPr>
            <w:tcW w:w="720" w:type="dxa"/>
          </w:tcPr>
          <w:p w14:paraId="7EA3BAFE" w14:textId="7870242F" w:rsidR="0063333E" w:rsidRDefault="00DD6050">
            <w:pPr>
              <w:rPr>
                <w:ins w:id="258" w:author="Shaffer, Victoria A." w:date="2021-05-18T17:55:00Z"/>
                <w:rFonts w:cstheme="minorHAnsi"/>
              </w:rPr>
            </w:pPr>
            <w:ins w:id="259" w:author="Sean Duan" w:date="2021-05-19T13:09:00Z">
              <w:r>
                <w:rPr>
                  <w:rFonts w:cstheme="minorHAnsi"/>
                </w:rPr>
                <w:t>2.9</w:t>
              </w:r>
            </w:ins>
            <w:ins w:id="260" w:author="Sean Duan" w:date="2021-05-19T13:10:00Z">
              <w:r>
                <w:rPr>
                  <w:rFonts w:cstheme="minorHAnsi"/>
                </w:rPr>
                <w:t>6</w:t>
              </w:r>
            </w:ins>
          </w:p>
        </w:tc>
        <w:tc>
          <w:tcPr>
            <w:tcW w:w="1170" w:type="dxa"/>
          </w:tcPr>
          <w:p w14:paraId="6A498D1E" w14:textId="46ACFE4B" w:rsidR="0063333E" w:rsidRDefault="00D0696B">
            <w:pPr>
              <w:rPr>
                <w:ins w:id="261" w:author="Shaffer, Victoria A." w:date="2021-05-18T17:55:00Z"/>
                <w:rFonts w:cstheme="minorHAnsi"/>
              </w:rPr>
            </w:pPr>
            <w:ins w:id="262" w:author="Sean Duan" w:date="2021-05-19T13:21:00Z">
              <w:r>
                <w:rPr>
                  <w:rFonts w:cstheme="minorHAnsi"/>
                </w:rPr>
                <w:t>.199</w:t>
              </w:r>
            </w:ins>
          </w:p>
        </w:tc>
      </w:tr>
      <w:tr w:rsidR="00D0696B" w14:paraId="1EFA0C0F" w14:textId="77777777" w:rsidTr="00D0696B">
        <w:tblPrEx>
          <w:tblPrExChange w:id="263" w:author="Sean Duan" w:date="2021-05-19T13:20:00Z">
            <w:tblPrEx>
              <w:tblW w:w="9085" w:type="dxa"/>
              <w:tblLayout w:type="fixed"/>
            </w:tblPrEx>
          </w:tblPrExChange>
        </w:tblPrEx>
        <w:trPr>
          <w:ins w:id="264" w:author="Shaffer, Victoria A." w:date="2021-05-18T17:57:00Z"/>
          <w:trPrChange w:id="265" w:author="Sean Duan" w:date="2021-05-19T13:20:00Z">
            <w:trPr>
              <w:gridAfter w:val="0"/>
            </w:trPr>
          </w:trPrChange>
        </w:trPr>
        <w:tc>
          <w:tcPr>
            <w:tcW w:w="3325" w:type="dxa"/>
            <w:tcPrChange w:id="266" w:author="Sean Duan" w:date="2021-05-19T13:20:00Z">
              <w:tcPr>
                <w:tcW w:w="3325" w:type="dxa"/>
                <w:gridSpan w:val="2"/>
              </w:tcPr>
            </w:tcPrChange>
          </w:tcPr>
          <w:p w14:paraId="454E3391" w14:textId="35AE5AB5" w:rsidR="0063333E" w:rsidRDefault="0063333E">
            <w:pPr>
              <w:rPr>
                <w:ins w:id="267" w:author="Shaffer, Victoria A." w:date="2021-05-18T17:57:00Z"/>
                <w:rFonts w:cstheme="minorHAnsi"/>
              </w:rPr>
            </w:pPr>
            <w:ins w:id="268" w:author="Shaffer, Victoria A." w:date="2021-05-18T17:58:00Z">
              <w:r>
                <w:rPr>
                  <w:rFonts w:cstheme="minorHAnsi"/>
                </w:rPr>
                <w:t>Time: Quadradic</w:t>
              </w:r>
            </w:ins>
          </w:p>
        </w:tc>
        <w:tc>
          <w:tcPr>
            <w:tcW w:w="1080" w:type="dxa"/>
            <w:tcPrChange w:id="269" w:author="Sean Duan" w:date="2021-05-19T13:20:00Z">
              <w:tcPr>
                <w:tcW w:w="1080" w:type="dxa"/>
              </w:tcPr>
            </w:tcPrChange>
          </w:tcPr>
          <w:p w14:paraId="641D251B" w14:textId="47649206" w:rsidR="0063333E" w:rsidRDefault="00972396">
            <w:pPr>
              <w:rPr>
                <w:ins w:id="270" w:author="Shaffer, Victoria A." w:date="2021-05-18T17:57:00Z"/>
                <w:rFonts w:cstheme="minorHAnsi"/>
              </w:rPr>
            </w:pPr>
            <w:ins w:id="271" w:author="Sean Duan" w:date="2021-05-19T13:24:00Z">
              <w:r>
                <w:rPr>
                  <w:rFonts w:cstheme="minorHAnsi"/>
                </w:rPr>
                <w:t>-6.035</w:t>
              </w:r>
            </w:ins>
          </w:p>
        </w:tc>
        <w:tc>
          <w:tcPr>
            <w:tcW w:w="810" w:type="dxa"/>
            <w:tcPrChange w:id="272" w:author="Sean Duan" w:date="2021-05-19T13:20:00Z">
              <w:tcPr>
                <w:tcW w:w="810" w:type="dxa"/>
              </w:tcPr>
            </w:tcPrChange>
          </w:tcPr>
          <w:p w14:paraId="4D255812" w14:textId="40D3A348" w:rsidR="0063333E" w:rsidRDefault="00972396">
            <w:pPr>
              <w:rPr>
                <w:ins w:id="273" w:author="Shaffer, Victoria A." w:date="2021-05-18T17:57:00Z"/>
                <w:rFonts w:cstheme="minorHAnsi"/>
              </w:rPr>
            </w:pPr>
            <w:ins w:id="274" w:author="Sean Duan" w:date="2021-05-19T13:24:00Z">
              <w:r>
                <w:rPr>
                  <w:rFonts w:cstheme="minorHAnsi"/>
                </w:rPr>
                <w:t>2.91</w:t>
              </w:r>
            </w:ins>
          </w:p>
        </w:tc>
        <w:tc>
          <w:tcPr>
            <w:tcW w:w="900" w:type="dxa"/>
            <w:tcPrChange w:id="275" w:author="Sean Duan" w:date="2021-05-19T13:20:00Z">
              <w:tcPr>
                <w:tcW w:w="540" w:type="dxa"/>
                <w:gridSpan w:val="2"/>
              </w:tcPr>
            </w:tcPrChange>
          </w:tcPr>
          <w:p w14:paraId="2CB08D85" w14:textId="4DFE89FD" w:rsidR="0063333E" w:rsidRDefault="00972396">
            <w:pPr>
              <w:rPr>
                <w:ins w:id="276" w:author="Shaffer, Victoria A." w:date="2021-05-18T17:57:00Z"/>
                <w:rFonts w:cstheme="minorHAnsi"/>
              </w:rPr>
            </w:pPr>
            <w:ins w:id="277" w:author="Sean Duan" w:date="2021-05-19T13:24:00Z">
              <w:r>
                <w:rPr>
                  <w:rFonts w:cstheme="minorHAnsi"/>
                </w:rPr>
                <w:t>0.038</w:t>
              </w:r>
            </w:ins>
          </w:p>
        </w:tc>
        <w:tc>
          <w:tcPr>
            <w:tcW w:w="1080" w:type="dxa"/>
            <w:tcPrChange w:id="278" w:author="Sean Duan" w:date="2021-05-19T13:20:00Z">
              <w:tcPr>
                <w:tcW w:w="1440" w:type="dxa"/>
                <w:gridSpan w:val="2"/>
              </w:tcPr>
            </w:tcPrChange>
          </w:tcPr>
          <w:p w14:paraId="0C31FF23" w14:textId="5BC1D614" w:rsidR="0063333E" w:rsidRDefault="00DD6050">
            <w:pPr>
              <w:rPr>
                <w:ins w:id="279" w:author="Shaffer, Victoria A." w:date="2021-05-18T17:57:00Z"/>
                <w:rFonts w:cstheme="minorHAnsi"/>
              </w:rPr>
            </w:pPr>
            <w:ins w:id="280" w:author="Sean Duan" w:date="2021-05-19T13:09:00Z">
              <w:r>
                <w:rPr>
                  <w:rFonts w:cstheme="minorHAnsi"/>
                </w:rPr>
                <w:t>-11</w:t>
              </w:r>
            </w:ins>
            <w:ins w:id="281" w:author="Sean Duan" w:date="2021-05-19T13:17:00Z">
              <w:r>
                <w:rPr>
                  <w:rFonts w:cstheme="minorHAnsi"/>
                </w:rPr>
                <w:t>.</w:t>
              </w:r>
            </w:ins>
            <w:ins w:id="282" w:author="Sean Duan" w:date="2021-05-19T13:09:00Z">
              <w:r>
                <w:rPr>
                  <w:rFonts w:cstheme="minorHAnsi"/>
                </w:rPr>
                <w:t>54</w:t>
              </w:r>
            </w:ins>
          </w:p>
        </w:tc>
        <w:tc>
          <w:tcPr>
            <w:tcW w:w="720" w:type="dxa"/>
            <w:tcPrChange w:id="283" w:author="Sean Duan" w:date="2021-05-19T13:20:00Z">
              <w:tcPr>
                <w:tcW w:w="720" w:type="dxa"/>
              </w:tcPr>
            </w:tcPrChange>
          </w:tcPr>
          <w:p w14:paraId="751590B1" w14:textId="2F7D63F3" w:rsidR="0063333E" w:rsidRDefault="00DD6050">
            <w:pPr>
              <w:rPr>
                <w:ins w:id="284" w:author="Shaffer, Victoria A." w:date="2021-05-18T17:57:00Z"/>
                <w:rFonts w:cstheme="minorHAnsi"/>
              </w:rPr>
            </w:pPr>
            <w:ins w:id="285" w:author="Sean Duan" w:date="2021-05-19T13:09:00Z">
              <w:r>
                <w:rPr>
                  <w:rFonts w:cstheme="minorHAnsi"/>
                </w:rPr>
                <w:t>2.84</w:t>
              </w:r>
            </w:ins>
          </w:p>
        </w:tc>
        <w:tc>
          <w:tcPr>
            <w:tcW w:w="1170" w:type="dxa"/>
            <w:tcPrChange w:id="286" w:author="Sean Duan" w:date="2021-05-19T13:20:00Z">
              <w:tcPr>
                <w:tcW w:w="1170" w:type="dxa"/>
              </w:tcPr>
            </w:tcPrChange>
          </w:tcPr>
          <w:p w14:paraId="575CD23B" w14:textId="0F08EAD7" w:rsidR="0063333E" w:rsidRDefault="00D0696B">
            <w:pPr>
              <w:rPr>
                <w:ins w:id="287" w:author="Shaffer, Victoria A." w:date="2021-05-18T17:57:00Z"/>
                <w:rFonts w:cstheme="minorHAnsi"/>
              </w:rPr>
            </w:pPr>
            <w:ins w:id="288" w:author="Sean Duan" w:date="2021-05-19T13:21:00Z">
              <w:r>
                <w:rPr>
                  <w:rFonts w:cstheme="minorHAnsi"/>
                </w:rPr>
                <w:t>.00005</w:t>
              </w:r>
            </w:ins>
          </w:p>
        </w:tc>
      </w:tr>
      <w:tr w:rsidR="00D0696B" w14:paraId="0D63A493" w14:textId="77777777" w:rsidTr="00D0696B">
        <w:tblPrEx>
          <w:tblPrExChange w:id="289" w:author="Sean Duan" w:date="2021-05-19T13:20:00Z">
            <w:tblPrEx>
              <w:tblW w:w="9085" w:type="dxa"/>
              <w:tblLayout w:type="fixed"/>
            </w:tblPrEx>
          </w:tblPrExChange>
        </w:tblPrEx>
        <w:trPr>
          <w:ins w:id="290" w:author="Shaffer, Victoria A." w:date="2021-05-18T17:58:00Z"/>
          <w:trPrChange w:id="291" w:author="Sean Duan" w:date="2021-05-19T13:20:00Z">
            <w:trPr>
              <w:gridAfter w:val="0"/>
            </w:trPr>
          </w:trPrChange>
        </w:trPr>
        <w:tc>
          <w:tcPr>
            <w:tcW w:w="3325" w:type="dxa"/>
            <w:tcPrChange w:id="292" w:author="Sean Duan" w:date="2021-05-19T13:20:00Z">
              <w:tcPr>
                <w:tcW w:w="3325" w:type="dxa"/>
                <w:gridSpan w:val="2"/>
              </w:tcPr>
            </w:tcPrChange>
          </w:tcPr>
          <w:p w14:paraId="016AE9E0" w14:textId="1C0197DD" w:rsidR="0063333E" w:rsidRDefault="0063333E">
            <w:pPr>
              <w:rPr>
                <w:ins w:id="293" w:author="Shaffer, Victoria A." w:date="2021-05-18T17:58:00Z"/>
                <w:rFonts w:cstheme="minorHAnsi"/>
              </w:rPr>
            </w:pPr>
            <w:ins w:id="294" w:author="Shaffer, Victoria A." w:date="2021-05-18T17:58:00Z">
              <w:r>
                <w:rPr>
                  <w:rFonts w:cstheme="minorHAnsi"/>
                </w:rPr>
                <w:t>Affect</w:t>
              </w:r>
            </w:ins>
          </w:p>
        </w:tc>
        <w:tc>
          <w:tcPr>
            <w:tcW w:w="1080" w:type="dxa"/>
            <w:tcPrChange w:id="295" w:author="Sean Duan" w:date="2021-05-19T13:20:00Z">
              <w:tcPr>
                <w:tcW w:w="1080" w:type="dxa"/>
              </w:tcPr>
            </w:tcPrChange>
          </w:tcPr>
          <w:p w14:paraId="7D9AF95C" w14:textId="5A07198A" w:rsidR="0063333E" w:rsidRDefault="00972396">
            <w:pPr>
              <w:rPr>
                <w:ins w:id="296" w:author="Shaffer, Victoria A." w:date="2021-05-18T17:58:00Z"/>
                <w:rFonts w:cstheme="minorHAnsi"/>
              </w:rPr>
            </w:pPr>
            <w:ins w:id="297" w:author="Sean Duan" w:date="2021-05-19T13:24:00Z">
              <w:r>
                <w:rPr>
                  <w:rFonts w:cstheme="minorHAnsi"/>
                </w:rPr>
                <w:t>-1.4</w:t>
              </w:r>
            </w:ins>
            <w:ins w:id="298" w:author="Sean Duan" w:date="2021-05-19T13:25:00Z">
              <w:r>
                <w:rPr>
                  <w:rFonts w:cstheme="minorHAnsi"/>
                </w:rPr>
                <w:t>62</w:t>
              </w:r>
            </w:ins>
          </w:p>
        </w:tc>
        <w:tc>
          <w:tcPr>
            <w:tcW w:w="810" w:type="dxa"/>
            <w:tcPrChange w:id="299" w:author="Sean Duan" w:date="2021-05-19T13:20:00Z">
              <w:tcPr>
                <w:tcW w:w="810" w:type="dxa"/>
              </w:tcPr>
            </w:tcPrChange>
          </w:tcPr>
          <w:p w14:paraId="3D5D2719" w14:textId="4619600B" w:rsidR="0063333E" w:rsidRDefault="00972396">
            <w:pPr>
              <w:rPr>
                <w:ins w:id="300" w:author="Shaffer, Victoria A." w:date="2021-05-18T17:58:00Z"/>
                <w:rFonts w:cstheme="minorHAnsi"/>
              </w:rPr>
            </w:pPr>
            <w:ins w:id="301" w:author="Sean Duan" w:date="2021-05-19T13:25:00Z">
              <w:r>
                <w:rPr>
                  <w:rFonts w:cstheme="minorHAnsi"/>
                </w:rPr>
                <w:t>.381</w:t>
              </w:r>
            </w:ins>
          </w:p>
        </w:tc>
        <w:tc>
          <w:tcPr>
            <w:tcW w:w="900" w:type="dxa"/>
            <w:tcPrChange w:id="302" w:author="Sean Duan" w:date="2021-05-19T13:20:00Z">
              <w:tcPr>
                <w:tcW w:w="540" w:type="dxa"/>
                <w:gridSpan w:val="2"/>
              </w:tcPr>
            </w:tcPrChange>
          </w:tcPr>
          <w:p w14:paraId="39B1C605" w14:textId="344FCEA0" w:rsidR="0063333E" w:rsidRDefault="00972396">
            <w:pPr>
              <w:rPr>
                <w:ins w:id="303" w:author="Shaffer, Victoria A." w:date="2021-05-18T17:58:00Z"/>
                <w:rFonts w:cstheme="minorHAnsi"/>
              </w:rPr>
            </w:pPr>
            <w:ins w:id="304" w:author="Sean Duan" w:date="2021-05-19T13:25:00Z">
              <w:r>
                <w:rPr>
                  <w:rFonts w:cstheme="minorHAnsi"/>
                </w:rPr>
                <w:t>.0001</w:t>
              </w:r>
            </w:ins>
            <w:ins w:id="305" w:author="Sean Duan" w:date="2021-05-19T13:29:00Z">
              <w:r w:rsidR="001703D2">
                <w:rPr>
                  <w:rFonts w:cstheme="minorHAnsi"/>
                </w:rPr>
                <w:t>3</w:t>
              </w:r>
            </w:ins>
          </w:p>
        </w:tc>
        <w:tc>
          <w:tcPr>
            <w:tcW w:w="1080" w:type="dxa"/>
            <w:tcPrChange w:id="306" w:author="Sean Duan" w:date="2021-05-19T13:20:00Z">
              <w:tcPr>
                <w:tcW w:w="1440" w:type="dxa"/>
                <w:gridSpan w:val="2"/>
              </w:tcPr>
            </w:tcPrChange>
          </w:tcPr>
          <w:p w14:paraId="740682C8" w14:textId="3DD1FD2B" w:rsidR="0063333E" w:rsidRDefault="00DD6050">
            <w:pPr>
              <w:rPr>
                <w:ins w:id="307" w:author="Shaffer, Victoria A." w:date="2021-05-18T17:58:00Z"/>
                <w:rFonts w:cstheme="minorHAnsi"/>
              </w:rPr>
            </w:pPr>
            <w:ins w:id="308" w:author="Sean Duan" w:date="2021-05-19T13:10:00Z">
              <w:r>
                <w:rPr>
                  <w:rFonts w:cstheme="minorHAnsi"/>
                </w:rPr>
                <w:t>4.116</w:t>
              </w:r>
            </w:ins>
          </w:p>
        </w:tc>
        <w:tc>
          <w:tcPr>
            <w:tcW w:w="720" w:type="dxa"/>
            <w:tcPrChange w:id="309" w:author="Sean Duan" w:date="2021-05-19T13:20:00Z">
              <w:tcPr>
                <w:tcW w:w="720" w:type="dxa"/>
              </w:tcPr>
            </w:tcPrChange>
          </w:tcPr>
          <w:p w14:paraId="38D4321C" w14:textId="35B90DC7" w:rsidR="0063333E" w:rsidRDefault="00DD6050">
            <w:pPr>
              <w:rPr>
                <w:ins w:id="310" w:author="Shaffer, Victoria A." w:date="2021-05-18T17:58:00Z"/>
                <w:rFonts w:cstheme="minorHAnsi"/>
              </w:rPr>
            </w:pPr>
            <w:ins w:id="311" w:author="Sean Duan" w:date="2021-05-19T13:16:00Z">
              <w:r>
                <w:rPr>
                  <w:rFonts w:cstheme="minorHAnsi"/>
                </w:rPr>
                <w:t>.</w:t>
              </w:r>
            </w:ins>
            <w:ins w:id="312" w:author="Sean Duan" w:date="2021-05-19T13:10:00Z">
              <w:r>
                <w:rPr>
                  <w:rFonts w:cstheme="minorHAnsi"/>
                </w:rPr>
                <w:t>3</w:t>
              </w:r>
            </w:ins>
            <w:ins w:id="313" w:author="Sean Duan" w:date="2021-05-19T13:16:00Z">
              <w:r>
                <w:rPr>
                  <w:rFonts w:cstheme="minorHAnsi"/>
                </w:rPr>
                <w:t>77</w:t>
              </w:r>
            </w:ins>
          </w:p>
        </w:tc>
        <w:tc>
          <w:tcPr>
            <w:tcW w:w="1170" w:type="dxa"/>
            <w:tcPrChange w:id="314" w:author="Sean Duan" w:date="2021-05-19T13:20:00Z">
              <w:tcPr>
                <w:tcW w:w="1170" w:type="dxa"/>
              </w:tcPr>
            </w:tcPrChange>
          </w:tcPr>
          <w:p w14:paraId="3F9334F6" w14:textId="624924D1" w:rsidR="0063333E" w:rsidRDefault="00D0696B">
            <w:pPr>
              <w:rPr>
                <w:ins w:id="315" w:author="Shaffer, Victoria A." w:date="2021-05-18T17:58:00Z"/>
                <w:rFonts w:cstheme="minorHAnsi"/>
              </w:rPr>
            </w:pPr>
            <w:ins w:id="316" w:author="Sean Duan" w:date="2021-05-19T13:21:00Z">
              <w:r>
                <w:rPr>
                  <w:rFonts w:cstheme="minorHAnsi"/>
                </w:rPr>
                <w:t>.00002</w:t>
              </w:r>
            </w:ins>
          </w:p>
        </w:tc>
      </w:tr>
      <w:tr w:rsidR="00D0696B" w14:paraId="2A6D4D7D" w14:textId="77777777" w:rsidTr="00D0696B">
        <w:tblPrEx>
          <w:tblPrExChange w:id="317" w:author="Sean Duan" w:date="2021-05-19T13:20:00Z">
            <w:tblPrEx>
              <w:tblW w:w="9085" w:type="dxa"/>
              <w:tblLayout w:type="fixed"/>
            </w:tblPrEx>
          </w:tblPrExChange>
        </w:tblPrEx>
        <w:trPr>
          <w:ins w:id="318" w:author="Shaffer, Victoria A." w:date="2021-05-18T17:58:00Z"/>
          <w:trPrChange w:id="319" w:author="Sean Duan" w:date="2021-05-19T13:20:00Z">
            <w:trPr>
              <w:gridAfter w:val="0"/>
            </w:trPr>
          </w:trPrChange>
        </w:trPr>
        <w:tc>
          <w:tcPr>
            <w:tcW w:w="3325" w:type="dxa"/>
            <w:tcPrChange w:id="320" w:author="Sean Duan" w:date="2021-05-19T13:20:00Z">
              <w:tcPr>
                <w:tcW w:w="3325" w:type="dxa"/>
                <w:gridSpan w:val="2"/>
              </w:tcPr>
            </w:tcPrChange>
          </w:tcPr>
          <w:p w14:paraId="42AD61C3" w14:textId="2A622DC0" w:rsidR="0063333E" w:rsidRDefault="0063333E">
            <w:pPr>
              <w:rPr>
                <w:ins w:id="321" w:author="Shaffer, Victoria A." w:date="2021-05-18T17:58:00Z"/>
                <w:rFonts w:cstheme="minorHAnsi"/>
              </w:rPr>
            </w:pPr>
            <w:ins w:id="322" w:author="Shaffer, Victoria A." w:date="2021-05-18T17:58:00Z">
              <w:r>
                <w:rPr>
                  <w:rFonts w:cstheme="minorHAnsi"/>
                </w:rPr>
                <w:t>Cognitive Risk Appraisal</w:t>
              </w:r>
            </w:ins>
          </w:p>
        </w:tc>
        <w:tc>
          <w:tcPr>
            <w:tcW w:w="1080" w:type="dxa"/>
            <w:tcPrChange w:id="323" w:author="Sean Duan" w:date="2021-05-19T13:20:00Z">
              <w:tcPr>
                <w:tcW w:w="1080" w:type="dxa"/>
              </w:tcPr>
            </w:tcPrChange>
          </w:tcPr>
          <w:p w14:paraId="108C3ED3" w14:textId="3D1B2871" w:rsidR="0063333E" w:rsidRDefault="00972396">
            <w:pPr>
              <w:rPr>
                <w:ins w:id="324" w:author="Shaffer, Victoria A." w:date="2021-05-18T17:58:00Z"/>
                <w:rFonts w:cstheme="minorHAnsi"/>
              </w:rPr>
            </w:pPr>
            <w:ins w:id="325" w:author="Sean Duan" w:date="2021-05-19T13:25:00Z">
              <w:r>
                <w:rPr>
                  <w:rFonts w:cstheme="minorHAnsi"/>
                </w:rPr>
                <w:t>.8037</w:t>
              </w:r>
            </w:ins>
          </w:p>
        </w:tc>
        <w:tc>
          <w:tcPr>
            <w:tcW w:w="810" w:type="dxa"/>
            <w:tcPrChange w:id="326" w:author="Sean Duan" w:date="2021-05-19T13:20:00Z">
              <w:tcPr>
                <w:tcW w:w="810" w:type="dxa"/>
              </w:tcPr>
            </w:tcPrChange>
          </w:tcPr>
          <w:p w14:paraId="6F52D4FB" w14:textId="293DB000" w:rsidR="0063333E" w:rsidRDefault="00972396">
            <w:pPr>
              <w:rPr>
                <w:ins w:id="327" w:author="Shaffer, Victoria A." w:date="2021-05-18T17:58:00Z"/>
                <w:rFonts w:cstheme="minorHAnsi"/>
              </w:rPr>
            </w:pPr>
            <w:ins w:id="328" w:author="Sean Duan" w:date="2021-05-19T13:25:00Z">
              <w:r>
                <w:rPr>
                  <w:rFonts w:cstheme="minorHAnsi"/>
                </w:rPr>
                <w:t>.46</w:t>
              </w:r>
            </w:ins>
            <w:ins w:id="329" w:author="Sean Duan" w:date="2021-05-19T13:26:00Z">
              <w:r>
                <w:rPr>
                  <w:rFonts w:cstheme="minorHAnsi"/>
                </w:rPr>
                <w:t>2</w:t>
              </w:r>
            </w:ins>
          </w:p>
        </w:tc>
        <w:tc>
          <w:tcPr>
            <w:tcW w:w="900" w:type="dxa"/>
            <w:tcPrChange w:id="330" w:author="Sean Duan" w:date="2021-05-19T13:20:00Z">
              <w:tcPr>
                <w:tcW w:w="540" w:type="dxa"/>
                <w:gridSpan w:val="2"/>
              </w:tcPr>
            </w:tcPrChange>
          </w:tcPr>
          <w:p w14:paraId="57C18117" w14:textId="30CC3DA4" w:rsidR="0063333E" w:rsidRDefault="00972396">
            <w:pPr>
              <w:rPr>
                <w:ins w:id="331" w:author="Shaffer, Victoria A." w:date="2021-05-18T17:58:00Z"/>
                <w:rFonts w:cstheme="minorHAnsi"/>
              </w:rPr>
            </w:pPr>
            <w:ins w:id="332" w:author="Sean Duan" w:date="2021-05-19T13:26:00Z">
              <w:r>
                <w:rPr>
                  <w:rFonts w:cstheme="minorHAnsi"/>
                </w:rPr>
                <w:t>0.082</w:t>
              </w:r>
            </w:ins>
          </w:p>
        </w:tc>
        <w:tc>
          <w:tcPr>
            <w:tcW w:w="1080" w:type="dxa"/>
            <w:tcPrChange w:id="333" w:author="Sean Duan" w:date="2021-05-19T13:20:00Z">
              <w:tcPr>
                <w:tcW w:w="1440" w:type="dxa"/>
                <w:gridSpan w:val="2"/>
              </w:tcPr>
            </w:tcPrChange>
          </w:tcPr>
          <w:p w14:paraId="35823C61" w14:textId="0ED89639" w:rsidR="0063333E" w:rsidRDefault="00DD6050">
            <w:pPr>
              <w:rPr>
                <w:ins w:id="334" w:author="Shaffer, Victoria A." w:date="2021-05-18T17:58:00Z"/>
                <w:rFonts w:cstheme="minorHAnsi"/>
              </w:rPr>
            </w:pPr>
            <w:ins w:id="335" w:author="Sean Duan" w:date="2021-05-19T13:10:00Z">
              <w:r>
                <w:rPr>
                  <w:rFonts w:cstheme="minorHAnsi"/>
                </w:rPr>
                <w:t>1.717</w:t>
              </w:r>
            </w:ins>
          </w:p>
        </w:tc>
        <w:tc>
          <w:tcPr>
            <w:tcW w:w="720" w:type="dxa"/>
            <w:tcPrChange w:id="336" w:author="Sean Duan" w:date="2021-05-19T13:20:00Z">
              <w:tcPr>
                <w:tcW w:w="720" w:type="dxa"/>
              </w:tcPr>
            </w:tcPrChange>
          </w:tcPr>
          <w:p w14:paraId="605313BA" w14:textId="3BC106E8" w:rsidR="0063333E" w:rsidRDefault="00DD6050">
            <w:pPr>
              <w:rPr>
                <w:ins w:id="337" w:author="Shaffer, Victoria A." w:date="2021-05-18T17:58:00Z"/>
                <w:rFonts w:cstheme="minorHAnsi"/>
              </w:rPr>
            </w:pPr>
            <w:ins w:id="338" w:author="Sean Duan" w:date="2021-05-19T13:17:00Z">
              <w:r>
                <w:rPr>
                  <w:rFonts w:cstheme="minorHAnsi"/>
                </w:rPr>
                <w:t>.476</w:t>
              </w:r>
            </w:ins>
          </w:p>
        </w:tc>
        <w:tc>
          <w:tcPr>
            <w:tcW w:w="1170" w:type="dxa"/>
            <w:tcPrChange w:id="339" w:author="Sean Duan" w:date="2021-05-19T13:20:00Z">
              <w:tcPr>
                <w:tcW w:w="1170" w:type="dxa"/>
              </w:tcPr>
            </w:tcPrChange>
          </w:tcPr>
          <w:p w14:paraId="6E28B324" w14:textId="6C126FDF" w:rsidR="0063333E" w:rsidRDefault="00D0696B">
            <w:pPr>
              <w:rPr>
                <w:ins w:id="340" w:author="Shaffer, Victoria A." w:date="2021-05-18T17:58:00Z"/>
                <w:rFonts w:cstheme="minorHAnsi"/>
              </w:rPr>
            </w:pPr>
            <w:ins w:id="341" w:author="Sean Duan" w:date="2021-05-19T13:21:00Z">
              <w:r>
                <w:rPr>
                  <w:rFonts w:cstheme="minorHAnsi"/>
                </w:rPr>
                <w:t>.00031</w:t>
              </w:r>
            </w:ins>
          </w:p>
        </w:tc>
      </w:tr>
      <w:tr w:rsidR="00D0696B" w14:paraId="095061C3" w14:textId="77777777" w:rsidTr="00D0696B">
        <w:tblPrEx>
          <w:tblPrExChange w:id="342" w:author="Sean Duan" w:date="2021-05-19T13:20:00Z">
            <w:tblPrEx>
              <w:tblW w:w="9085" w:type="dxa"/>
              <w:tblLayout w:type="fixed"/>
            </w:tblPrEx>
          </w:tblPrExChange>
        </w:tblPrEx>
        <w:trPr>
          <w:ins w:id="343" w:author="Shaffer, Victoria A." w:date="2021-05-18T17:58:00Z"/>
          <w:trPrChange w:id="344" w:author="Sean Duan" w:date="2021-05-19T13:20:00Z">
            <w:trPr>
              <w:gridAfter w:val="0"/>
            </w:trPr>
          </w:trPrChange>
        </w:trPr>
        <w:tc>
          <w:tcPr>
            <w:tcW w:w="3325" w:type="dxa"/>
            <w:tcPrChange w:id="345" w:author="Sean Duan" w:date="2021-05-19T13:20:00Z">
              <w:tcPr>
                <w:tcW w:w="3325" w:type="dxa"/>
                <w:gridSpan w:val="2"/>
              </w:tcPr>
            </w:tcPrChange>
          </w:tcPr>
          <w:p w14:paraId="69BC1B03" w14:textId="70BBFAC2" w:rsidR="0063333E" w:rsidRDefault="0063333E">
            <w:pPr>
              <w:rPr>
                <w:ins w:id="346" w:author="Shaffer, Victoria A." w:date="2021-05-18T17:58:00Z"/>
                <w:rFonts w:cstheme="minorHAnsi"/>
              </w:rPr>
            </w:pPr>
            <w:ins w:id="347" w:author="Shaffer, Victoria A." w:date="2021-05-18T17:58:00Z">
              <w:r>
                <w:rPr>
                  <w:rFonts w:cstheme="minorHAnsi"/>
                </w:rPr>
                <w:t>Trust in S</w:t>
              </w:r>
            </w:ins>
            <w:ins w:id="348" w:author="Shaffer, Victoria A." w:date="2021-05-18T17:59:00Z">
              <w:r>
                <w:rPr>
                  <w:rFonts w:cstheme="minorHAnsi"/>
                </w:rPr>
                <w:t>cience and Healthcare</w:t>
              </w:r>
            </w:ins>
          </w:p>
        </w:tc>
        <w:tc>
          <w:tcPr>
            <w:tcW w:w="1080" w:type="dxa"/>
            <w:tcPrChange w:id="349" w:author="Sean Duan" w:date="2021-05-19T13:20:00Z">
              <w:tcPr>
                <w:tcW w:w="1080" w:type="dxa"/>
              </w:tcPr>
            </w:tcPrChange>
          </w:tcPr>
          <w:p w14:paraId="70653B19" w14:textId="393F586E" w:rsidR="0063333E" w:rsidRDefault="00972396">
            <w:pPr>
              <w:rPr>
                <w:ins w:id="350" w:author="Shaffer, Victoria A." w:date="2021-05-18T17:58:00Z"/>
                <w:rFonts w:cstheme="minorHAnsi"/>
              </w:rPr>
            </w:pPr>
            <w:ins w:id="351" w:author="Sean Duan" w:date="2021-05-19T13:26:00Z">
              <w:r>
                <w:rPr>
                  <w:rFonts w:cstheme="minorHAnsi"/>
                </w:rPr>
                <w:t>5.423</w:t>
              </w:r>
            </w:ins>
          </w:p>
        </w:tc>
        <w:tc>
          <w:tcPr>
            <w:tcW w:w="810" w:type="dxa"/>
            <w:tcPrChange w:id="352" w:author="Sean Duan" w:date="2021-05-19T13:20:00Z">
              <w:tcPr>
                <w:tcW w:w="810" w:type="dxa"/>
              </w:tcPr>
            </w:tcPrChange>
          </w:tcPr>
          <w:p w14:paraId="76991555" w14:textId="0AEFDF82" w:rsidR="0063333E" w:rsidRDefault="00972396">
            <w:pPr>
              <w:rPr>
                <w:ins w:id="353" w:author="Shaffer, Victoria A." w:date="2021-05-18T17:58:00Z"/>
                <w:rFonts w:cstheme="minorHAnsi"/>
              </w:rPr>
            </w:pPr>
            <w:ins w:id="354" w:author="Sean Duan" w:date="2021-05-19T13:26:00Z">
              <w:r>
                <w:rPr>
                  <w:rFonts w:cstheme="minorHAnsi"/>
                </w:rPr>
                <w:t>0.405</w:t>
              </w:r>
            </w:ins>
          </w:p>
        </w:tc>
        <w:tc>
          <w:tcPr>
            <w:tcW w:w="900" w:type="dxa"/>
            <w:tcPrChange w:id="355" w:author="Sean Duan" w:date="2021-05-19T13:20:00Z">
              <w:tcPr>
                <w:tcW w:w="540" w:type="dxa"/>
                <w:gridSpan w:val="2"/>
              </w:tcPr>
            </w:tcPrChange>
          </w:tcPr>
          <w:p w14:paraId="69D44368" w14:textId="67B497AC" w:rsidR="0063333E" w:rsidRDefault="00972396">
            <w:pPr>
              <w:rPr>
                <w:ins w:id="356" w:author="Shaffer, Victoria A." w:date="2021-05-18T17:58:00Z"/>
                <w:rFonts w:cstheme="minorHAnsi"/>
              </w:rPr>
            </w:pPr>
            <w:ins w:id="357" w:author="Sean Duan" w:date="2021-05-19T13:26:00Z">
              <w:r>
                <w:rPr>
                  <w:rFonts w:cstheme="minorHAnsi"/>
                </w:rPr>
                <w:t>.00002</w:t>
              </w:r>
            </w:ins>
          </w:p>
        </w:tc>
        <w:tc>
          <w:tcPr>
            <w:tcW w:w="1080" w:type="dxa"/>
            <w:tcPrChange w:id="358" w:author="Sean Duan" w:date="2021-05-19T13:20:00Z">
              <w:tcPr>
                <w:tcW w:w="1440" w:type="dxa"/>
                <w:gridSpan w:val="2"/>
              </w:tcPr>
            </w:tcPrChange>
          </w:tcPr>
          <w:p w14:paraId="0F2ACB6B" w14:textId="63C915E7" w:rsidR="0063333E" w:rsidRDefault="00DD6050">
            <w:pPr>
              <w:rPr>
                <w:ins w:id="359" w:author="Shaffer, Victoria A." w:date="2021-05-18T17:58:00Z"/>
                <w:rFonts w:cstheme="minorHAnsi"/>
              </w:rPr>
            </w:pPr>
            <w:ins w:id="360" w:author="Sean Duan" w:date="2021-05-19T13:17:00Z">
              <w:r>
                <w:rPr>
                  <w:rFonts w:cstheme="minorHAnsi"/>
                </w:rPr>
                <w:t>-</w:t>
              </w:r>
            </w:ins>
            <w:ins w:id="361" w:author="Sean Duan" w:date="2021-05-19T13:18:00Z">
              <w:r w:rsidR="00FD118A">
                <w:rPr>
                  <w:rFonts w:cstheme="minorHAnsi"/>
                </w:rPr>
                <w:t>3.694</w:t>
              </w:r>
            </w:ins>
          </w:p>
        </w:tc>
        <w:tc>
          <w:tcPr>
            <w:tcW w:w="720" w:type="dxa"/>
            <w:tcPrChange w:id="362" w:author="Sean Duan" w:date="2021-05-19T13:20:00Z">
              <w:tcPr>
                <w:tcW w:w="720" w:type="dxa"/>
              </w:tcPr>
            </w:tcPrChange>
          </w:tcPr>
          <w:p w14:paraId="77CA8B27" w14:textId="56184026" w:rsidR="0063333E" w:rsidRDefault="00FD118A">
            <w:pPr>
              <w:rPr>
                <w:ins w:id="363" w:author="Shaffer, Victoria A." w:date="2021-05-18T17:58:00Z"/>
                <w:rFonts w:cstheme="minorHAnsi"/>
              </w:rPr>
            </w:pPr>
            <w:ins w:id="364" w:author="Sean Duan" w:date="2021-05-19T13:19:00Z">
              <w:r>
                <w:rPr>
                  <w:rFonts w:cstheme="minorHAnsi"/>
                </w:rPr>
                <w:t>.395</w:t>
              </w:r>
            </w:ins>
          </w:p>
        </w:tc>
        <w:tc>
          <w:tcPr>
            <w:tcW w:w="1170" w:type="dxa"/>
            <w:tcPrChange w:id="365" w:author="Sean Duan" w:date="2021-05-19T13:20:00Z">
              <w:tcPr>
                <w:tcW w:w="1170" w:type="dxa"/>
              </w:tcPr>
            </w:tcPrChange>
          </w:tcPr>
          <w:p w14:paraId="30495BB8" w14:textId="147575D3" w:rsidR="0063333E" w:rsidRDefault="00D0696B">
            <w:pPr>
              <w:rPr>
                <w:ins w:id="366" w:author="Shaffer, Victoria A." w:date="2021-05-18T17:58:00Z"/>
                <w:rFonts w:cstheme="minorHAnsi"/>
              </w:rPr>
            </w:pPr>
            <w:ins w:id="367" w:author="Sean Duan" w:date="2021-05-19T13:21:00Z">
              <w:r>
                <w:rPr>
                  <w:rFonts w:cstheme="minorHAnsi"/>
                </w:rPr>
                <w:t>.00002</w:t>
              </w:r>
            </w:ins>
          </w:p>
        </w:tc>
      </w:tr>
    </w:tbl>
    <w:p w14:paraId="312CC8C9" w14:textId="10F09E50" w:rsidR="00E42B95" w:rsidRPr="00E42B95" w:rsidRDefault="0063333E">
      <w:pPr>
        <w:rPr>
          <w:rFonts w:cstheme="minorHAnsi"/>
        </w:rPr>
      </w:pPr>
      <w:ins w:id="368" w:author="Shaffer, Victoria A." w:date="2021-05-18T17:59:00Z">
        <w:r>
          <w:rPr>
            <w:rFonts w:cstheme="minorHAnsi"/>
          </w:rPr>
          <w:t xml:space="preserve">Table 1. Parameter estimates for the </w:t>
        </w:r>
      </w:ins>
      <w:ins w:id="369" w:author="Shaffer, Victoria A." w:date="2021-05-18T18:00:00Z">
        <w:r>
          <w:rPr>
            <w:rFonts w:cstheme="minorHAnsi"/>
          </w:rPr>
          <w:t xml:space="preserve">adjusted </w:t>
        </w:r>
      </w:ins>
      <w:ins w:id="370" w:author="Shaffer, Victoria A." w:date="2021-05-18T17:59:00Z">
        <w:r>
          <w:rPr>
            <w:rFonts w:cstheme="minorHAnsi"/>
          </w:rPr>
          <w:t>hierarchical longitudi</w:t>
        </w:r>
      </w:ins>
      <w:ins w:id="371" w:author="Shaffer, Victoria A." w:date="2021-05-18T18:00:00Z">
        <w:r>
          <w:rPr>
            <w:rFonts w:cstheme="minorHAnsi"/>
          </w:rPr>
          <w:t>nal</w:t>
        </w:r>
      </w:ins>
      <w:ins w:id="372" w:author="Shaffer, Victoria A." w:date="2021-05-18T17:59:00Z">
        <w:r>
          <w:rPr>
            <w:rFonts w:cstheme="minorHAnsi"/>
          </w:rPr>
          <w:t xml:space="preserve"> models </w:t>
        </w:r>
      </w:ins>
    </w:p>
    <w:sectPr w:rsidR="00E42B95" w:rsidRPr="00E42B95" w:rsidSect="00BF73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 w:author="Shaffer, Victoria A." w:date="2021-05-18T18:00:00Z" w:initials="SVA">
    <w:p w14:paraId="09F399AF" w14:textId="095C1F0D" w:rsidR="008A52D6" w:rsidRDefault="008A52D6">
      <w:pPr>
        <w:pStyle w:val="CommentText"/>
      </w:pPr>
      <w:r>
        <w:rPr>
          <w:rStyle w:val="CommentReference"/>
        </w:rPr>
        <w:annotationRef/>
      </w:r>
      <w:r>
        <w:t xml:space="preserve">We need some discussion here about how the scales were constructed for each of these predictors. Must be brief. Like 1-2 sentences.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39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7F3E" w16cex:dateUtc="2021-05-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399AF" w16cid:durableId="244E7F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wsDS1MDY1N7c0N7JU0lEKTi0uzszPAykwrAUAxaGB2ywAAAA="/>
  </w:docVars>
  <w:rsids>
    <w:rsidRoot w:val="001141E5"/>
    <w:rsid w:val="0001588A"/>
    <w:rsid w:val="00023A09"/>
    <w:rsid w:val="000305CB"/>
    <w:rsid w:val="00034FBA"/>
    <w:rsid w:val="0004135B"/>
    <w:rsid w:val="000553AC"/>
    <w:rsid w:val="000622D4"/>
    <w:rsid w:val="00071B28"/>
    <w:rsid w:val="000765D5"/>
    <w:rsid w:val="0009446C"/>
    <w:rsid w:val="00096992"/>
    <w:rsid w:val="000C59C1"/>
    <w:rsid w:val="000C6CCB"/>
    <w:rsid w:val="000D066E"/>
    <w:rsid w:val="00113B6E"/>
    <w:rsid w:val="001141E5"/>
    <w:rsid w:val="00120363"/>
    <w:rsid w:val="001271BF"/>
    <w:rsid w:val="001359FB"/>
    <w:rsid w:val="0014378D"/>
    <w:rsid w:val="00143FA1"/>
    <w:rsid w:val="00151031"/>
    <w:rsid w:val="001540CB"/>
    <w:rsid w:val="001703D2"/>
    <w:rsid w:val="001750A7"/>
    <w:rsid w:val="001962F0"/>
    <w:rsid w:val="001B6EDB"/>
    <w:rsid w:val="001D04E1"/>
    <w:rsid w:val="001F5A64"/>
    <w:rsid w:val="00230004"/>
    <w:rsid w:val="00266593"/>
    <w:rsid w:val="002C3166"/>
    <w:rsid w:val="002E2B8E"/>
    <w:rsid w:val="003629A3"/>
    <w:rsid w:val="00364C35"/>
    <w:rsid w:val="00386228"/>
    <w:rsid w:val="003A27E7"/>
    <w:rsid w:val="003A5744"/>
    <w:rsid w:val="003D0CC2"/>
    <w:rsid w:val="003D285E"/>
    <w:rsid w:val="003D422B"/>
    <w:rsid w:val="003D796E"/>
    <w:rsid w:val="004164F4"/>
    <w:rsid w:val="00416C13"/>
    <w:rsid w:val="00430268"/>
    <w:rsid w:val="00431BEE"/>
    <w:rsid w:val="0043281B"/>
    <w:rsid w:val="00453C75"/>
    <w:rsid w:val="00461E4E"/>
    <w:rsid w:val="00481E81"/>
    <w:rsid w:val="00482E8B"/>
    <w:rsid w:val="00494287"/>
    <w:rsid w:val="004B0D28"/>
    <w:rsid w:val="004B1423"/>
    <w:rsid w:val="00501DAE"/>
    <w:rsid w:val="00520BFB"/>
    <w:rsid w:val="0053782F"/>
    <w:rsid w:val="00585747"/>
    <w:rsid w:val="005879BA"/>
    <w:rsid w:val="005A77C3"/>
    <w:rsid w:val="005C1660"/>
    <w:rsid w:val="005C1A72"/>
    <w:rsid w:val="005E5198"/>
    <w:rsid w:val="005F617B"/>
    <w:rsid w:val="005F7FDE"/>
    <w:rsid w:val="00604E2E"/>
    <w:rsid w:val="006245C2"/>
    <w:rsid w:val="006274A3"/>
    <w:rsid w:val="006325AD"/>
    <w:rsid w:val="0063333E"/>
    <w:rsid w:val="00650121"/>
    <w:rsid w:val="00650CF3"/>
    <w:rsid w:val="00654A2F"/>
    <w:rsid w:val="00661130"/>
    <w:rsid w:val="006829C4"/>
    <w:rsid w:val="00686C29"/>
    <w:rsid w:val="006912E6"/>
    <w:rsid w:val="006972B8"/>
    <w:rsid w:val="006A0279"/>
    <w:rsid w:val="006B76FE"/>
    <w:rsid w:val="006E12CB"/>
    <w:rsid w:val="006F5610"/>
    <w:rsid w:val="006F7129"/>
    <w:rsid w:val="00700CDC"/>
    <w:rsid w:val="00715406"/>
    <w:rsid w:val="00786E5D"/>
    <w:rsid w:val="007924CC"/>
    <w:rsid w:val="007B18C7"/>
    <w:rsid w:val="007C2CEB"/>
    <w:rsid w:val="007D2C0B"/>
    <w:rsid w:val="0081543F"/>
    <w:rsid w:val="00815958"/>
    <w:rsid w:val="00863C56"/>
    <w:rsid w:val="008767DA"/>
    <w:rsid w:val="008A52D6"/>
    <w:rsid w:val="008B5713"/>
    <w:rsid w:val="008D6C53"/>
    <w:rsid w:val="00915FF0"/>
    <w:rsid w:val="0093771D"/>
    <w:rsid w:val="0094172F"/>
    <w:rsid w:val="00971AD1"/>
    <w:rsid w:val="00972396"/>
    <w:rsid w:val="009A19A5"/>
    <w:rsid w:val="009C14DA"/>
    <w:rsid w:val="009E3CBA"/>
    <w:rsid w:val="00A360CD"/>
    <w:rsid w:val="00A42D1A"/>
    <w:rsid w:val="00A61E64"/>
    <w:rsid w:val="00A87A61"/>
    <w:rsid w:val="00A9297C"/>
    <w:rsid w:val="00AD1DAB"/>
    <w:rsid w:val="00AD7294"/>
    <w:rsid w:val="00AE03B8"/>
    <w:rsid w:val="00AF4F53"/>
    <w:rsid w:val="00B065AC"/>
    <w:rsid w:val="00B25DE3"/>
    <w:rsid w:val="00B324F7"/>
    <w:rsid w:val="00B324FB"/>
    <w:rsid w:val="00B42FEC"/>
    <w:rsid w:val="00B526F2"/>
    <w:rsid w:val="00B80FF9"/>
    <w:rsid w:val="00BE7C71"/>
    <w:rsid w:val="00BF7379"/>
    <w:rsid w:val="00C11D74"/>
    <w:rsid w:val="00C360B7"/>
    <w:rsid w:val="00C51A4E"/>
    <w:rsid w:val="00C521AA"/>
    <w:rsid w:val="00C826B0"/>
    <w:rsid w:val="00C906B6"/>
    <w:rsid w:val="00C94889"/>
    <w:rsid w:val="00CB152D"/>
    <w:rsid w:val="00CD41D0"/>
    <w:rsid w:val="00CF6266"/>
    <w:rsid w:val="00D0696B"/>
    <w:rsid w:val="00D20320"/>
    <w:rsid w:val="00D23B54"/>
    <w:rsid w:val="00D41EC5"/>
    <w:rsid w:val="00D43D39"/>
    <w:rsid w:val="00D65C36"/>
    <w:rsid w:val="00DD6050"/>
    <w:rsid w:val="00E0190A"/>
    <w:rsid w:val="00E32D94"/>
    <w:rsid w:val="00E42B95"/>
    <w:rsid w:val="00E51115"/>
    <w:rsid w:val="00E54875"/>
    <w:rsid w:val="00E569CE"/>
    <w:rsid w:val="00E6255B"/>
    <w:rsid w:val="00E7238C"/>
    <w:rsid w:val="00E73811"/>
    <w:rsid w:val="00E86B1D"/>
    <w:rsid w:val="00EE13FE"/>
    <w:rsid w:val="00EF032A"/>
    <w:rsid w:val="00F135DF"/>
    <w:rsid w:val="00F171F9"/>
    <w:rsid w:val="00F33D42"/>
    <w:rsid w:val="00F40119"/>
    <w:rsid w:val="00F5270D"/>
    <w:rsid w:val="00F61449"/>
    <w:rsid w:val="00F65E25"/>
    <w:rsid w:val="00F96635"/>
    <w:rsid w:val="00FD118A"/>
    <w:rsid w:val="00FD731B"/>
    <w:rsid w:val="00FE3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D073"/>
  <w15:docId w15:val="{55AEF3E2-B125-C34B-A420-BC23B9B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40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1423"/>
    <w:rPr>
      <w:sz w:val="16"/>
      <w:szCs w:val="16"/>
    </w:rPr>
  </w:style>
  <w:style w:type="paragraph" w:styleId="CommentText">
    <w:name w:val="annotation text"/>
    <w:basedOn w:val="Normal"/>
    <w:link w:val="CommentTextChar"/>
    <w:uiPriority w:val="99"/>
    <w:semiHidden/>
    <w:unhideWhenUsed/>
    <w:rsid w:val="004B1423"/>
    <w:rPr>
      <w:sz w:val="20"/>
      <w:szCs w:val="20"/>
    </w:rPr>
  </w:style>
  <w:style w:type="character" w:customStyle="1" w:styleId="CommentTextChar">
    <w:name w:val="Comment Text Char"/>
    <w:basedOn w:val="DefaultParagraphFont"/>
    <w:link w:val="CommentText"/>
    <w:uiPriority w:val="99"/>
    <w:semiHidden/>
    <w:rsid w:val="004B1423"/>
    <w:rPr>
      <w:sz w:val="20"/>
      <w:szCs w:val="20"/>
    </w:rPr>
  </w:style>
  <w:style w:type="paragraph" w:styleId="CommentSubject">
    <w:name w:val="annotation subject"/>
    <w:basedOn w:val="CommentText"/>
    <w:next w:val="CommentText"/>
    <w:link w:val="CommentSubjectChar"/>
    <w:uiPriority w:val="99"/>
    <w:semiHidden/>
    <w:unhideWhenUsed/>
    <w:rsid w:val="004B1423"/>
    <w:rPr>
      <w:b/>
      <w:bCs/>
    </w:rPr>
  </w:style>
  <w:style w:type="character" w:customStyle="1" w:styleId="CommentSubjectChar">
    <w:name w:val="Comment Subject Char"/>
    <w:basedOn w:val="CommentTextChar"/>
    <w:link w:val="CommentSubject"/>
    <w:uiPriority w:val="99"/>
    <w:semiHidden/>
    <w:rsid w:val="004B1423"/>
    <w:rPr>
      <w:b/>
      <w:bCs/>
      <w:sz w:val="20"/>
      <w:szCs w:val="20"/>
    </w:rPr>
  </w:style>
  <w:style w:type="paragraph" w:styleId="Revision">
    <w:name w:val="Revision"/>
    <w:hidden/>
    <w:uiPriority w:val="99"/>
    <w:semiHidden/>
    <w:rsid w:val="00023A09"/>
  </w:style>
  <w:style w:type="table" w:styleId="TableGrid">
    <w:name w:val="Table Grid"/>
    <w:basedOn w:val="TableNormal"/>
    <w:uiPriority w:val="39"/>
    <w:rsid w:val="0063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Shaffer</dc:creator>
  <cp:lastModifiedBy>Sean Duan</cp:lastModifiedBy>
  <cp:revision>13</cp:revision>
  <dcterms:created xsi:type="dcterms:W3CDTF">2021-05-19T17:59:00Z</dcterms:created>
  <dcterms:modified xsi:type="dcterms:W3CDTF">2021-05-19T18:29:00Z</dcterms:modified>
</cp:coreProperties>
</file>