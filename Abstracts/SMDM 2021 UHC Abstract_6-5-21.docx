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60F4" w14:textId="129F8621" w:rsidR="00E5719A" w:rsidRPr="005A77C3" w:rsidRDefault="001141E5" w:rsidP="006B5912">
      <w:pPr>
        <w:rPr>
          <w:rFonts w:cstheme="minorHAnsi"/>
        </w:rPr>
      </w:pPr>
      <w:r w:rsidRPr="005A77C3">
        <w:rPr>
          <w:rFonts w:cstheme="minorHAnsi"/>
          <w:b/>
          <w:bCs/>
        </w:rPr>
        <w:t>Title</w:t>
      </w:r>
      <w:r w:rsidRPr="005A77C3">
        <w:rPr>
          <w:rFonts w:cstheme="minorHAnsi"/>
        </w:rPr>
        <w:t xml:space="preserve">: </w:t>
      </w:r>
      <w:r w:rsidR="003117C2">
        <w:rPr>
          <w:rFonts w:cstheme="minorHAnsi"/>
        </w:rPr>
        <w:t xml:space="preserve">The Use of </w:t>
      </w:r>
      <w:r w:rsidR="006B5912" w:rsidRPr="006B5912">
        <w:rPr>
          <w:rFonts w:cstheme="minorHAnsi"/>
        </w:rPr>
        <w:t>Explicit Health Benefits Package</w:t>
      </w:r>
      <w:r w:rsidR="003117C2">
        <w:rPr>
          <w:rFonts w:cstheme="minorHAnsi"/>
        </w:rPr>
        <w:t>s</w:t>
      </w:r>
      <w:r w:rsidR="006B5912" w:rsidRPr="006B5912">
        <w:rPr>
          <w:rFonts w:cstheme="minorHAnsi"/>
        </w:rPr>
        <w:t xml:space="preserve"> </w:t>
      </w:r>
      <w:r w:rsidR="00EF7871">
        <w:rPr>
          <w:rFonts w:cstheme="minorHAnsi"/>
        </w:rPr>
        <w:t>Increases</w:t>
      </w:r>
      <w:r w:rsidR="006B5912" w:rsidRPr="006B5912">
        <w:rPr>
          <w:rFonts w:cstheme="minorHAnsi"/>
        </w:rPr>
        <w:t xml:space="preserve"> Support for</w:t>
      </w:r>
      <w:r w:rsidR="006B5912">
        <w:rPr>
          <w:rFonts w:cstheme="minorHAnsi"/>
        </w:rPr>
        <w:t xml:space="preserve"> </w:t>
      </w:r>
      <w:r w:rsidR="006B5912" w:rsidRPr="006B5912">
        <w:rPr>
          <w:rFonts w:cstheme="minorHAnsi"/>
        </w:rPr>
        <w:t>Universal Health Care</w:t>
      </w:r>
      <w:r w:rsidR="00EF7871">
        <w:rPr>
          <w:rFonts w:cstheme="minorHAnsi"/>
        </w:rPr>
        <w:t xml:space="preserve"> for </w:t>
      </w:r>
      <w:r w:rsidR="003117C2">
        <w:rPr>
          <w:rFonts w:cstheme="minorHAnsi"/>
        </w:rPr>
        <w:t xml:space="preserve">People </w:t>
      </w:r>
      <w:r w:rsidR="00EF7871">
        <w:rPr>
          <w:rFonts w:cstheme="minorHAnsi"/>
        </w:rPr>
        <w:t xml:space="preserve">with High </w:t>
      </w:r>
      <w:r w:rsidR="003117C2">
        <w:rPr>
          <w:rFonts w:cstheme="minorHAnsi"/>
        </w:rPr>
        <w:t xml:space="preserve">Objective </w:t>
      </w:r>
      <w:r w:rsidR="00EF7871">
        <w:rPr>
          <w:rFonts w:cstheme="minorHAnsi"/>
        </w:rPr>
        <w:t>Numeracy</w:t>
      </w:r>
    </w:p>
    <w:p w14:paraId="05C29FC8" w14:textId="16786DF0" w:rsidR="001141E5" w:rsidRPr="005A77C3" w:rsidRDefault="001141E5">
      <w:pPr>
        <w:rPr>
          <w:rFonts w:cstheme="minorHAnsi"/>
        </w:rPr>
      </w:pPr>
    </w:p>
    <w:p w14:paraId="412FA0FA" w14:textId="50C5963F" w:rsidR="001141E5" w:rsidRPr="005A77C3" w:rsidRDefault="001141E5" w:rsidP="001141E5">
      <w:pPr>
        <w:rPr>
          <w:rFonts w:cstheme="minorHAnsi"/>
        </w:rPr>
      </w:pPr>
      <w:r w:rsidRPr="005A77C3">
        <w:rPr>
          <w:rFonts w:cstheme="minorHAnsi"/>
          <w:b/>
        </w:rPr>
        <w:t>Authors</w:t>
      </w:r>
      <w:r w:rsidRPr="005A77C3">
        <w:rPr>
          <w:rFonts w:cstheme="minorHAnsi"/>
        </w:rPr>
        <w:t xml:space="preserve">: </w:t>
      </w:r>
      <w:r w:rsidR="00A850A3" w:rsidRPr="005A77C3">
        <w:rPr>
          <w:rFonts w:cstheme="minorHAnsi"/>
          <w:bCs/>
        </w:rPr>
        <w:t>Sean Duan, BS</w:t>
      </w:r>
      <w:r w:rsidR="00A850A3">
        <w:rPr>
          <w:rFonts w:cstheme="minorHAnsi"/>
          <w:bCs/>
        </w:rPr>
        <w:t>;</w:t>
      </w:r>
      <w:r w:rsidR="00A850A3" w:rsidRPr="005A77C3">
        <w:rPr>
          <w:rFonts w:cstheme="minorHAnsi"/>
          <w:bCs/>
        </w:rPr>
        <w:t xml:space="preserve"> </w:t>
      </w:r>
      <w:r w:rsidRPr="005A77C3">
        <w:rPr>
          <w:rFonts w:cstheme="minorHAnsi"/>
          <w:bCs/>
        </w:rPr>
        <w:t xml:space="preserve">Victoria A. Shaffer, PhD </w:t>
      </w:r>
    </w:p>
    <w:p w14:paraId="251E3F18" w14:textId="2E21FA6D" w:rsidR="001141E5" w:rsidRPr="005A77C3" w:rsidRDefault="001141E5">
      <w:pPr>
        <w:rPr>
          <w:rFonts w:cstheme="minorHAnsi"/>
        </w:rPr>
      </w:pPr>
    </w:p>
    <w:p w14:paraId="1D2200AC" w14:textId="67065349" w:rsidR="001141E5" w:rsidRPr="005A77C3" w:rsidRDefault="001141E5" w:rsidP="0086546C">
      <w:pPr>
        <w:rPr>
          <w:rFonts w:cstheme="minorHAnsi"/>
        </w:rPr>
      </w:pPr>
      <w:r w:rsidRPr="005A77C3">
        <w:rPr>
          <w:rFonts w:cstheme="minorHAnsi"/>
          <w:b/>
        </w:rPr>
        <w:t>Purpose</w:t>
      </w:r>
      <w:r w:rsidRPr="005A77C3">
        <w:rPr>
          <w:rFonts w:cstheme="minorHAnsi"/>
        </w:rPr>
        <w:t xml:space="preserve">: </w:t>
      </w:r>
      <w:r w:rsidR="00D91012">
        <w:rPr>
          <w:rFonts w:cstheme="minorHAnsi"/>
        </w:rPr>
        <w:t>U</w:t>
      </w:r>
      <w:r w:rsidR="006267CC">
        <w:rPr>
          <w:rFonts w:cstheme="minorHAnsi"/>
        </w:rPr>
        <w:t>niversal health care</w:t>
      </w:r>
      <w:r w:rsidR="006B5912">
        <w:rPr>
          <w:rFonts w:cstheme="minorHAnsi"/>
        </w:rPr>
        <w:t xml:space="preserve"> </w:t>
      </w:r>
      <w:r w:rsidR="00D91012">
        <w:rPr>
          <w:rFonts w:cstheme="minorHAnsi"/>
        </w:rPr>
        <w:t>lacks support</w:t>
      </w:r>
      <w:r w:rsidR="00C11131">
        <w:rPr>
          <w:rFonts w:cstheme="minorHAnsi"/>
        </w:rPr>
        <w:t xml:space="preserve"> in the US</w:t>
      </w:r>
      <w:r w:rsidRPr="005A77C3">
        <w:rPr>
          <w:rFonts w:cstheme="minorHAnsi"/>
        </w:rPr>
        <w:t>.</w:t>
      </w:r>
      <w:r w:rsidR="00085E8D">
        <w:rPr>
          <w:rFonts w:cstheme="minorHAnsi"/>
        </w:rPr>
        <w:t xml:space="preserve"> Explicit </w:t>
      </w:r>
      <w:r w:rsidR="00104231">
        <w:rPr>
          <w:rFonts w:cstheme="minorHAnsi"/>
        </w:rPr>
        <w:t>h</w:t>
      </w:r>
      <w:r w:rsidR="00085E8D">
        <w:rPr>
          <w:rFonts w:cstheme="minorHAnsi"/>
        </w:rPr>
        <w:t xml:space="preserve">ealth </w:t>
      </w:r>
      <w:r w:rsidR="00104231">
        <w:rPr>
          <w:rFonts w:cstheme="minorHAnsi"/>
        </w:rPr>
        <w:t>b</w:t>
      </w:r>
      <w:r w:rsidR="00085E8D">
        <w:rPr>
          <w:rFonts w:cstheme="minorHAnsi"/>
        </w:rPr>
        <w:t xml:space="preserve">enefits packages (HBPs) may improve support for UHC </w:t>
      </w:r>
      <w:r w:rsidR="0086546C">
        <w:rPr>
          <w:rFonts w:cstheme="minorHAnsi"/>
        </w:rPr>
        <w:t>b</w:t>
      </w:r>
      <w:r w:rsidR="00085E8D">
        <w:rPr>
          <w:rFonts w:cstheme="minorHAnsi"/>
        </w:rPr>
        <w:t xml:space="preserve">y </w:t>
      </w:r>
      <w:r w:rsidR="0086546C">
        <w:rPr>
          <w:rFonts w:cstheme="minorHAnsi"/>
        </w:rPr>
        <w:t>heightening comprehensibility and increasing perceived equality</w:t>
      </w:r>
      <w:r w:rsidR="00D91012">
        <w:rPr>
          <w:rFonts w:cstheme="minorHAnsi"/>
        </w:rPr>
        <w:t xml:space="preserve"> through outlining the cost and scope of care</w:t>
      </w:r>
      <w:r w:rsidR="0086546C">
        <w:rPr>
          <w:rFonts w:cstheme="minorHAnsi"/>
        </w:rPr>
        <w:t xml:space="preserve">. </w:t>
      </w:r>
      <w:r w:rsidR="00BF3038">
        <w:rPr>
          <w:rFonts w:cstheme="minorHAnsi"/>
        </w:rPr>
        <w:t>To test these hypotheses, w</w:t>
      </w:r>
      <w:r w:rsidR="0086546C">
        <w:rPr>
          <w:rFonts w:cstheme="minorHAnsi"/>
        </w:rPr>
        <w:t>e compared support for UHC after a HBP</w:t>
      </w:r>
      <w:r w:rsidR="00C11131">
        <w:rPr>
          <w:rFonts w:cstheme="minorHAnsi"/>
        </w:rPr>
        <w:t xml:space="preserve"> intervention</w:t>
      </w:r>
      <w:r w:rsidR="0086546C">
        <w:rPr>
          <w:rFonts w:cstheme="minorHAnsi"/>
        </w:rPr>
        <w:t xml:space="preserve">, </w:t>
      </w:r>
      <w:r w:rsidR="00CD5153">
        <w:rPr>
          <w:rFonts w:cstheme="minorHAnsi"/>
        </w:rPr>
        <w:t>uninformative control</w:t>
      </w:r>
      <w:r w:rsidR="0086546C">
        <w:rPr>
          <w:rFonts w:cstheme="minorHAnsi"/>
        </w:rPr>
        <w:t>, or ‘standard’ UHC messaging from the World Health Organization (WHO).</w:t>
      </w:r>
    </w:p>
    <w:p w14:paraId="50B5B0C4" w14:textId="654B2119" w:rsidR="000765D5" w:rsidRPr="005A77C3" w:rsidRDefault="000765D5" w:rsidP="001141E5">
      <w:pPr>
        <w:rPr>
          <w:rFonts w:cstheme="minorHAnsi"/>
        </w:rPr>
      </w:pPr>
    </w:p>
    <w:p w14:paraId="08320D1B" w14:textId="42B69F1B" w:rsidR="000765D5" w:rsidRPr="005A77C3" w:rsidRDefault="000765D5" w:rsidP="000765D5">
      <w:pPr>
        <w:rPr>
          <w:rFonts w:cstheme="minorHAnsi"/>
        </w:rPr>
      </w:pPr>
      <w:r w:rsidRPr="005A77C3">
        <w:rPr>
          <w:rFonts w:cstheme="minorHAnsi"/>
          <w:b/>
        </w:rPr>
        <w:t>Method</w:t>
      </w:r>
      <w:r w:rsidRPr="005A77C3">
        <w:rPr>
          <w:rFonts w:cstheme="minorHAnsi"/>
        </w:rPr>
        <w:t xml:space="preserve">: </w:t>
      </w:r>
      <w:r w:rsidR="002B0F77">
        <w:rPr>
          <w:rFonts w:cstheme="minorHAnsi"/>
        </w:rPr>
        <w:t xml:space="preserve">Study 1 </w:t>
      </w:r>
      <w:r w:rsidRPr="005A77C3">
        <w:rPr>
          <w:rFonts w:cstheme="minorHAnsi"/>
        </w:rPr>
        <w:t>(N=</w:t>
      </w:r>
      <w:r w:rsidR="008C28BB">
        <w:rPr>
          <w:rFonts w:cstheme="minorHAnsi"/>
        </w:rPr>
        <w:t>189</w:t>
      </w:r>
      <w:r w:rsidR="00085E8D">
        <w:rPr>
          <w:rFonts w:cstheme="minorHAnsi"/>
        </w:rPr>
        <w:t xml:space="preserve">) </w:t>
      </w:r>
      <w:r w:rsidR="00DD0A6E">
        <w:rPr>
          <w:rFonts w:cstheme="minorHAnsi"/>
        </w:rPr>
        <w:t>was a 2</w:t>
      </w:r>
      <w:r w:rsidR="00C11131">
        <w:rPr>
          <w:rFonts w:cstheme="minorHAnsi"/>
        </w:rPr>
        <w:t>(pre-</w:t>
      </w:r>
      <w:proofErr w:type="gramStart"/>
      <w:r w:rsidR="00C11131">
        <w:rPr>
          <w:rFonts w:cstheme="minorHAnsi"/>
        </w:rPr>
        <w:t>post)</w:t>
      </w:r>
      <w:r w:rsidR="00DD0A6E">
        <w:rPr>
          <w:rFonts w:cstheme="minorHAnsi"/>
        </w:rPr>
        <w:t>x</w:t>
      </w:r>
      <w:proofErr w:type="gramEnd"/>
      <w:r w:rsidR="00DD0A6E">
        <w:rPr>
          <w:rFonts w:cstheme="minorHAnsi"/>
        </w:rPr>
        <w:t>3</w:t>
      </w:r>
      <w:r w:rsidR="00C11131">
        <w:rPr>
          <w:rFonts w:cstheme="minorHAnsi"/>
        </w:rPr>
        <w:t xml:space="preserve">(condition) </w:t>
      </w:r>
      <w:r w:rsidR="00DD0A6E">
        <w:rPr>
          <w:rFonts w:cstheme="minorHAnsi"/>
        </w:rPr>
        <w:t>mixed</w:t>
      </w:r>
      <w:r w:rsidR="00C11131">
        <w:rPr>
          <w:rFonts w:cstheme="minorHAnsi"/>
        </w:rPr>
        <w:t>-</w:t>
      </w:r>
      <w:r w:rsidR="00DD0A6E">
        <w:rPr>
          <w:rFonts w:cstheme="minorHAnsi"/>
        </w:rPr>
        <w:t>subjects design</w:t>
      </w:r>
      <w:r w:rsidR="00CD5153">
        <w:rPr>
          <w:rFonts w:cstheme="minorHAnsi"/>
        </w:rPr>
        <w:t>.</w:t>
      </w:r>
      <w:r w:rsidR="0086546C">
        <w:rPr>
          <w:rFonts w:cstheme="minorHAnsi"/>
        </w:rPr>
        <w:t xml:space="preserve"> </w:t>
      </w:r>
      <w:r w:rsidR="00CD5153">
        <w:rPr>
          <w:rFonts w:cstheme="minorHAnsi"/>
        </w:rPr>
        <w:t>P</w:t>
      </w:r>
      <w:r w:rsidR="00DD0A6E">
        <w:rPr>
          <w:rFonts w:cstheme="minorHAnsi"/>
        </w:rPr>
        <w:t xml:space="preserve">articipants </w:t>
      </w:r>
      <w:r w:rsidR="00DD0A6E">
        <w:t>were randomly assigned to</w:t>
      </w:r>
      <w:r w:rsidR="000E36F9">
        <w:t xml:space="preserve"> </w:t>
      </w:r>
      <w:r w:rsidR="00C11131">
        <w:t xml:space="preserve">one of three conditions: 1) </w:t>
      </w:r>
      <w:r w:rsidR="000E36F9">
        <w:t xml:space="preserve">building </w:t>
      </w:r>
      <w:r w:rsidR="00C11131">
        <w:t xml:space="preserve">an </w:t>
      </w:r>
      <w:r w:rsidR="000E36F9">
        <w:t>HBP</w:t>
      </w:r>
      <w:r w:rsidR="00C11131">
        <w:t xml:space="preserve"> exercise;</w:t>
      </w:r>
      <w:r w:rsidR="002346C2">
        <w:t xml:space="preserve"> </w:t>
      </w:r>
      <w:r w:rsidR="00C11131">
        <w:t xml:space="preserve">2) reviewing </w:t>
      </w:r>
      <w:r w:rsidR="002346C2">
        <w:t xml:space="preserve">a </w:t>
      </w:r>
      <w:r w:rsidR="00C11131">
        <w:t xml:space="preserve">pre-selected </w:t>
      </w:r>
      <w:r w:rsidR="002346C2">
        <w:t>HBP</w:t>
      </w:r>
      <w:r w:rsidR="00C11131">
        <w:t>;</w:t>
      </w:r>
      <w:r w:rsidR="00D91012">
        <w:t xml:space="preserve"> </w:t>
      </w:r>
      <w:r w:rsidR="00C11131">
        <w:t xml:space="preserve">3) completing </w:t>
      </w:r>
      <w:r w:rsidR="00D91012">
        <w:t>an uninformative control</w:t>
      </w:r>
      <w:r w:rsidR="00C11131">
        <w:t xml:space="preserve"> exercise</w:t>
      </w:r>
      <w:r w:rsidR="00D91012">
        <w:t xml:space="preserve">. </w:t>
      </w:r>
      <w:r w:rsidR="002B0F77">
        <w:rPr>
          <w:rFonts w:cstheme="minorHAnsi"/>
        </w:rPr>
        <w:t xml:space="preserve">Study 2 </w:t>
      </w:r>
      <w:r w:rsidR="00085E8D">
        <w:rPr>
          <w:rFonts w:cstheme="minorHAnsi"/>
        </w:rPr>
        <w:t>(</w:t>
      </w:r>
      <w:r w:rsidR="008C28BB">
        <w:rPr>
          <w:rFonts w:cstheme="minorHAnsi"/>
        </w:rPr>
        <w:t>N=412)</w:t>
      </w:r>
      <w:r w:rsidR="00CD5153">
        <w:rPr>
          <w:rFonts w:cstheme="minorHAnsi"/>
        </w:rPr>
        <w:t xml:space="preserve"> was a 2</w:t>
      </w:r>
      <w:r w:rsidR="00C11131">
        <w:rPr>
          <w:rFonts w:cstheme="minorHAnsi"/>
        </w:rPr>
        <w:t>(pre-</w:t>
      </w:r>
      <w:proofErr w:type="gramStart"/>
      <w:r w:rsidR="00C11131">
        <w:rPr>
          <w:rFonts w:cstheme="minorHAnsi"/>
        </w:rPr>
        <w:t>post)</w:t>
      </w:r>
      <w:r w:rsidR="00CD5153">
        <w:rPr>
          <w:rFonts w:cstheme="minorHAnsi"/>
        </w:rPr>
        <w:t>x</w:t>
      </w:r>
      <w:proofErr w:type="gramEnd"/>
      <w:r w:rsidR="00CD5153">
        <w:rPr>
          <w:rFonts w:cstheme="minorHAnsi"/>
        </w:rPr>
        <w:t>2</w:t>
      </w:r>
      <w:r w:rsidR="00C11131">
        <w:rPr>
          <w:rFonts w:cstheme="minorHAnsi"/>
        </w:rPr>
        <w:t>(condition)</w:t>
      </w:r>
      <w:r w:rsidR="00CD5153">
        <w:rPr>
          <w:rFonts w:cstheme="minorHAnsi"/>
        </w:rPr>
        <w:t xml:space="preserve"> mixed</w:t>
      </w:r>
      <w:r w:rsidR="00BF3038">
        <w:rPr>
          <w:rFonts w:cstheme="minorHAnsi"/>
        </w:rPr>
        <w:t>-</w:t>
      </w:r>
      <w:r w:rsidR="00CD5153">
        <w:rPr>
          <w:rFonts w:cstheme="minorHAnsi"/>
        </w:rPr>
        <w:t>subjects design</w:t>
      </w:r>
      <w:r w:rsidR="002346C2">
        <w:rPr>
          <w:rFonts w:cstheme="minorHAnsi"/>
        </w:rPr>
        <w:t xml:space="preserve"> with random assignment</w:t>
      </w:r>
      <w:r w:rsidR="00AF5479">
        <w:rPr>
          <w:rFonts w:cstheme="minorHAnsi"/>
        </w:rPr>
        <w:t xml:space="preserve"> to either</w:t>
      </w:r>
      <w:r w:rsidR="00CD5153">
        <w:rPr>
          <w:rFonts w:cstheme="minorHAnsi"/>
        </w:rPr>
        <w:t xml:space="preserve"> </w:t>
      </w:r>
      <w:r w:rsidR="002346C2">
        <w:rPr>
          <w:rFonts w:cstheme="minorHAnsi"/>
        </w:rPr>
        <w:t xml:space="preserve">building an HBP or </w:t>
      </w:r>
      <w:r w:rsidR="00AF5479">
        <w:rPr>
          <w:rFonts w:cstheme="minorHAnsi"/>
        </w:rPr>
        <w:t xml:space="preserve">reading </w:t>
      </w:r>
      <w:r w:rsidR="002346C2">
        <w:rPr>
          <w:rFonts w:cstheme="minorHAnsi"/>
        </w:rPr>
        <w:t xml:space="preserve">WHO </w:t>
      </w:r>
      <w:r w:rsidR="0086546C">
        <w:rPr>
          <w:rFonts w:cstheme="minorHAnsi"/>
        </w:rPr>
        <w:t>pamphlets</w:t>
      </w:r>
      <w:r w:rsidR="002346C2">
        <w:rPr>
          <w:rFonts w:cstheme="minorHAnsi"/>
        </w:rPr>
        <w:t xml:space="preserve"> </w:t>
      </w:r>
      <w:r w:rsidR="00FD6164">
        <w:rPr>
          <w:rFonts w:cstheme="minorHAnsi"/>
        </w:rPr>
        <w:t xml:space="preserve">about </w:t>
      </w:r>
      <w:r w:rsidR="002346C2">
        <w:rPr>
          <w:rFonts w:cstheme="minorHAnsi"/>
        </w:rPr>
        <w:t xml:space="preserve">UHC. </w:t>
      </w:r>
      <w:r w:rsidR="002346C2">
        <w:t xml:space="preserve">HBP building </w:t>
      </w:r>
      <w:r w:rsidR="00C11131">
        <w:t xml:space="preserve">used </w:t>
      </w:r>
      <w:r w:rsidR="002346C2">
        <w:t xml:space="preserve">the “Choosing </w:t>
      </w:r>
      <w:proofErr w:type="spellStart"/>
      <w:r w:rsidR="002346C2">
        <w:t>Healthplans</w:t>
      </w:r>
      <w:proofErr w:type="spellEnd"/>
      <w:r w:rsidR="002346C2">
        <w:t xml:space="preserve"> All Together” (CHAT) simulation exercise</w:t>
      </w:r>
      <w:r w:rsidR="00C11131">
        <w:t xml:space="preserve"> where p</w:t>
      </w:r>
      <w:r w:rsidR="002346C2">
        <w:t xml:space="preserve">articipants </w:t>
      </w:r>
      <w:r w:rsidR="00C11131">
        <w:t>construct</w:t>
      </w:r>
      <w:r w:rsidR="003117C2">
        <w:t>ed</w:t>
      </w:r>
      <w:r w:rsidR="00C11131">
        <w:t xml:space="preserve"> their own HBP by allocating a limited set of resources to </w:t>
      </w:r>
      <w:r w:rsidR="002346C2">
        <w:t>benefit types (</w:t>
      </w:r>
      <w:proofErr w:type="gramStart"/>
      <w:r w:rsidR="002346C2">
        <w:t>e.g.</w:t>
      </w:r>
      <w:proofErr w:type="gramEnd"/>
      <w:r w:rsidR="002346C2">
        <w:t xml:space="preserve"> dental) and </w:t>
      </w:r>
      <w:r w:rsidR="003117C2">
        <w:t xml:space="preserve">choosing </w:t>
      </w:r>
      <w:r w:rsidR="002346C2">
        <w:t>scope of coverage (basic</w:t>
      </w:r>
      <w:r w:rsidR="00C11131">
        <w:t>-</w:t>
      </w:r>
      <w:r w:rsidR="002346C2">
        <w:t>to</w:t>
      </w:r>
      <w:r w:rsidR="00C11131">
        <w:t>-</w:t>
      </w:r>
      <w:r w:rsidR="002346C2">
        <w:t>high)</w:t>
      </w:r>
      <w:r w:rsidR="00BF3038">
        <w:t>; see Figure 1</w:t>
      </w:r>
      <w:r w:rsidR="002453DE">
        <w:t xml:space="preserve">. </w:t>
      </w:r>
      <w:r w:rsidR="006E1116">
        <w:rPr>
          <w:rFonts w:cstheme="minorHAnsi"/>
        </w:rPr>
        <w:t>S</w:t>
      </w:r>
      <w:r w:rsidR="0086546C">
        <w:rPr>
          <w:rFonts w:cstheme="minorHAnsi"/>
        </w:rPr>
        <w:t xml:space="preserve">upport for UHC </w:t>
      </w:r>
      <w:r w:rsidR="006E1116">
        <w:rPr>
          <w:rFonts w:cstheme="minorHAnsi"/>
        </w:rPr>
        <w:t>w</w:t>
      </w:r>
      <w:r w:rsidR="0086546C">
        <w:rPr>
          <w:rFonts w:cstheme="minorHAnsi"/>
        </w:rPr>
        <w:t xml:space="preserve">as our </w:t>
      </w:r>
      <w:r w:rsidR="00E32B6A">
        <w:rPr>
          <w:rFonts w:cstheme="minorHAnsi"/>
        </w:rPr>
        <w:t>primary</w:t>
      </w:r>
      <w:r w:rsidR="0086546C">
        <w:rPr>
          <w:rFonts w:cstheme="minorHAnsi"/>
        </w:rPr>
        <w:t xml:space="preserve"> </w:t>
      </w:r>
      <w:r w:rsidR="00E32B6A">
        <w:rPr>
          <w:rFonts w:cstheme="minorHAnsi"/>
        </w:rPr>
        <w:t>outcome measure</w:t>
      </w:r>
      <w:r w:rsidR="006E1116">
        <w:rPr>
          <w:rFonts w:cstheme="minorHAnsi"/>
        </w:rPr>
        <w:t xml:space="preserve">; </w:t>
      </w:r>
      <w:r w:rsidR="00C11131">
        <w:rPr>
          <w:rFonts w:cstheme="minorHAnsi"/>
        </w:rPr>
        <w:t>p</w:t>
      </w:r>
      <w:r w:rsidR="006E1116">
        <w:rPr>
          <w:rFonts w:cstheme="minorHAnsi"/>
        </w:rPr>
        <w:t>erceived</w:t>
      </w:r>
      <w:r w:rsidR="0086546C">
        <w:rPr>
          <w:rFonts w:cstheme="minorHAnsi"/>
        </w:rPr>
        <w:t xml:space="preserve"> equality </w:t>
      </w:r>
      <w:ins w:id="0" w:author="Sean Duan" w:date="2021-06-07T11:34:00Z">
        <w:r w:rsidR="00136B8E">
          <w:rPr>
            <w:rFonts w:cstheme="minorHAnsi"/>
          </w:rPr>
          <w:t>(</w:t>
        </w:r>
        <w:proofErr w:type="gramStart"/>
        <w:r w:rsidR="00136B8E">
          <w:rPr>
            <w:rFonts w:cstheme="minorHAnsi"/>
          </w:rPr>
          <w:t>i.e.</w:t>
        </w:r>
        <w:proofErr w:type="gramEnd"/>
        <w:r w:rsidR="00136B8E">
          <w:rPr>
            <w:rFonts w:cstheme="minorHAnsi"/>
          </w:rPr>
          <w:t xml:space="preserve"> is </w:t>
        </w:r>
      </w:ins>
      <w:ins w:id="1" w:author="Sean Duan" w:date="2021-06-07T11:43:00Z">
        <w:r w:rsidR="00136B8E">
          <w:rPr>
            <w:rFonts w:cstheme="minorHAnsi"/>
          </w:rPr>
          <w:t>UHC</w:t>
        </w:r>
      </w:ins>
      <w:ins w:id="2" w:author="Sean Duan" w:date="2021-06-07T11:34:00Z">
        <w:r w:rsidR="00136B8E">
          <w:rPr>
            <w:rFonts w:cstheme="minorHAnsi"/>
          </w:rPr>
          <w:t xml:space="preserve"> seen as fair?)</w:t>
        </w:r>
      </w:ins>
      <w:ins w:id="3" w:author="Sean Duan" w:date="2021-06-07T11:35:00Z">
        <w:r w:rsidR="00136B8E">
          <w:rPr>
            <w:rFonts w:cstheme="minorHAnsi"/>
          </w:rPr>
          <w:t xml:space="preserve"> </w:t>
        </w:r>
      </w:ins>
      <w:r w:rsidR="0086546C">
        <w:rPr>
          <w:rFonts w:cstheme="minorHAnsi"/>
        </w:rPr>
        <w:t xml:space="preserve">and </w:t>
      </w:r>
      <w:commentRangeStart w:id="4"/>
      <w:r w:rsidR="00D32C63">
        <w:rPr>
          <w:rFonts w:cstheme="minorHAnsi"/>
        </w:rPr>
        <w:t xml:space="preserve">comprehensibility </w:t>
      </w:r>
      <w:commentRangeEnd w:id="4"/>
      <w:ins w:id="5" w:author="Sean Duan" w:date="2021-06-07T11:35:00Z">
        <w:r w:rsidR="00136B8E">
          <w:rPr>
            <w:rFonts w:cstheme="minorHAnsi"/>
          </w:rPr>
          <w:t xml:space="preserve">(i.e. </w:t>
        </w:r>
      </w:ins>
      <w:ins w:id="6" w:author="Sean Duan" w:date="2021-06-07T11:43:00Z">
        <w:r w:rsidR="00136B8E">
          <w:rPr>
            <w:rFonts w:cstheme="minorHAnsi"/>
          </w:rPr>
          <w:t>how easy is it to understand UHC?</w:t>
        </w:r>
      </w:ins>
      <w:ins w:id="7" w:author="Sean Duan" w:date="2021-06-07T11:35:00Z">
        <w:r w:rsidR="00136B8E">
          <w:rPr>
            <w:rFonts w:cstheme="minorHAnsi"/>
          </w:rPr>
          <w:t xml:space="preserve">) </w:t>
        </w:r>
      </w:ins>
      <w:r w:rsidR="00BF3038">
        <w:rPr>
          <w:rStyle w:val="CommentReference"/>
        </w:rPr>
        <w:commentReference w:id="4"/>
      </w:r>
      <w:r w:rsidR="006E1116">
        <w:rPr>
          <w:rFonts w:cstheme="minorHAnsi"/>
        </w:rPr>
        <w:t>were</w:t>
      </w:r>
      <w:r w:rsidR="00D32C63">
        <w:rPr>
          <w:rFonts w:cstheme="minorHAnsi"/>
        </w:rPr>
        <w:t xml:space="preserve"> </w:t>
      </w:r>
      <w:r w:rsidR="00107CE1">
        <w:rPr>
          <w:rFonts w:cstheme="minorHAnsi"/>
        </w:rPr>
        <w:t xml:space="preserve">included as </w:t>
      </w:r>
      <w:r w:rsidR="00FD6164">
        <w:rPr>
          <w:rFonts w:cstheme="minorHAnsi"/>
        </w:rPr>
        <w:t>mediators</w:t>
      </w:r>
      <w:r w:rsidR="00E32B6A">
        <w:rPr>
          <w:rFonts w:cstheme="minorHAnsi"/>
        </w:rPr>
        <w:t>.</w:t>
      </w:r>
      <w:r w:rsidR="006E1116">
        <w:rPr>
          <w:rFonts w:cstheme="minorHAnsi"/>
        </w:rPr>
        <w:t xml:space="preserve"> </w:t>
      </w:r>
      <w:r w:rsidR="00107CE1">
        <w:rPr>
          <w:rFonts w:cstheme="minorHAnsi"/>
        </w:rPr>
        <w:t xml:space="preserve">All items were measured </w:t>
      </w:r>
      <w:r w:rsidR="003117C2">
        <w:t>both pre and post intervention</w:t>
      </w:r>
      <w:r w:rsidR="00BF3038">
        <w:t xml:space="preserve"> </w:t>
      </w:r>
      <w:r w:rsidR="00BF3038">
        <w:rPr>
          <w:rFonts w:cstheme="minorHAnsi"/>
        </w:rPr>
        <w:t>using 0-100 slider-bar scales</w:t>
      </w:r>
      <w:r w:rsidR="003117C2">
        <w:t>.</w:t>
      </w:r>
      <w:r w:rsidR="00107CE1" w:rsidDel="00107CE1">
        <w:rPr>
          <w:rFonts w:cstheme="minorHAnsi"/>
        </w:rPr>
        <w:t xml:space="preserve"> </w:t>
      </w:r>
      <w:r w:rsidR="00347088">
        <w:rPr>
          <w:rFonts w:cstheme="minorHAnsi"/>
        </w:rPr>
        <w:t xml:space="preserve">In Study 2, we </w:t>
      </w:r>
      <w:r w:rsidR="00FD6164">
        <w:rPr>
          <w:rFonts w:cstheme="minorHAnsi"/>
        </w:rPr>
        <w:t xml:space="preserve">also included </w:t>
      </w:r>
      <w:r w:rsidR="00347088">
        <w:rPr>
          <w:rFonts w:cstheme="minorHAnsi"/>
        </w:rPr>
        <w:t xml:space="preserve">the </w:t>
      </w:r>
      <w:r w:rsidR="00E32B6A">
        <w:rPr>
          <w:rFonts w:cstheme="minorHAnsi"/>
        </w:rPr>
        <w:t xml:space="preserve">Rasch Numeracy Scale and </w:t>
      </w:r>
      <w:r w:rsidR="00107CE1">
        <w:rPr>
          <w:rFonts w:cstheme="minorHAnsi"/>
        </w:rPr>
        <w:t xml:space="preserve">the </w:t>
      </w:r>
      <w:r w:rsidR="00E32B6A">
        <w:rPr>
          <w:rFonts w:cstheme="minorHAnsi"/>
        </w:rPr>
        <w:t xml:space="preserve">Subjective Numeracy Scale </w:t>
      </w:r>
      <w:r w:rsidR="00347088">
        <w:rPr>
          <w:rFonts w:cstheme="minorHAnsi"/>
        </w:rPr>
        <w:t>as moderators</w:t>
      </w:r>
      <w:r w:rsidR="006E1116">
        <w:rPr>
          <w:rFonts w:cstheme="minorHAnsi"/>
        </w:rPr>
        <w:t>.</w:t>
      </w:r>
      <w:r w:rsidR="005359A7">
        <w:rPr>
          <w:rFonts w:cstheme="minorHAnsi"/>
        </w:rPr>
        <w:t xml:space="preserve"> </w:t>
      </w:r>
    </w:p>
    <w:p w14:paraId="7849A28A" w14:textId="3BED70BC" w:rsidR="00D43D39" w:rsidRPr="005A77C3" w:rsidRDefault="00D43D39" w:rsidP="000765D5">
      <w:pPr>
        <w:rPr>
          <w:rFonts w:cstheme="minorHAnsi"/>
        </w:rPr>
      </w:pPr>
    </w:p>
    <w:p w14:paraId="7EA46138" w14:textId="77777777" w:rsidR="008E7204" w:rsidRDefault="00D43D39" w:rsidP="00C933F7">
      <w:pPr>
        <w:rPr>
          <w:ins w:id="8" w:author="Sean Duan" w:date="2021-06-07T11:48:00Z"/>
          <w:rFonts w:cstheme="minorHAnsi"/>
        </w:rPr>
      </w:pPr>
      <w:r w:rsidRPr="005A77C3">
        <w:rPr>
          <w:rFonts w:cstheme="minorHAnsi"/>
          <w:b/>
          <w:bCs/>
        </w:rPr>
        <w:t>Results</w:t>
      </w:r>
      <w:r w:rsidRPr="005A77C3">
        <w:rPr>
          <w:rFonts w:cstheme="minorHAnsi"/>
        </w:rPr>
        <w:t xml:space="preserve">: </w:t>
      </w:r>
      <w:r w:rsidR="005359A7">
        <w:rPr>
          <w:rFonts w:cstheme="minorHAnsi"/>
        </w:rPr>
        <w:t xml:space="preserve">In </w:t>
      </w:r>
      <w:r w:rsidR="002B0F77">
        <w:rPr>
          <w:rFonts w:cstheme="minorHAnsi"/>
        </w:rPr>
        <w:t>Study 1</w:t>
      </w:r>
      <w:r w:rsidR="005359A7">
        <w:rPr>
          <w:rFonts w:cstheme="minorHAnsi"/>
        </w:rPr>
        <w:t xml:space="preserve">, </w:t>
      </w:r>
      <w:r w:rsidR="005147F4">
        <w:rPr>
          <w:rFonts w:cstheme="minorHAnsi"/>
        </w:rPr>
        <w:t xml:space="preserve">both </w:t>
      </w:r>
      <w:r w:rsidR="00E32B6A">
        <w:rPr>
          <w:rFonts w:cstheme="minorHAnsi"/>
        </w:rPr>
        <w:t>HBP interventions</w:t>
      </w:r>
      <w:r w:rsidR="005147F4">
        <w:rPr>
          <w:rFonts w:cstheme="minorHAnsi"/>
        </w:rPr>
        <w:t xml:space="preserve"> </w:t>
      </w:r>
      <w:r w:rsidR="00E32B6A">
        <w:rPr>
          <w:rFonts w:cstheme="minorHAnsi"/>
        </w:rPr>
        <w:t xml:space="preserve">increased </w:t>
      </w:r>
      <w:r w:rsidR="005359A7">
        <w:rPr>
          <w:rFonts w:cstheme="minorHAnsi"/>
        </w:rPr>
        <w:t>UHC</w:t>
      </w:r>
      <w:r w:rsidR="005147F4">
        <w:rPr>
          <w:rFonts w:cstheme="minorHAnsi"/>
        </w:rPr>
        <w:t xml:space="preserve"> </w:t>
      </w:r>
      <w:r w:rsidR="00E32B6A">
        <w:rPr>
          <w:rFonts w:cstheme="minorHAnsi"/>
        </w:rPr>
        <w:t xml:space="preserve">support versus the </w:t>
      </w:r>
      <w:r w:rsidR="00DE401B">
        <w:rPr>
          <w:rFonts w:cstheme="minorHAnsi"/>
        </w:rPr>
        <w:t>control</w:t>
      </w:r>
      <w:r w:rsidR="00786E5D" w:rsidRPr="005A77C3">
        <w:rPr>
          <w:rFonts w:cstheme="minorHAnsi"/>
        </w:rPr>
        <w:t>.</w:t>
      </w:r>
      <w:r w:rsidR="005359A7">
        <w:rPr>
          <w:rFonts w:cstheme="minorHAnsi"/>
        </w:rPr>
        <w:t xml:space="preserve"> In </w:t>
      </w:r>
      <w:r w:rsidR="002B0F77">
        <w:rPr>
          <w:rFonts w:cstheme="minorHAnsi"/>
        </w:rPr>
        <w:t xml:space="preserve">Study 2 </w:t>
      </w:r>
      <w:r w:rsidR="004675DA">
        <w:rPr>
          <w:rFonts w:cstheme="minorHAnsi"/>
        </w:rPr>
        <w:t xml:space="preserve">there was </w:t>
      </w:r>
      <w:r w:rsidR="00C933F7">
        <w:rPr>
          <w:rFonts w:cstheme="minorHAnsi"/>
        </w:rPr>
        <w:t>no main effect of the intervention on su</w:t>
      </w:r>
      <w:r w:rsidR="00E32B6A">
        <w:rPr>
          <w:rFonts w:cstheme="minorHAnsi"/>
        </w:rPr>
        <w:t>p</w:t>
      </w:r>
      <w:r w:rsidR="00C933F7">
        <w:rPr>
          <w:rFonts w:cstheme="minorHAnsi"/>
        </w:rPr>
        <w:t>port for UHC</w:t>
      </w:r>
      <w:r w:rsidR="00C933F7" w:rsidRPr="005A77C3">
        <w:rPr>
          <w:rFonts w:cstheme="minorHAnsi"/>
        </w:rPr>
        <w:t>;</w:t>
      </w:r>
      <w:r w:rsidR="00C933F7" w:rsidRPr="005A77C3">
        <w:rPr>
          <w:rFonts w:cstheme="minorHAnsi"/>
          <w:i/>
        </w:rPr>
        <w:t xml:space="preserve"> </w:t>
      </w:r>
      <w:proofErr w:type="spellStart"/>
      <w:r w:rsidR="00C933F7" w:rsidRPr="005A77C3">
        <w:rPr>
          <w:rFonts w:cstheme="minorHAnsi"/>
          <w:i/>
        </w:rPr>
        <w:t>ps</w:t>
      </w:r>
      <w:proofErr w:type="spellEnd"/>
      <w:r w:rsidR="00C933F7" w:rsidRPr="005A77C3">
        <w:rPr>
          <w:rFonts w:cstheme="minorHAnsi"/>
        </w:rPr>
        <w:t xml:space="preserve"> &lt; .05</w:t>
      </w:r>
      <w:r w:rsidR="00C933F7">
        <w:rPr>
          <w:rFonts w:cstheme="minorHAnsi"/>
        </w:rPr>
        <w:t xml:space="preserve">. However, there was a significant interaction between the intervention and objective numeracy. </w:t>
      </w:r>
      <w:commentRangeStart w:id="9"/>
      <w:r w:rsidR="00C933F7">
        <w:rPr>
          <w:rFonts w:cstheme="minorHAnsi"/>
        </w:rPr>
        <w:t xml:space="preserve">Greater </w:t>
      </w:r>
      <w:r w:rsidR="00DE401B">
        <w:rPr>
          <w:rFonts w:cstheme="minorHAnsi"/>
        </w:rPr>
        <w:t>objective</w:t>
      </w:r>
      <w:r w:rsidR="00E32B6A">
        <w:rPr>
          <w:rFonts w:cstheme="minorHAnsi"/>
        </w:rPr>
        <w:t xml:space="preserve"> </w:t>
      </w:r>
      <w:r w:rsidR="00C933F7">
        <w:rPr>
          <w:rFonts w:cstheme="minorHAnsi"/>
        </w:rPr>
        <w:t xml:space="preserve">numeracy predicted increased support for UHC in the intervention </w:t>
      </w:r>
      <w:r w:rsidR="00803438">
        <w:rPr>
          <w:rFonts w:cstheme="minorHAnsi"/>
        </w:rPr>
        <w:t xml:space="preserve">versus </w:t>
      </w:r>
      <w:r w:rsidR="00C933F7">
        <w:rPr>
          <w:rFonts w:cstheme="minorHAnsi"/>
        </w:rPr>
        <w:t xml:space="preserve">the control. </w:t>
      </w:r>
      <w:commentRangeEnd w:id="9"/>
      <w:r w:rsidR="00BF3038">
        <w:rPr>
          <w:rStyle w:val="CommentReference"/>
        </w:rPr>
        <w:commentReference w:id="9"/>
      </w:r>
    </w:p>
    <w:p w14:paraId="154DACF7" w14:textId="30753E72" w:rsidR="00EF032A" w:rsidRPr="005A77C3" w:rsidRDefault="00136B8E" w:rsidP="00C933F7">
      <w:pPr>
        <w:rPr>
          <w:rFonts w:cstheme="minorHAnsi"/>
        </w:rPr>
      </w:pPr>
      <w:ins w:id="10" w:author="Sean Duan" w:date="2021-06-07T11:44:00Z">
        <w:r>
          <w:rPr>
            <w:rFonts w:cstheme="minorHAnsi"/>
          </w:rPr>
          <w:t>Conversely,</w:t>
        </w:r>
      </w:ins>
      <w:ins w:id="11" w:author="Sean Duan" w:date="2021-06-07T11:45:00Z">
        <w:r>
          <w:rPr>
            <w:rFonts w:cstheme="minorHAnsi"/>
          </w:rPr>
          <w:t xml:space="preserve"> lower objective numeracy</w:t>
        </w:r>
      </w:ins>
      <w:ins w:id="12" w:author="Sean Duan" w:date="2021-06-07T11:46:00Z">
        <w:r w:rsidR="008E7204">
          <w:rPr>
            <w:rFonts w:cstheme="minorHAnsi"/>
          </w:rPr>
          <w:t xml:space="preserve"> </w:t>
        </w:r>
      </w:ins>
      <w:ins w:id="13" w:author="Sean Duan" w:date="2021-06-07T11:50:00Z">
        <w:r w:rsidR="008E7204">
          <w:rPr>
            <w:rFonts w:cstheme="minorHAnsi"/>
          </w:rPr>
          <w:t>resulted in our</w:t>
        </w:r>
      </w:ins>
      <w:ins w:id="14" w:author="Sean Duan" w:date="2021-06-07T11:49:00Z">
        <w:r w:rsidR="008E7204">
          <w:rPr>
            <w:rFonts w:cstheme="minorHAnsi"/>
          </w:rPr>
          <w:t xml:space="preserve"> control increasing support for UHC more than our intervention.</w:t>
        </w:r>
      </w:ins>
      <w:ins w:id="15" w:author="Sean Duan" w:date="2021-06-07T11:46:00Z">
        <w:r w:rsidR="008E7204">
          <w:rPr>
            <w:rFonts w:cstheme="minorHAnsi"/>
          </w:rPr>
          <w:t xml:space="preserve"> </w:t>
        </w:r>
      </w:ins>
      <w:r w:rsidR="00BF3038">
        <w:rPr>
          <w:rFonts w:cstheme="minorHAnsi"/>
        </w:rPr>
        <w:t xml:space="preserve">Support for UHC was mediated by </w:t>
      </w:r>
      <w:r w:rsidR="00C933F7">
        <w:rPr>
          <w:rFonts w:cstheme="minorHAnsi"/>
        </w:rPr>
        <w:t xml:space="preserve">perceived equity, but not comprehensibility. </w:t>
      </w:r>
    </w:p>
    <w:p w14:paraId="46096A1D" w14:textId="457D5776" w:rsidR="00EF032A" w:rsidRPr="005A77C3" w:rsidRDefault="00EF032A" w:rsidP="000765D5">
      <w:pPr>
        <w:rPr>
          <w:rFonts w:cstheme="minorHAnsi"/>
        </w:rPr>
      </w:pPr>
    </w:p>
    <w:p w14:paraId="0F47520A" w14:textId="3FD2B1FE" w:rsidR="005A77C3" w:rsidRDefault="00EF032A" w:rsidP="006778A1">
      <w:pPr>
        <w:rPr>
          <w:rFonts w:cstheme="minorHAnsi"/>
        </w:rPr>
      </w:pPr>
      <w:r w:rsidRPr="005A77C3">
        <w:rPr>
          <w:rFonts w:cstheme="minorHAnsi"/>
          <w:b/>
          <w:bCs/>
        </w:rPr>
        <w:t>Conclusions</w:t>
      </w:r>
      <w:r w:rsidRPr="005A77C3">
        <w:rPr>
          <w:rFonts w:cstheme="minorHAnsi"/>
        </w:rPr>
        <w:t>:</w:t>
      </w:r>
      <w:r w:rsidR="006E1116">
        <w:rPr>
          <w:rFonts w:cstheme="minorHAnsi"/>
        </w:rPr>
        <w:t xml:space="preserve"> </w:t>
      </w:r>
      <w:r w:rsidR="00FD6164">
        <w:rPr>
          <w:rFonts w:cstheme="minorHAnsi"/>
        </w:rPr>
        <w:t>Active (i.e., creating your own</w:t>
      </w:r>
      <w:r w:rsidR="00BF3038">
        <w:rPr>
          <w:rFonts w:cstheme="minorHAnsi"/>
        </w:rPr>
        <w:t xml:space="preserve"> plan</w:t>
      </w:r>
      <w:r w:rsidR="00FD6164">
        <w:rPr>
          <w:rFonts w:cstheme="minorHAnsi"/>
        </w:rPr>
        <w:t xml:space="preserve">) and passive (i.e., reviewing a pre-selected plan) </w:t>
      </w:r>
      <w:r w:rsidR="00C1706D">
        <w:rPr>
          <w:rFonts w:cstheme="minorHAnsi"/>
        </w:rPr>
        <w:t>H</w:t>
      </w:r>
      <w:r w:rsidR="006E1116">
        <w:rPr>
          <w:rFonts w:cstheme="minorHAnsi"/>
        </w:rPr>
        <w:t>BP</w:t>
      </w:r>
      <w:r w:rsidR="00FD6164">
        <w:rPr>
          <w:rFonts w:cstheme="minorHAnsi"/>
        </w:rPr>
        <w:t xml:space="preserve"> interventions</w:t>
      </w:r>
      <w:r w:rsidR="006E1116">
        <w:rPr>
          <w:rFonts w:cstheme="minorHAnsi"/>
        </w:rPr>
        <w:t xml:space="preserve"> </w:t>
      </w:r>
      <w:r w:rsidR="00C1706D">
        <w:rPr>
          <w:rFonts w:cstheme="minorHAnsi"/>
        </w:rPr>
        <w:t>increase</w:t>
      </w:r>
      <w:r w:rsidR="00BF3038">
        <w:rPr>
          <w:rFonts w:cstheme="minorHAnsi"/>
        </w:rPr>
        <w:t>d</w:t>
      </w:r>
      <w:r w:rsidR="00C1706D">
        <w:rPr>
          <w:rFonts w:cstheme="minorHAnsi"/>
        </w:rPr>
        <w:t xml:space="preserve"> </w:t>
      </w:r>
      <w:r w:rsidR="006E1116">
        <w:rPr>
          <w:rFonts w:cstheme="minorHAnsi"/>
        </w:rPr>
        <w:t>support for UHC</w:t>
      </w:r>
      <w:r w:rsidR="00C1706D">
        <w:rPr>
          <w:rFonts w:cstheme="minorHAnsi"/>
        </w:rPr>
        <w:t xml:space="preserve"> but not more than ‘standard’ UHC pamphlets</w:t>
      </w:r>
      <w:r w:rsidR="006E1116">
        <w:rPr>
          <w:rFonts w:cstheme="minorHAnsi"/>
        </w:rPr>
        <w:t>.</w:t>
      </w:r>
      <w:r w:rsidR="00492B8E">
        <w:rPr>
          <w:rFonts w:cstheme="minorHAnsi"/>
        </w:rPr>
        <w:t xml:space="preserve"> </w:t>
      </w:r>
      <w:r w:rsidR="00BF3038">
        <w:rPr>
          <w:rFonts w:cstheme="minorHAnsi"/>
        </w:rPr>
        <w:t>These interventions appeared to function by highlighting the equity inherent in HBP</w:t>
      </w:r>
      <w:r w:rsidR="00C1706D">
        <w:rPr>
          <w:rFonts w:cstheme="minorHAnsi"/>
        </w:rPr>
        <w:t>.</w:t>
      </w:r>
      <w:r w:rsidR="006E1116">
        <w:rPr>
          <w:rFonts w:cstheme="minorHAnsi"/>
        </w:rPr>
        <w:t xml:space="preserve"> </w:t>
      </w:r>
      <w:r w:rsidR="006D6AF8">
        <w:rPr>
          <w:rFonts w:cstheme="minorHAnsi"/>
        </w:rPr>
        <w:t xml:space="preserve">However, the </w:t>
      </w:r>
      <w:r w:rsidR="006E1116">
        <w:rPr>
          <w:rFonts w:cstheme="minorHAnsi"/>
        </w:rPr>
        <w:t>intervention</w:t>
      </w:r>
      <w:r w:rsidR="006D6AF8">
        <w:rPr>
          <w:rFonts w:cstheme="minorHAnsi"/>
        </w:rPr>
        <w:t>s</w:t>
      </w:r>
      <w:r w:rsidR="006E1116">
        <w:rPr>
          <w:rFonts w:cstheme="minorHAnsi"/>
        </w:rPr>
        <w:t xml:space="preserve"> </w:t>
      </w:r>
      <w:r w:rsidR="006D6AF8">
        <w:rPr>
          <w:rFonts w:cstheme="minorHAnsi"/>
        </w:rPr>
        <w:t xml:space="preserve">were only effective for participants </w:t>
      </w:r>
      <w:r w:rsidR="006E1116">
        <w:rPr>
          <w:rFonts w:cstheme="minorHAnsi"/>
        </w:rPr>
        <w:t>with high objective numeracy</w:t>
      </w:r>
      <w:r w:rsidR="0014395F">
        <w:rPr>
          <w:rFonts w:cstheme="minorHAnsi"/>
        </w:rPr>
        <w:t xml:space="preserve">. </w:t>
      </w:r>
      <w:r w:rsidR="00B46929">
        <w:rPr>
          <w:rFonts w:cstheme="minorHAnsi"/>
        </w:rPr>
        <w:t xml:space="preserve">Given </w:t>
      </w:r>
      <w:r w:rsidR="006D6AF8">
        <w:rPr>
          <w:rFonts w:cstheme="minorHAnsi"/>
        </w:rPr>
        <w:t xml:space="preserve">that </w:t>
      </w:r>
      <w:commentRangeStart w:id="16"/>
      <w:del w:id="17" w:author="Sean Duan" w:date="2021-06-07T11:55:00Z">
        <w:r w:rsidR="006D6AF8" w:rsidDel="00EF7D93">
          <w:rPr>
            <w:rFonts w:cstheme="minorHAnsi"/>
          </w:rPr>
          <w:delText>XX</w:delText>
        </w:r>
      </w:del>
      <w:ins w:id="18" w:author="Sean Duan" w:date="2021-06-07T11:55:00Z">
        <w:r w:rsidR="00EF7D93">
          <w:rPr>
            <w:rFonts w:cstheme="minorHAnsi"/>
          </w:rPr>
          <w:t>29</w:t>
        </w:r>
      </w:ins>
      <w:r w:rsidR="006D6AF8">
        <w:rPr>
          <w:rFonts w:cstheme="minorHAnsi"/>
        </w:rPr>
        <w:t xml:space="preserve">% </w:t>
      </w:r>
      <w:commentRangeEnd w:id="16"/>
      <w:r w:rsidR="006D6AF8">
        <w:rPr>
          <w:rStyle w:val="CommentReference"/>
        </w:rPr>
        <w:commentReference w:id="16"/>
      </w:r>
      <w:r w:rsidR="006D6AF8">
        <w:rPr>
          <w:rFonts w:cstheme="minorHAnsi"/>
        </w:rPr>
        <w:t xml:space="preserve">of </w:t>
      </w:r>
      <w:del w:id="19" w:author="Sean Duan" w:date="2021-06-07T11:55:00Z">
        <w:r w:rsidR="006D6AF8" w:rsidDel="00EF7D93">
          <w:rPr>
            <w:rFonts w:cstheme="minorHAnsi"/>
          </w:rPr>
          <w:delText>people globally</w:delText>
        </w:r>
      </w:del>
      <w:ins w:id="20" w:author="Sean Duan" w:date="2021-06-07T11:55:00Z">
        <w:r w:rsidR="00EF7D93">
          <w:rPr>
            <w:rFonts w:cstheme="minorHAnsi"/>
          </w:rPr>
          <w:t>American adults</w:t>
        </w:r>
      </w:ins>
      <w:r w:rsidR="006D6AF8">
        <w:rPr>
          <w:rFonts w:cstheme="minorHAnsi"/>
        </w:rPr>
        <w:t xml:space="preserve"> </w:t>
      </w:r>
      <w:ins w:id="21" w:author="Sean Duan" w:date="2021-06-07T11:55:00Z">
        <w:r w:rsidR="00EF7D93">
          <w:rPr>
            <w:rFonts w:cstheme="minorHAnsi"/>
          </w:rPr>
          <w:t>(</w:t>
        </w:r>
      </w:ins>
      <w:ins w:id="22" w:author="Sean Duan" w:date="2021-06-07T11:56:00Z">
        <w:r w:rsidR="006B5473">
          <w:rPr>
            <w:rFonts w:cstheme="minorHAnsi"/>
          </w:rPr>
          <w:t xml:space="preserve">approximately 73 million) </w:t>
        </w:r>
      </w:ins>
      <w:r w:rsidR="006D6AF8">
        <w:rPr>
          <w:rFonts w:cstheme="minorHAnsi"/>
        </w:rPr>
        <w:t>have low numeracy</w:t>
      </w:r>
      <w:r w:rsidR="00B46929">
        <w:rPr>
          <w:rFonts w:cstheme="minorHAnsi"/>
        </w:rPr>
        <w:t xml:space="preserve">, </w:t>
      </w:r>
      <w:r w:rsidR="00BF3038">
        <w:rPr>
          <w:rFonts w:cstheme="minorHAnsi"/>
        </w:rPr>
        <w:t xml:space="preserve">it is important to focus </w:t>
      </w:r>
      <w:r w:rsidR="00B46929">
        <w:rPr>
          <w:rFonts w:cstheme="minorHAnsi"/>
        </w:rPr>
        <w:t>f</w:t>
      </w:r>
      <w:r w:rsidR="006778A1">
        <w:rPr>
          <w:rFonts w:cstheme="minorHAnsi"/>
        </w:rPr>
        <w:t>uture research on alternative approaches</w:t>
      </w:r>
      <w:r w:rsidR="00BF3038">
        <w:rPr>
          <w:rFonts w:cstheme="minorHAnsi"/>
        </w:rPr>
        <w:t xml:space="preserve"> that are less quantitatively taxing</w:t>
      </w:r>
      <w:r w:rsidR="00B46929">
        <w:rPr>
          <w:rFonts w:cstheme="minorHAnsi"/>
        </w:rPr>
        <w:t>.</w:t>
      </w:r>
      <w:r w:rsidR="006778A1">
        <w:rPr>
          <w:rFonts w:cstheme="minorHAnsi"/>
        </w:rPr>
        <w:t xml:space="preserve"> </w:t>
      </w:r>
    </w:p>
    <w:p w14:paraId="30A2A5E7" w14:textId="77777777" w:rsidR="00715406" w:rsidRPr="005A77C3" w:rsidRDefault="00715406" w:rsidP="000765D5">
      <w:pPr>
        <w:rPr>
          <w:rFonts w:cstheme="minorHAnsi"/>
        </w:rPr>
      </w:pPr>
    </w:p>
    <w:p w14:paraId="64043E41" w14:textId="615420D3" w:rsidR="00715406" w:rsidRPr="005A77C3" w:rsidRDefault="00585747" w:rsidP="000765D5">
      <w:pPr>
        <w:rPr>
          <w:rFonts w:cstheme="minorHAnsi"/>
        </w:rPr>
      </w:pPr>
      <w:r w:rsidRPr="00585747">
        <w:rPr>
          <w:rFonts w:cstheme="minorHAnsi"/>
          <w:b/>
          <w:bCs/>
        </w:rPr>
        <w:t>Word count</w:t>
      </w:r>
      <w:r>
        <w:rPr>
          <w:rFonts w:cstheme="minorHAnsi"/>
        </w:rPr>
        <w:t>: 3</w:t>
      </w:r>
      <w:del w:id="23" w:author="Sean Duan" w:date="2021-06-07T11:56:00Z">
        <w:r w:rsidR="00DC6DCC" w:rsidDel="006B5473">
          <w:rPr>
            <w:rFonts w:cstheme="minorHAnsi"/>
          </w:rPr>
          <w:delText>42</w:delText>
        </w:r>
      </w:del>
      <w:ins w:id="24" w:author="Sean Duan" w:date="2021-06-07T11:56:00Z">
        <w:r w:rsidR="006B5473">
          <w:rPr>
            <w:rFonts w:cstheme="minorHAnsi"/>
          </w:rPr>
          <w:t>75</w:t>
        </w:r>
      </w:ins>
      <w:r>
        <w:rPr>
          <w:rFonts w:cstheme="minorHAnsi"/>
        </w:rPr>
        <w:t xml:space="preserve"> (375 MAX)</w:t>
      </w:r>
    </w:p>
    <w:p w14:paraId="37FFFB01" w14:textId="77777777" w:rsidR="00715406" w:rsidRPr="005A77C3" w:rsidRDefault="00715406" w:rsidP="000765D5">
      <w:pPr>
        <w:rPr>
          <w:rFonts w:cstheme="minorHAnsi"/>
        </w:rPr>
      </w:pPr>
    </w:p>
    <w:p w14:paraId="00AB3F9C" w14:textId="4563F332" w:rsidR="00715406" w:rsidRPr="005A77C3" w:rsidRDefault="00715406" w:rsidP="000765D5">
      <w:pPr>
        <w:rPr>
          <w:rFonts w:cstheme="minorHAnsi"/>
        </w:rPr>
      </w:pPr>
    </w:p>
    <w:p w14:paraId="1F0AA5A7" w14:textId="20FA9FA0" w:rsidR="00D43D39" w:rsidRPr="005A77C3" w:rsidRDefault="006B1F5E" w:rsidP="000765D5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B9406CA" wp14:editId="525338B0">
            <wp:extent cx="5943600" cy="435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406" w:rsidRPr="005A77C3">
        <w:rPr>
          <w:rFonts w:cstheme="minorHAnsi"/>
        </w:rPr>
        <w:t xml:space="preserve">Figure 1. </w:t>
      </w:r>
      <w:r>
        <w:rPr>
          <w:rFonts w:cstheme="minorHAnsi"/>
        </w:rPr>
        <w:t xml:space="preserve">Web application of “Choosing </w:t>
      </w:r>
      <w:proofErr w:type="spellStart"/>
      <w:r>
        <w:rPr>
          <w:rFonts w:cstheme="minorHAnsi"/>
        </w:rPr>
        <w:t>Healthplans</w:t>
      </w:r>
      <w:proofErr w:type="spellEnd"/>
      <w:r>
        <w:rPr>
          <w:rFonts w:cstheme="minorHAnsi"/>
        </w:rPr>
        <w:t xml:space="preserve"> All Together” exercise</w:t>
      </w:r>
      <w:r w:rsidR="002A1ABB">
        <w:rPr>
          <w:rFonts w:cstheme="minorHAnsi"/>
        </w:rPr>
        <w:t>. 14 different categories of benefits are available at various levels of intensity. Cost in ‘points’ are chosen using buttons on the right-hand side, with the points limit</w:t>
      </w:r>
      <w:r w:rsidR="00745050">
        <w:rPr>
          <w:rFonts w:cstheme="minorHAnsi"/>
        </w:rPr>
        <w:t xml:space="preserve"> shown</w:t>
      </w:r>
      <w:r w:rsidR="002A1ABB">
        <w:rPr>
          <w:rFonts w:cstheme="minorHAnsi"/>
        </w:rPr>
        <w:t xml:space="preserve"> in the upper left-hand corner.</w:t>
      </w:r>
    </w:p>
    <w:p w14:paraId="0E41AA61" w14:textId="77777777" w:rsidR="000765D5" w:rsidRPr="005A77C3" w:rsidRDefault="000765D5" w:rsidP="001141E5">
      <w:pPr>
        <w:rPr>
          <w:rFonts w:cstheme="minorHAnsi"/>
        </w:rPr>
      </w:pPr>
    </w:p>
    <w:p w14:paraId="6890FC0A" w14:textId="77777777" w:rsidR="001141E5" w:rsidRPr="005A77C3" w:rsidRDefault="001141E5">
      <w:pPr>
        <w:rPr>
          <w:rFonts w:cstheme="minorHAnsi"/>
        </w:rPr>
      </w:pPr>
    </w:p>
    <w:sectPr w:rsidR="001141E5" w:rsidRPr="005A77C3" w:rsidSect="00BF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Shaffer, Victoria A." w:date="2021-06-05T13:21:00Z" w:initials="SVA">
    <w:p w14:paraId="37742B90" w14:textId="29DAF0B8" w:rsidR="00BF3038" w:rsidRDefault="00BF3038">
      <w:pPr>
        <w:pStyle w:val="CommentText"/>
      </w:pPr>
      <w:r>
        <w:rPr>
          <w:rStyle w:val="CommentReference"/>
        </w:rPr>
        <w:annotationRef/>
      </w:r>
      <w:r>
        <w:t xml:space="preserve">I think a little more about the mediators would be helpful. What do you mean by equality and comprehensibility? I think a parenthetical brief clause using </w:t>
      </w:r>
      <w:proofErr w:type="gramStart"/>
      <w:r>
        <w:t>i.e.</w:t>
      </w:r>
      <w:proofErr w:type="gramEnd"/>
      <w:r>
        <w:t xml:space="preserve"> would be useful here.</w:t>
      </w:r>
    </w:p>
  </w:comment>
  <w:comment w:id="9" w:author="Shaffer, Victoria A." w:date="2021-06-05T13:19:00Z" w:initials="SVA">
    <w:p w14:paraId="533F54B8" w14:textId="7D7BBEA3" w:rsidR="00BF3038" w:rsidRDefault="00BF3038">
      <w:pPr>
        <w:pStyle w:val="CommentText"/>
      </w:pPr>
      <w:r>
        <w:rPr>
          <w:rStyle w:val="CommentReference"/>
        </w:rPr>
        <w:annotationRef/>
      </w:r>
      <w:r>
        <w:t>We need the other side of this. What happened with participants who had lower objective numeracy?</w:t>
      </w:r>
    </w:p>
  </w:comment>
  <w:comment w:id="16" w:author="Shaffer, Victoria A." w:date="2021-06-05T13:27:00Z" w:initials="SVA">
    <w:p w14:paraId="73BA3EC6" w14:textId="1AA8CCB5" w:rsidR="006D6AF8" w:rsidRDefault="006D6AF8">
      <w:pPr>
        <w:pStyle w:val="CommentText"/>
      </w:pPr>
      <w:r>
        <w:rPr>
          <w:rStyle w:val="CommentReference"/>
        </w:rPr>
        <w:annotationRef/>
      </w:r>
      <w:r>
        <w:t>Find a statistic to incorporate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742B90" w15:done="0"/>
  <w15:commentEx w15:paraId="533F54B8" w15:done="0"/>
  <w15:commentEx w15:paraId="73BA3E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5F8C7" w16cex:dateUtc="2021-06-05T18:21:00Z"/>
  <w16cex:commentExtensible w16cex:durableId="2465F860" w16cex:dateUtc="2021-06-05T18:19:00Z"/>
  <w16cex:commentExtensible w16cex:durableId="2465FA37" w16cex:dateUtc="2021-06-05T18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742B90" w16cid:durableId="2465F8C7"/>
  <w16cid:commentId w16cid:paraId="533F54B8" w16cid:durableId="2465F860"/>
  <w16cid:commentId w16cid:paraId="73BA3EC6" w16cid:durableId="2465FA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an Duan">
    <w15:presenceInfo w15:providerId="Windows Live" w15:userId="06f7b72d091eaa4a"/>
  </w15:person>
  <w15:person w15:author="Shaffer, Victoria A.">
    <w15:presenceInfo w15:providerId="AD" w15:userId="S::shafferv@umsystem.edu::3737675d-055d-4657-a01a-acb3ff9925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sDS1MDY1N7c0N7JU0lEKTi0uzszPAykwrAUAxaGB2ywAAAA="/>
  </w:docVars>
  <w:rsids>
    <w:rsidRoot w:val="001141E5"/>
    <w:rsid w:val="0001588A"/>
    <w:rsid w:val="00023A09"/>
    <w:rsid w:val="00034FBA"/>
    <w:rsid w:val="000622D4"/>
    <w:rsid w:val="00071B28"/>
    <w:rsid w:val="000765D5"/>
    <w:rsid w:val="00085E8D"/>
    <w:rsid w:val="000950C0"/>
    <w:rsid w:val="00096992"/>
    <w:rsid w:val="000C6CCB"/>
    <w:rsid w:val="000D066E"/>
    <w:rsid w:val="000E36F9"/>
    <w:rsid w:val="00104231"/>
    <w:rsid w:val="00107CE1"/>
    <w:rsid w:val="00113B6E"/>
    <w:rsid w:val="001141E5"/>
    <w:rsid w:val="00120363"/>
    <w:rsid w:val="001271BF"/>
    <w:rsid w:val="001359FB"/>
    <w:rsid w:val="00136B8E"/>
    <w:rsid w:val="0014378D"/>
    <w:rsid w:val="0014395F"/>
    <w:rsid w:val="00143FA1"/>
    <w:rsid w:val="00151031"/>
    <w:rsid w:val="001540CB"/>
    <w:rsid w:val="001725B5"/>
    <w:rsid w:val="001750A7"/>
    <w:rsid w:val="001962F0"/>
    <w:rsid w:val="001D04E1"/>
    <w:rsid w:val="001F5A64"/>
    <w:rsid w:val="00230004"/>
    <w:rsid w:val="002346C2"/>
    <w:rsid w:val="002453DE"/>
    <w:rsid w:val="00266593"/>
    <w:rsid w:val="00284603"/>
    <w:rsid w:val="002A1ABB"/>
    <w:rsid w:val="002B0F77"/>
    <w:rsid w:val="002C3166"/>
    <w:rsid w:val="002E2B8E"/>
    <w:rsid w:val="003117C2"/>
    <w:rsid w:val="00347088"/>
    <w:rsid w:val="003629A3"/>
    <w:rsid w:val="00364C35"/>
    <w:rsid w:val="003A27E7"/>
    <w:rsid w:val="003A5744"/>
    <w:rsid w:val="003D0CC2"/>
    <w:rsid w:val="004164F4"/>
    <w:rsid w:val="00416C13"/>
    <w:rsid w:val="00430268"/>
    <w:rsid w:val="00431BEE"/>
    <w:rsid w:val="0043281B"/>
    <w:rsid w:val="00453C75"/>
    <w:rsid w:val="00461E4E"/>
    <w:rsid w:val="004675DA"/>
    <w:rsid w:val="00481E81"/>
    <w:rsid w:val="00482E8B"/>
    <w:rsid w:val="00492B8E"/>
    <w:rsid w:val="004B0D28"/>
    <w:rsid w:val="004B1423"/>
    <w:rsid w:val="004F1E3E"/>
    <w:rsid w:val="00501DAE"/>
    <w:rsid w:val="005147F4"/>
    <w:rsid w:val="00520BFB"/>
    <w:rsid w:val="005359A7"/>
    <w:rsid w:val="00585747"/>
    <w:rsid w:val="005879BA"/>
    <w:rsid w:val="005A4495"/>
    <w:rsid w:val="005A77C3"/>
    <w:rsid w:val="005C1660"/>
    <w:rsid w:val="005C1A72"/>
    <w:rsid w:val="005E5198"/>
    <w:rsid w:val="005F617B"/>
    <w:rsid w:val="005F7FDE"/>
    <w:rsid w:val="00604E2E"/>
    <w:rsid w:val="006245C2"/>
    <w:rsid w:val="006267CC"/>
    <w:rsid w:val="006274A3"/>
    <w:rsid w:val="006325AD"/>
    <w:rsid w:val="00650121"/>
    <w:rsid w:val="00650CF3"/>
    <w:rsid w:val="00654A2F"/>
    <w:rsid w:val="006778A1"/>
    <w:rsid w:val="006829C4"/>
    <w:rsid w:val="006912E6"/>
    <w:rsid w:val="006972B8"/>
    <w:rsid w:val="006A0279"/>
    <w:rsid w:val="006B1F5E"/>
    <w:rsid w:val="006B5473"/>
    <w:rsid w:val="006B5912"/>
    <w:rsid w:val="006D6AF8"/>
    <w:rsid w:val="006E1116"/>
    <w:rsid w:val="006F5610"/>
    <w:rsid w:val="006F7129"/>
    <w:rsid w:val="00700CDC"/>
    <w:rsid w:val="00715406"/>
    <w:rsid w:val="00717520"/>
    <w:rsid w:val="00745050"/>
    <w:rsid w:val="00786E5D"/>
    <w:rsid w:val="007924CC"/>
    <w:rsid w:val="007D2C0B"/>
    <w:rsid w:val="00803438"/>
    <w:rsid w:val="00863C56"/>
    <w:rsid w:val="0086546C"/>
    <w:rsid w:val="008767DA"/>
    <w:rsid w:val="008A0F0B"/>
    <w:rsid w:val="008B5713"/>
    <w:rsid w:val="008C28BB"/>
    <w:rsid w:val="008D6C53"/>
    <w:rsid w:val="008E7204"/>
    <w:rsid w:val="00915FF0"/>
    <w:rsid w:val="0093771D"/>
    <w:rsid w:val="0094172F"/>
    <w:rsid w:val="00971AD1"/>
    <w:rsid w:val="009A19A5"/>
    <w:rsid w:val="009C14DA"/>
    <w:rsid w:val="009E3CBA"/>
    <w:rsid w:val="00A360CD"/>
    <w:rsid w:val="00A850A3"/>
    <w:rsid w:val="00A9297C"/>
    <w:rsid w:val="00AC6D96"/>
    <w:rsid w:val="00AE03B8"/>
    <w:rsid w:val="00AF5479"/>
    <w:rsid w:val="00B03A91"/>
    <w:rsid w:val="00B065AC"/>
    <w:rsid w:val="00B25DE3"/>
    <w:rsid w:val="00B324F7"/>
    <w:rsid w:val="00B46929"/>
    <w:rsid w:val="00B526F2"/>
    <w:rsid w:val="00BB1CCF"/>
    <w:rsid w:val="00BE7C71"/>
    <w:rsid w:val="00BF3038"/>
    <w:rsid w:val="00BF7379"/>
    <w:rsid w:val="00C11131"/>
    <w:rsid w:val="00C1706D"/>
    <w:rsid w:val="00C360B7"/>
    <w:rsid w:val="00C51A4E"/>
    <w:rsid w:val="00C521AA"/>
    <w:rsid w:val="00C826B0"/>
    <w:rsid w:val="00C92AA1"/>
    <w:rsid w:val="00C933F7"/>
    <w:rsid w:val="00C94889"/>
    <w:rsid w:val="00CA1918"/>
    <w:rsid w:val="00CB152D"/>
    <w:rsid w:val="00CD41D0"/>
    <w:rsid w:val="00CD5153"/>
    <w:rsid w:val="00CF6266"/>
    <w:rsid w:val="00D23B54"/>
    <w:rsid w:val="00D32C63"/>
    <w:rsid w:val="00D43D39"/>
    <w:rsid w:val="00D65C36"/>
    <w:rsid w:val="00D91012"/>
    <w:rsid w:val="00DC6DCC"/>
    <w:rsid w:val="00DD0A6E"/>
    <w:rsid w:val="00DE401B"/>
    <w:rsid w:val="00E0190A"/>
    <w:rsid w:val="00E32B6A"/>
    <w:rsid w:val="00E51115"/>
    <w:rsid w:val="00E54875"/>
    <w:rsid w:val="00E6255B"/>
    <w:rsid w:val="00E705EE"/>
    <w:rsid w:val="00E7238C"/>
    <w:rsid w:val="00E86B1D"/>
    <w:rsid w:val="00EE13FE"/>
    <w:rsid w:val="00EF032A"/>
    <w:rsid w:val="00EF7871"/>
    <w:rsid w:val="00EF7D93"/>
    <w:rsid w:val="00F135DF"/>
    <w:rsid w:val="00F171F9"/>
    <w:rsid w:val="00F26C61"/>
    <w:rsid w:val="00F32C70"/>
    <w:rsid w:val="00F33D42"/>
    <w:rsid w:val="00F5270D"/>
    <w:rsid w:val="00F61449"/>
    <w:rsid w:val="00F65E25"/>
    <w:rsid w:val="00F96635"/>
    <w:rsid w:val="00FD6164"/>
    <w:rsid w:val="00FD731B"/>
    <w:rsid w:val="00FE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D073"/>
  <w15:docId w15:val="{55AEF3E2-B125-C34B-A420-BC23B9BB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4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406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1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4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4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42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2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Shaffer</dc:creator>
  <cp:lastModifiedBy>Sean Duan</cp:lastModifiedBy>
  <cp:revision>12</cp:revision>
  <dcterms:created xsi:type="dcterms:W3CDTF">2021-06-05T17:55:00Z</dcterms:created>
  <dcterms:modified xsi:type="dcterms:W3CDTF">2021-06-07T16:56:00Z</dcterms:modified>
</cp:coreProperties>
</file>