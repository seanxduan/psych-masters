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160F4" w14:textId="265EF4D6" w:rsidR="00E5719A" w:rsidRPr="005A77C3" w:rsidRDefault="001141E5" w:rsidP="006B5912">
      <w:pPr>
        <w:rPr>
          <w:rFonts w:cstheme="minorHAnsi"/>
        </w:rPr>
      </w:pPr>
      <w:commentRangeStart w:id="0"/>
      <w:r w:rsidRPr="005A77C3">
        <w:rPr>
          <w:rFonts w:cstheme="minorHAnsi"/>
          <w:b/>
          <w:bCs/>
        </w:rPr>
        <w:t>Title</w:t>
      </w:r>
      <w:r w:rsidRPr="005A77C3">
        <w:rPr>
          <w:rFonts w:cstheme="minorHAnsi"/>
        </w:rPr>
        <w:t xml:space="preserve">: </w:t>
      </w:r>
      <w:r w:rsidR="006B5912" w:rsidRPr="006B5912">
        <w:rPr>
          <w:rFonts w:cstheme="minorHAnsi"/>
        </w:rPr>
        <w:t>Impact of Explicit Health Benefits Package on Support for</w:t>
      </w:r>
      <w:r w:rsidR="006B5912">
        <w:rPr>
          <w:rFonts w:cstheme="minorHAnsi"/>
        </w:rPr>
        <w:t xml:space="preserve"> </w:t>
      </w:r>
      <w:r w:rsidR="006B5912" w:rsidRPr="006B5912">
        <w:rPr>
          <w:rFonts w:cstheme="minorHAnsi"/>
        </w:rPr>
        <w:t>Universal Health Care</w:t>
      </w:r>
      <w:commentRangeEnd w:id="0"/>
      <w:r w:rsidR="006B5912">
        <w:rPr>
          <w:rStyle w:val="CommentReference"/>
        </w:rPr>
        <w:commentReference w:id="0"/>
      </w:r>
    </w:p>
    <w:p w14:paraId="05C29FC8" w14:textId="16786DF0" w:rsidR="001141E5" w:rsidRPr="005A77C3" w:rsidRDefault="001141E5">
      <w:pPr>
        <w:rPr>
          <w:rFonts w:cstheme="minorHAnsi"/>
        </w:rPr>
      </w:pPr>
    </w:p>
    <w:p w14:paraId="412FA0FA" w14:textId="50C5963F" w:rsidR="001141E5" w:rsidRPr="005A77C3" w:rsidRDefault="001141E5" w:rsidP="001141E5">
      <w:pPr>
        <w:rPr>
          <w:rFonts w:cstheme="minorHAnsi"/>
        </w:rPr>
      </w:pPr>
      <w:r w:rsidRPr="005A77C3">
        <w:rPr>
          <w:rFonts w:cstheme="minorHAnsi"/>
          <w:b/>
        </w:rPr>
        <w:t>Authors</w:t>
      </w:r>
      <w:r w:rsidRPr="005A77C3">
        <w:rPr>
          <w:rFonts w:cstheme="minorHAnsi"/>
        </w:rPr>
        <w:t xml:space="preserve">: </w:t>
      </w:r>
      <w:r w:rsidR="00A850A3" w:rsidRPr="005A77C3">
        <w:rPr>
          <w:rFonts w:cstheme="minorHAnsi"/>
          <w:bCs/>
        </w:rPr>
        <w:t>Sean Duan, BS</w:t>
      </w:r>
      <w:r w:rsidR="00A850A3">
        <w:rPr>
          <w:rFonts w:cstheme="minorHAnsi"/>
          <w:bCs/>
        </w:rPr>
        <w:t>;</w:t>
      </w:r>
      <w:r w:rsidR="00A850A3" w:rsidRPr="005A77C3">
        <w:rPr>
          <w:rFonts w:cstheme="minorHAnsi"/>
          <w:bCs/>
        </w:rPr>
        <w:t xml:space="preserve"> </w:t>
      </w:r>
      <w:r w:rsidRPr="005A77C3">
        <w:rPr>
          <w:rFonts w:cstheme="minorHAnsi"/>
          <w:bCs/>
        </w:rPr>
        <w:t xml:space="preserve">Victoria A. Shaffer, PhD </w:t>
      </w:r>
    </w:p>
    <w:p w14:paraId="251E3F18" w14:textId="2E21FA6D" w:rsidR="001141E5" w:rsidRPr="005A77C3" w:rsidRDefault="001141E5">
      <w:pPr>
        <w:rPr>
          <w:rFonts w:cstheme="minorHAnsi"/>
        </w:rPr>
      </w:pPr>
    </w:p>
    <w:p w14:paraId="1D2200AC" w14:textId="60A0219B" w:rsidR="001141E5" w:rsidRPr="005A77C3" w:rsidRDefault="001141E5" w:rsidP="0086546C">
      <w:pPr>
        <w:rPr>
          <w:rFonts w:cstheme="minorHAnsi"/>
        </w:rPr>
      </w:pPr>
      <w:r w:rsidRPr="005A77C3">
        <w:rPr>
          <w:rFonts w:cstheme="minorHAnsi"/>
          <w:b/>
        </w:rPr>
        <w:t>Purpose</w:t>
      </w:r>
      <w:r w:rsidRPr="005A77C3">
        <w:rPr>
          <w:rFonts w:cstheme="minorHAnsi"/>
        </w:rPr>
        <w:t xml:space="preserve">: </w:t>
      </w:r>
      <w:r w:rsidR="006B5912">
        <w:rPr>
          <w:rFonts w:cstheme="minorHAnsi"/>
        </w:rPr>
        <w:t>Universal health</w:t>
      </w:r>
      <w:del w:id="1" w:author="Shaffer, Victoria A." w:date="2021-05-26T13:41:00Z">
        <w:r w:rsidR="006B5912" w:rsidDel="002B0F77">
          <w:rPr>
            <w:rFonts w:cstheme="minorHAnsi"/>
          </w:rPr>
          <w:delText xml:space="preserve"> </w:delText>
        </w:r>
      </w:del>
      <w:r w:rsidR="006B5912">
        <w:rPr>
          <w:rFonts w:cstheme="minorHAnsi"/>
        </w:rPr>
        <w:t>care (UHC)</w:t>
      </w:r>
      <w:r w:rsidRPr="005A77C3">
        <w:rPr>
          <w:rFonts w:cstheme="minorHAnsi"/>
        </w:rPr>
        <w:t xml:space="preserve"> </w:t>
      </w:r>
      <w:r w:rsidR="006B5912">
        <w:rPr>
          <w:rFonts w:cstheme="minorHAnsi"/>
        </w:rPr>
        <w:t>addresses inequality and bridges the gap in health outcomes between the marginalized and privileged</w:t>
      </w:r>
      <w:ins w:id="2" w:author="Shaffer, Victoria A." w:date="2021-05-26T13:43:00Z">
        <w:r w:rsidR="002B0F77">
          <w:rPr>
            <w:rFonts w:cstheme="minorHAnsi"/>
          </w:rPr>
          <w:t>;</w:t>
        </w:r>
      </w:ins>
      <w:del w:id="3" w:author="Shaffer, Victoria A." w:date="2021-05-26T13:43:00Z">
        <w:r w:rsidR="00284603" w:rsidDel="002B0F77">
          <w:rPr>
            <w:rFonts w:cstheme="minorHAnsi"/>
          </w:rPr>
          <w:delText>,</w:delText>
        </w:r>
      </w:del>
      <w:r w:rsidRPr="005A77C3">
        <w:rPr>
          <w:rFonts w:cstheme="minorHAnsi"/>
        </w:rPr>
        <w:t xml:space="preserve"> </w:t>
      </w:r>
      <w:r w:rsidR="00284603">
        <w:rPr>
          <w:rFonts w:cstheme="minorHAnsi"/>
        </w:rPr>
        <w:t>h</w:t>
      </w:r>
      <w:r w:rsidR="006B5912">
        <w:rPr>
          <w:rFonts w:cstheme="minorHAnsi"/>
        </w:rPr>
        <w:t>owever</w:t>
      </w:r>
      <w:r w:rsidR="00284603">
        <w:rPr>
          <w:rFonts w:cstheme="minorHAnsi"/>
        </w:rPr>
        <w:t>,</w:t>
      </w:r>
      <w:r w:rsidR="006B5912">
        <w:rPr>
          <w:rFonts w:cstheme="minorHAnsi"/>
        </w:rPr>
        <w:t xml:space="preserve"> there is a lack of support for UHC in the US</w:t>
      </w:r>
      <w:r w:rsidRPr="005A77C3">
        <w:rPr>
          <w:rFonts w:cstheme="minorHAnsi"/>
        </w:rPr>
        <w:t>.</w:t>
      </w:r>
      <w:r w:rsidR="00085E8D">
        <w:rPr>
          <w:rFonts w:cstheme="minorHAnsi"/>
        </w:rPr>
        <w:t xml:space="preserve"> Explicit </w:t>
      </w:r>
      <w:r w:rsidR="00104231">
        <w:rPr>
          <w:rFonts w:cstheme="minorHAnsi"/>
        </w:rPr>
        <w:t>h</w:t>
      </w:r>
      <w:r w:rsidR="00085E8D">
        <w:rPr>
          <w:rFonts w:cstheme="minorHAnsi"/>
        </w:rPr>
        <w:t xml:space="preserve">ealth </w:t>
      </w:r>
      <w:r w:rsidR="00104231">
        <w:rPr>
          <w:rFonts w:cstheme="minorHAnsi"/>
        </w:rPr>
        <w:t>b</w:t>
      </w:r>
      <w:r w:rsidR="00085E8D">
        <w:rPr>
          <w:rFonts w:cstheme="minorHAnsi"/>
        </w:rPr>
        <w:t>enefits packages (HBPs)</w:t>
      </w:r>
      <w:r w:rsidR="0086546C">
        <w:rPr>
          <w:rFonts w:cstheme="minorHAnsi"/>
        </w:rPr>
        <w:t>,</w:t>
      </w:r>
      <w:r w:rsidR="00085E8D">
        <w:rPr>
          <w:rFonts w:cstheme="minorHAnsi"/>
        </w:rPr>
        <w:t xml:space="preserve"> which clearly define and outline the cost and scope of care</w:t>
      </w:r>
      <w:r w:rsidR="0086546C">
        <w:rPr>
          <w:rFonts w:cstheme="minorHAnsi"/>
        </w:rPr>
        <w:t>,</w:t>
      </w:r>
      <w:r w:rsidR="00085E8D">
        <w:rPr>
          <w:rFonts w:cstheme="minorHAnsi"/>
        </w:rPr>
        <w:t xml:space="preserve"> may </w:t>
      </w:r>
      <w:del w:id="4" w:author="Shaffer, Victoria A." w:date="2021-05-26T13:44:00Z">
        <w:r w:rsidR="00085E8D" w:rsidDel="002B0F77">
          <w:rPr>
            <w:rFonts w:cstheme="minorHAnsi"/>
          </w:rPr>
          <w:delText xml:space="preserve">help </w:delText>
        </w:r>
      </w:del>
      <w:r w:rsidR="00085E8D">
        <w:rPr>
          <w:rFonts w:cstheme="minorHAnsi"/>
        </w:rPr>
        <w:t xml:space="preserve">improve support for UHC </w:t>
      </w:r>
      <w:r w:rsidR="0086546C">
        <w:rPr>
          <w:rFonts w:cstheme="minorHAnsi"/>
        </w:rPr>
        <w:t>b</w:t>
      </w:r>
      <w:r w:rsidR="00085E8D">
        <w:rPr>
          <w:rFonts w:cstheme="minorHAnsi"/>
        </w:rPr>
        <w:t xml:space="preserve">y </w:t>
      </w:r>
      <w:r w:rsidR="0086546C">
        <w:rPr>
          <w:rFonts w:cstheme="minorHAnsi"/>
        </w:rPr>
        <w:t>heightening comprehensibility and increasing perceived equality. We compared support for UHC after exposing participants to either a HBP, dummy activity, or ‘standard’ UHC messaging from the World Health Organization (WHO).</w:t>
      </w:r>
    </w:p>
    <w:p w14:paraId="50B5B0C4" w14:textId="654B2119" w:rsidR="000765D5" w:rsidRPr="005A77C3" w:rsidRDefault="000765D5" w:rsidP="001141E5">
      <w:pPr>
        <w:rPr>
          <w:rFonts w:cstheme="minorHAnsi"/>
        </w:rPr>
      </w:pPr>
    </w:p>
    <w:p w14:paraId="08320D1B" w14:textId="7731A1DF" w:rsidR="000765D5" w:rsidRPr="005A77C3" w:rsidRDefault="000765D5" w:rsidP="000765D5">
      <w:pPr>
        <w:rPr>
          <w:rFonts w:cstheme="minorHAnsi"/>
        </w:rPr>
      </w:pPr>
      <w:commentRangeStart w:id="5"/>
      <w:r w:rsidRPr="005A77C3">
        <w:rPr>
          <w:rFonts w:cstheme="minorHAnsi"/>
          <w:b/>
        </w:rPr>
        <w:t>Method</w:t>
      </w:r>
      <w:commentRangeEnd w:id="5"/>
      <w:r w:rsidR="005147F4">
        <w:rPr>
          <w:rStyle w:val="CommentReference"/>
        </w:rPr>
        <w:commentReference w:id="5"/>
      </w:r>
      <w:r w:rsidRPr="005A77C3">
        <w:rPr>
          <w:rFonts w:cstheme="minorHAnsi"/>
        </w:rPr>
        <w:t xml:space="preserve">: Participants </w:t>
      </w:r>
      <w:r w:rsidR="008C28BB">
        <w:rPr>
          <w:rFonts w:cstheme="minorHAnsi"/>
        </w:rPr>
        <w:t xml:space="preserve">in </w:t>
      </w:r>
      <w:del w:id="6" w:author="Shaffer, Victoria A." w:date="2021-05-26T13:47:00Z">
        <w:r w:rsidR="00085E8D" w:rsidDel="002B0F77">
          <w:rPr>
            <w:rFonts w:cstheme="minorHAnsi"/>
          </w:rPr>
          <w:delText>s</w:delText>
        </w:r>
        <w:r w:rsidR="008C28BB" w:rsidDel="002B0F77">
          <w:rPr>
            <w:rFonts w:cstheme="minorHAnsi"/>
          </w:rPr>
          <w:delText>tud</w:delText>
        </w:r>
        <w:r w:rsidR="00085E8D" w:rsidDel="002B0F77">
          <w:rPr>
            <w:rFonts w:cstheme="minorHAnsi"/>
          </w:rPr>
          <w:delText>y one</w:delText>
        </w:r>
        <w:r w:rsidR="008C28BB" w:rsidDel="002B0F77">
          <w:rPr>
            <w:rFonts w:cstheme="minorHAnsi"/>
          </w:rPr>
          <w:delText xml:space="preserve"> </w:delText>
        </w:r>
      </w:del>
      <w:ins w:id="7" w:author="Shaffer, Victoria A." w:date="2021-05-26T13:47:00Z">
        <w:r w:rsidR="002B0F77">
          <w:rPr>
            <w:rFonts w:cstheme="minorHAnsi"/>
          </w:rPr>
          <w:t xml:space="preserve">Study 1 </w:t>
        </w:r>
      </w:ins>
      <w:r w:rsidRPr="005A77C3">
        <w:rPr>
          <w:rFonts w:cstheme="minorHAnsi"/>
        </w:rPr>
        <w:t>(N=</w:t>
      </w:r>
      <w:r w:rsidR="008C28BB">
        <w:rPr>
          <w:rFonts w:cstheme="minorHAnsi"/>
        </w:rPr>
        <w:t>189</w:t>
      </w:r>
      <w:r w:rsidR="00085E8D">
        <w:rPr>
          <w:rFonts w:cstheme="minorHAnsi"/>
        </w:rPr>
        <w:t xml:space="preserve">) </w:t>
      </w:r>
      <w:r w:rsidR="0086546C">
        <w:rPr>
          <w:rFonts w:cstheme="minorHAnsi"/>
        </w:rPr>
        <w:t xml:space="preserve">were either exposed to an </w:t>
      </w:r>
      <w:commentRangeStart w:id="8"/>
      <w:r w:rsidR="00085E8D">
        <w:rPr>
          <w:rFonts w:cstheme="minorHAnsi"/>
        </w:rPr>
        <w:t>HBP or completed a dummy exercise</w:t>
      </w:r>
      <w:commentRangeEnd w:id="8"/>
      <w:r w:rsidR="005147F4">
        <w:rPr>
          <w:rStyle w:val="CommentReference"/>
        </w:rPr>
        <w:commentReference w:id="8"/>
      </w:r>
      <w:r w:rsidR="00085E8D">
        <w:rPr>
          <w:rFonts w:cstheme="minorHAnsi"/>
        </w:rPr>
        <w:t xml:space="preserve">. </w:t>
      </w:r>
      <w:r w:rsidR="0086546C">
        <w:rPr>
          <w:rFonts w:cstheme="minorHAnsi"/>
        </w:rPr>
        <w:t xml:space="preserve">HBP exposure consisted of either building </w:t>
      </w:r>
      <w:proofErr w:type="gramStart"/>
      <w:r w:rsidR="0086546C">
        <w:rPr>
          <w:rFonts w:cstheme="minorHAnsi"/>
        </w:rPr>
        <w:t>a</w:t>
      </w:r>
      <w:proofErr w:type="gramEnd"/>
      <w:r w:rsidR="0086546C">
        <w:rPr>
          <w:rFonts w:cstheme="minorHAnsi"/>
        </w:rPr>
        <w:t xml:space="preserve"> </w:t>
      </w:r>
      <w:commentRangeStart w:id="9"/>
      <w:r w:rsidR="0086546C">
        <w:rPr>
          <w:rFonts w:cstheme="minorHAnsi"/>
        </w:rPr>
        <w:t>HBP</w:t>
      </w:r>
      <w:commentRangeEnd w:id="9"/>
      <w:r w:rsidR="005147F4">
        <w:rPr>
          <w:rStyle w:val="CommentReference"/>
        </w:rPr>
        <w:commentReference w:id="9"/>
      </w:r>
      <w:r w:rsidR="0086546C">
        <w:rPr>
          <w:rFonts w:cstheme="minorHAnsi"/>
        </w:rPr>
        <w:t xml:space="preserve">, making tradeoffs with limited resources to prioritize care, or were given a completed HBP. </w:t>
      </w:r>
      <w:commentRangeStart w:id="10"/>
      <w:r w:rsidR="0086546C">
        <w:rPr>
          <w:rFonts w:cstheme="minorHAnsi"/>
        </w:rPr>
        <w:t>Both were asked to assess how this HBP would impact their lives</w:t>
      </w:r>
      <w:commentRangeEnd w:id="10"/>
      <w:r w:rsidR="005147F4">
        <w:rPr>
          <w:rStyle w:val="CommentReference"/>
        </w:rPr>
        <w:commentReference w:id="10"/>
      </w:r>
      <w:r w:rsidR="0086546C">
        <w:rPr>
          <w:rFonts w:cstheme="minorHAnsi"/>
        </w:rPr>
        <w:t xml:space="preserve">. </w:t>
      </w:r>
      <w:r w:rsidR="00085E8D">
        <w:rPr>
          <w:rFonts w:cstheme="minorHAnsi"/>
        </w:rPr>
        <w:t xml:space="preserve">Participants in </w:t>
      </w:r>
      <w:del w:id="11" w:author="Shaffer, Victoria A." w:date="2021-05-26T13:47:00Z">
        <w:r w:rsidR="00085E8D" w:rsidDel="002B0F77">
          <w:rPr>
            <w:rFonts w:cstheme="minorHAnsi"/>
          </w:rPr>
          <w:delText>study two</w:delText>
        </w:r>
        <w:r w:rsidR="008C28BB" w:rsidDel="002B0F77">
          <w:rPr>
            <w:rFonts w:cstheme="minorHAnsi"/>
          </w:rPr>
          <w:delText xml:space="preserve"> </w:delText>
        </w:r>
      </w:del>
      <w:ins w:id="12" w:author="Shaffer, Victoria A." w:date="2021-05-26T13:47:00Z">
        <w:r w:rsidR="002B0F77">
          <w:rPr>
            <w:rFonts w:cstheme="minorHAnsi"/>
          </w:rPr>
          <w:t xml:space="preserve">Study 2 </w:t>
        </w:r>
      </w:ins>
      <w:r w:rsidR="00085E8D">
        <w:rPr>
          <w:rFonts w:cstheme="minorHAnsi"/>
        </w:rPr>
        <w:t>(</w:t>
      </w:r>
      <w:r w:rsidR="008C28BB">
        <w:rPr>
          <w:rFonts w:cstheme="minorHAnsi"/>
        </w:rPr>
        <w:t>N= 412)</w:t>
      </w:r>
      <w:r w:rsidR="00085E8D">
        <w:rPr>
          <w:rFonts w:cstheme="minorHAnsi"/>
        </w:rPr>
        <w:t xml:space="preserve"> either built their own HBP or viewed</w:t>
      </w:r>
      <w:r w:rsidR="0086546C">
        <w:rPr>
          <w:rFonts w:cstheme="minorHAnsi"/>
        </w:rPr>
        <w:t xml:space="preserve"> UHC pamphlets from the WHO. </w:t>
      </w:r>
      <w:r w:rsidR="006E1116">
        <w:rPr>
          <w:rFonts w:cstheme="minorHAnsi"/>
        </w:rPr>
        <w:t>S</w:t>
      </w:r>
      <w:r w:rsidR="0086546C">
        <w:rPr>
          <w:rFonts w:cstheme="minorHAnsi"/>
        </w:rPr>
        <w:t xml:space="preserve">upport for UHC </w:t>
      </w:r>
      <w:r w:rsidR="006E1116">
        <w:rPr>
          <w:rFonts w:cstheme="minorHAnsi"/>
        </w:rPr>
        <w:t>w</w:t>
      </w:r>
      <w:r w:rsidR="0086546C">
        <w:rPr>
          <w:rFonts w:cstheme="minorHAnsi"/>
        </w:rPr>
        <w:t xml:space="preserve">as our outcome </w:t>
      </w:r>
      <w:r w:rsidR="006E1116">
        <w:rPr>
          <w:rFonts w:cstheme="minorHAnsi"/>
        </w:rPr>
        <w:t>measure; Perceived</w:t>
      </w:r>
      <w:r w:rsidR="0086546C">
        <w:rPr>
          <w:rFonts w:cstheme="minorHAnsi"/>
        </w:rPr>
        <w:t xml:space="preserve"> equality and </w:t>
      </w:r>
      <w:r w:rsidR="00D32C63">
        <w:rPr>
          <w:rFonts w:cstheme="minorHAnsi"/>
        </w:rPr>
        <w:t xml:space="preserve">comprehensibility </w:t>
      </w:r>
      <w:r w:rsidR="006E1116">
        <w:rPr>
          <w:rFonts w:cstheme="minorHAnsi"/>
        </w:rPr>
        <w:t>were</w:t>
      </w:r>
      <w:r w:rsidR="00D32C63">
        <w:rPr>
          <w:rFonts w:cstheme="minorHAnsi"/>
        </w:rPr>
        <w:t xml:space="preserve"> our two proposed mediating factors</w:t>
      </w:r>
      <w:r w:rsidR="006E1116">
        <w:rPr>
          <w:rFonts w:cstheme="minorHAnsi"/>
        </w:rPr>
        <w:t xml:space="preserve"> with</w:t>
      </w:r>
      <w:r w:rsidR="00D32C63">
        <w:rPr>
          <w:rFonts w:cstheme="minorHAnsi"/>
        </w:rPr>
        <w:t xml:space="preserve"> </w:t>
      </w:r>
      <w:commentRangeStart w:id="13"/>
      <w:r w:rsidR="00D32C63">
        <w:rPr>
          <w:rFonts w:cstheme="minorHAnsi"/>
        </w:rPr>
        <w:t xml:space="preserve">numeracy </w:t>
      </w:r>
      <w:commentRangeEnd w:id="13"/>
      <w:r w:rsidR="005147F4">
        <w:rPr>
          <w:rStyle w:val="CommentReference"/>
        </w:rPr>
        <w:commentReference w:id="13"/>
      </w:r>
      <w:r w:rsidR="00D32C63">
        <w:rPr>
          <w:rFonts w:cstheme="minorHAnsi"/>
        </w:rPr>
        <w:t>(objective and subjective) as a potential moderator</w:t>
      </w:r>
      <w:r w:rsidR="005359A7">
        <w:rPr>
          <w:rFonts w:cstheme="minorHAnsi"/>
        </w:rPr>
        <w:t xml:space="preserve"> in study two</w:t>
      </w:r>
      <w:commentRangeStart w:id="14"/>
      <w:r w:rsidR="006E1116">
        <w:rPr>
          <w:rFonts w:cstheme="minorHAnsi"/>
        </w:rPr>
        <w:t>.</w:t>
      </w:r>
      <w:r w:rsidR="005359A7">
        <w:rPr>
          <w:rFonts w:cstheme="minorHAnsi"/>
        </w:rPr>
        <w:t xml:space="preserve"> </w:t>
      </w:r>
      <w:r w:rsidR="006E1116">
        <w:rPr>
          <w:rFonts w:cstheme="minorHAnsi"/>
        </w:rPr>
        <w:t xml:space="preserve">All measures </w:t>
      </w:r>
      <w:commentRangeEnd w:id="14"/>
      <w:r w:rsidR="005147F4">
        <w:rPr>
          <w:rStyle w:val="CommentReference"/>
        </w:rPr>
        <w:commentReference w:id="14"/>
      </w:r>
      <w:r w:rsidR="006E1116">
        <w:rPr>
          <w:rFonts w:cstheme="minorHAnsi"/>
        </w:rPr>
        <w:t xml:space="preserve">were on a </w:t>
      </w:r>
      <w:r w:rsidR="005359A7">
        <w:rPr>
          <w:rFonts w:cstheme="minorHAnsi"/>
        </w:rPr>
        <w:t>0-100 slider bar scale</w:t>
      </w:r>
      <w:r w:rsidR="00D32C63">
        <w:rPr>
          <w:rFonts w:cstheme="minorHAnsi"/>
        </w:rPr>
        <w:t xml:space="preserve">. </w:t>
      </w:r>
    </w:p>
    <w:p w14:paraId="7849A28A" w14:textId="3BED70BC" w:rsidR="00D43D39" w:rsidRPr="005A77C3" w:rsidRDefault="00D43D39" w:rsidP="000765D5">
      <w:pPr>
        <w:rPr>
          <w:rFonts w:cstheme="minorHAnsi"/>
        </w:rPr>
      </w:pPr>
    </w:p>
    <w:p w14:paraId="154DACF7" w14:textId="23062F35" w:rsidR="00EF032A" w:rsidRPr="005A77C3" w:rsidRDefault="00D43D39" w:rsidP="00C933F7">
      <w:pPr>
        <w:rPr>
          <w:rFonts w:cstheme="minorHAnsi"/>
        </w:rPr>
      </w:pPr>
      <w:r w:rsidRPr="005A77C3">
        <w:rPr>
          <w:rFonts w:cstheme="minorHAnsi"/>
          <w:b/>
          <w:bCs/>
        </w:rPr>
        <w:t>Results</w:t>
      </w:r>
      <w:r w:rsidRPr="005A77C3">
        <w:rPr>
          <w:rFonts w:cstheme="minorHAnsi"/>
        </w:rPr>
        <w:t xml:space="preserve">: </w:t>
      </w:r>
      <w:commentRangeStart w:id="15"/>
      <w:r w:rsidR="005359A7">
        <w:rPr>
          <w:rFonts w:cstheme="minorHAnsi"/>
        </w:rPr>
        <w:t xml:space="preserve">In </w:t>
      </w:r>
      <w:del w:id="16" w:author="Shaffer, Victoria A." w:date="2021-05-26T13:47:00Z">
        <w:r w:rsidR="005359A7" w:rsidDel="002B0F77">
          <w:rPr>
            <w:rFonts w:cstheme="minorHAnsi"/>
          </w:rPr>
          <w:delText>study one</w:delText>
        </w:r>
      </w:del>
      <w:ins w:id="17" w:author="Shaffer, Victoria A." w:date="2021-05-26T13:47:00Z">
        <w:r w:rsidR="002B0F77">
          <w:rPr>
            <w:rFonts w:cstheme="minorHAnsi"/>
          </w:rPr>
          <w:t>Study 1</w:t>
        </w:r>
      </w:ins>
      <w:r w:rsidR="005359A7">
        <w:rPr>
          <w:rFonts w:cstheme="minorHAnsi"/>
        </w:rPr>
        <w:t xml:space="preserve">, participants </w:t>
      </w:r>
      <w:ins w:id="18" w:author="Shaffer, Victoria A." w:date="2021-06-02T09:44:00Z">
        <w:r w:rsidR="005147F4">
          <w:rPr>
            <w:rFonts w:cstheme="minorHAnsi"/>
          </w:rPr>
          <w:t xml:space="preserve">in both conditions </w:t>
        </w:r>
      </w:ins>
      <w:del w:id="19" w:author="Shaffer, Victoria A." w:date="2021-06-02T09:44:00Z">
        <w:r w:rsidR="005359A7" w:rsidDel="005147F4">
          <w:rPr>
            <w:rFonts w:cstheme="minorHAnsi"/>
          </w:rPr>
          <w:delText xml:space="preserve">who were exposed to an HBP </w:delText>
        </w:r>
      </w:del>
      <w:r w:rsidR="005359A7">
        <w:rPr>
          <w:rFonts w:cstheme="minorHAnsi"/>
        </w:rPr>
        <w:t>were more supportive of UHC</w:t>
      </w:r>
      <w:del w:id="20" w:author="Shaffer, Victoria A." w:date="2021-06-02T09:44:00Z">
        <w:r w:rsidR="005359A7" w:rsidDel="005147F4">
          <w:rPr>
            <w:rFonts w:cstheme="minorHAnsi"/>
          </w:rPr>
          <w:delText>, regardless of if they were given one or built their own</w:delText>
        </w:r>
      </w:del>
      <w:ins w:id="21" w:author="Shaffer, Victoria A." w:date="2021-06-02T09:44:00Z">
        <w:r w:rsidR="005147F4">
          <w:rPr>
            <w:rFonts w:cstheme="minorHAnsi"/>
          </w:rPr>
          <w:t xml:space="preserve"> post</w:t>
        </w:r>
      </w:ins>
      <w:commentRangeEnd w:id="15"/>
      <w:ins w:id="22" w:author="Shaffer, Victoria A." w:date="2021-06-02T09:45:00Z">
        <w:r w:rsidR="005147F4">
          <w:rPr>
            <w:rStyle w:val="CommentReference"/>
          </w:rPr>
          <w:commentReference w:id="15"/>
        </w:r>
      </w:ins>
      <w:r w:rsidR="00786E5D" w:rsidRPr="005A77C3">
        <w:rPr>
          <w:rFonts w:cstheme="minorHAnsi"/>
        </w:rPr>
        <w:t>.</w:t>
      </w:r>
      <w:r w:rsidR="005359A7">
        <w:rPr>
          <w:rFonts w:cstheme="minorHAnsi"/>
        </w:rPr>
        <w:t xml:space="preserve"> In </w:t>
      </w:r>
      <w:del w:id="23" w:author="Shaffer, Victoria A." w:date="2021-05-26T13:48:00Z">
        <w:r w:rsidR="005359A7" w:rsidDel="002B0F77">
          <w:rPr>
            <w:rFonts w:cstheme="minorHAnsi"/>
          </w:rPr>
          <w:delText>study two</w:delText>
        </w:r>
        <w:r w:rsidR="00786E5D" w:rsidRPr="005A77C3" w:rsidDel="002B0F77">
          <w:rPr>
            <w:rFonts w:cstheme="minorHAnsi"/>
          </w:rPr>
          <w:delText xml:space="preserve"> </w:delText>
        </w:r>
      </w:del>
      <w:ins w:id="24" w:author="Shaffer, Victoria A." w:date="2021-05-26T13:48:00Z">
        <w:r w:rsidR="002B0F77">
          <w:rPr>
            <w:rFonts w:cstheme="minorHAnsi"/>
          </w:rPr>
          <w:t xml:space="preserve">Study 2 </w:t>
        </w:r>
      </w:ins>
      <w:r w:rsidR="004675DA">
        <w:rPr>
          <w:rFonts w:cstheme="minorHAnsi"/>
        </w:rPr>
        <w:t xml:space="preserve">there was </w:t>
      </w:r>
      <w:r w:rsidR="00C933F7">
        <w:rPr>
          <w:rFonts w:cstheme="minorHAnsi"/>
        </w:rPr>
        <w:t>no main effect of the intervention on support for UHC</w:t>
      </w:r>
      <w:r w:rsidR="00C933F7" w:rsidRPr="005A77C3">
        <w:rPr>
          <w:rFonts w:cstheme="minorHAnsi"/>
        </w:rPr>
        <w:t>;</w:t>
      </w:r>
      <w:r w:rsidR="00C933F7" w:rsidRPr="005A77C3">
        <w:rPr>
          <w:rFonts w:cstheme="minorHAnsi"/>
          <w:i/>
        </w:rPr>
        <w:t xml:space="preserve"> </w:t>
      </w:r>
      <w:proofErr w:type="spellStart"/>
      <w:r w:rsidR="00C933F7" w:rsidRPr="005A77C3">
        <w:rPr>
          <w:rFonts w:cstheme="minorHAnsi"/>
          <w:i/>
        </w:rPr>
        <w:t>ps</w:t>
      </w:r>
      <w:proofErr w:type="spellEnd"/>
      <w:r w:rsidR="00C933F7" w:rsidRPr="005A77C3">
        <w:rPr>
          <w:rFonts w:cstheme="minorHAnsi"/>
        </w:rPr>
        <w:t xml:space="preserve"> &lt; .05</w:t>
      </w:r>
      <w:r w:rsidR="00C933F7">
        <w:rPr>
          <w:rFonts w:cstheme="minorHAnsi"/>
        </w:rPr>
        <w:t xml:space="preserve">. However, there was a significant interaction between the intervention and objective (but not subjective) numeracy. Greater numeracy predicted increased support for UHC in the intervention </w:t>
      </w:r>
      <w:r w:rsidR="00803438">
        <w:rPr>
          <w:rFonts w:cstheme="minorHAnsi"/>
        </w:rPr>
        <w:t xml:space="preserve">versus </w:t>
      </w:r>
      <w:r w:rsidR="00C933F7">
        <w:rPr>
          <w:rFonts w:cstheme="minorHAnsi"/>
        </w:rPr>
        <w:t xml:space="preserve">the control. Lastly, we found evidence of a mediational relationship for perceived equity, but not comprehensibility, on support for UHC. </w:t>
      </w:r>
    </w:p>
    <w:p w14:paraId="46096A1D" w14:textId="77777777" w:rsidR="00EF032A" w:rsidRPr="005A77C3" w:rsidRDefault="00EF032A" w:rsidP="000765D5">
      <w:pPr>
        <w:rPr>
          <w:rFonts w:cstheme="minorHAnsi"/>
        </w:rPr>
      </w:pPr>
    </w:p>
    <w:p w14:paraId="5AD5672C" w14:textId="373BF07B" w:rsidR="005A77C3" w:rsidRDefault="00EF032A" w:rsidP="005A77C3">
      <w:pPr>
        <w:rPr>
          <w:rFonts w:cstheme="minorHAnsi"/>
        </w:rPr>
      </w:pPr>
      <w:r w:rsidRPr="005A77C3">
        <w:rPr>
          <w:rFonts w:cstheme="minorHAnsi"/>
          <w:b/>
          <w:bCs/>
        </w:rPr>
        <w:t>Conclusions</w:t>
      </w:r>
      <w:r w:rsidRPr="005A77C3">
        <w:rPr>
          <w:rFonts w:cstheme="minorHAnsi"/>
        </w:rPr>
        <w:t>:</w:t>
      </w:r>
      <w:r w:rsidR="006E1116">
        <w:rPr>
          <w:rFonts w:cstheme="minorHAnsi"/>
        </w:rPr>
        <w:t xml:space="preserve"> </w:t>
      </w:r>
      <w:commentRangeStart w:id="25"/>
      <w:r w:rsidR="006E1116">
        <w:rPr>
          <w:rFonts w:cstheme="minorHAnsi"/>
        </w:rPr>
        <w:t xml:space="preserve">Employing an HBP does seem to have some effect in increasing support for UHC. </w:t>
      </w:r>
      <w:commentRangeEnd w:id="25"/>
      <w:r w:rsidR="005147F4">
        <w:rPr>
          <w:rStyle w:val="CommentReference"/>
        </w:rPr>
        <w:commentReference w:id="25"/>
      </w:r>
      <w:r w:rsidR="006E1116">
        <w:rPr>
          <w:rFonts w:cstheme="minorHAnsi"/>
        </w:rPr>
        <w:t>There is some evidence that an HBP does so by increasing the perceived equity of UHC, perhaps through clear outlines and limits to the scope of care. Furthermore, we see no significant difference between being given an HBP or going through the more involved process of producing one. Our intervention had a significantly greater impact in subjects with higher objective numeracy, suggesting that a different approach is needed to communicate the benefits of UHC to the less numerate.</w:t>
      </w:r>
    </w:p>
    <w:p w14:paraId="0F47520A" w14:textId="77777777" w:rsidR="005A77C3" w:rsidRDefault="005A77C3" w:rsidP="005A77C3">
      <w:pPr>
        <w:rPr>
          <w:rFonts w:cstheme="minorHAnsi"/>
        </w:rPr>
      </w:pPr>
    </w:p>
    <w:p w14:paraId="30A2A5E7" w14:textId="77777777" w:rsidR="00715406" w:rsidRPr="005A77C3" w:rsidRDefault="00715406" w:rsidP="000765D5">
      <w:pPr>
        <w:rPr>
          <w:rFonts w:cstheme="minorHAnsi"/>
        </w:rPr>
      </w:pPr>
    </w:p>
    <w:p w14:paraId="64043E41" w14:textId="43ADCF59" w:rsidR="00715406" w:rsidRPr="005A77C3" w:rsidRDefault="00585747" w:rsidP="000765D5">
      <w:pPr>
        <w:rPr>
          <w:rFonts w:cstheme="minorHAnsi"/>
        </w:rPr>
      </w:pPr>
      <w:r w:rsidRPr="00585747">
        <w:rPr>
          <w:rFonts w:cstheme="minorHAnsi"/>
          <w:b/>
          <w:bCs/>
        </w:rPr>
        <w:t>Word count</w:t>
      </w:r>
      <w:r>
        <w:rPr>
          <w:rFonts w:cstheme="minorHAnsi"/>
        </w:rPr>
        <w:t>: 37</w:t>
      </w:r>
      <w:r w:rsidR="00BB1CCF">
        <w:rPr>
          <w:rFonts w:cstheme="minorHAnsi"/>
        </w:rPr>
        <w:t>5</w:t>
      </w:r>
      <w:r>
        <w:rPr>
          <w:rFonts w:cstheme="minorHAnsi"/>
        </w:rPr>
        <w:t xml:space="preserve"> (375 MAX)</w:t>
      </w:r>
    </w:p>
    <w:p w14:paraId="37FFFB01" w14:textId="77777777" w:rsidR="00715406" w:rsidRPr="005A77C3" w:rsidRDefault="00715406" w:rsidP="000765D5">
      <w:pPr>
        <w:rPr>
          <w:rFonts w:cstheme="minorHAnsi"/>
        </w:rPr>
      </w:pPr>
    </w:p>
    <w:p w14:paraId="00AB3F9C" w14:textId="4563F332" w:rsidR="00715406" w:rsidRPr="005A77C3" w:rsidRDefault="00715406" w:rsidP="000765D5">
      <w:pPr>
        <w:rPr>
          <w:rFonts w:cstheme="minorHAnsi"/>
        </w:rPr>
      </w:pPr>
    </w:p>
    <w:p w14:paraId="1F0AA5A7" w14:textId="77860A4C" w:rsidR="00D43D39" w:rsidRPr="005A77C3" w:rsidRDefault="00717520" w:rsidP="000765D5">
      <w:pPr>
        <w:rPr>
          <w:rFonts w:cstheme="minorHAnsi"/>
        </w:rPr>
      </w:pPr>
      <w:r>
        <w:rPr>
          <w:rFonts w:cstheme="minorHAnsi"/>
          <w:noProof/>
        </w:rPr>
        <w:lastRenderedPageBreak/>
        <w:drawing>
          <wp:inline distT="0" distB="0" distL="0" distR="0" wp14:anchorId="3DE3F3D3" wp14:editId="044748E0">
            <wp:extent cx="6131013" cy="47694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778" cy="4789484"/>
                    </a:xfrm>
                    <a:prstGeom prst="rect">
                      <a:avLst/>
                    </a:prstGeom>
                    <a:noFill/>
                    <a:ln>
                      <a:noFill/>
                    </a:ln>
                  </pic:spPr>
                </pic:pic>
              </a:graphicData>
            </a:graphic>
          </wp:inline>
        </w:drawing>
      </w:r>
      <w:r w:rsidR="00715406" w:rsidRPr="005A77C3">
        <w:rPr>
          <w:rFonts w:cstheme="minorHAnsi"/>
        </w:rPr>
        <w:t xml:space="preserve">Figure 1. Interaction between </w:t>
      </w:r>
      <w:r w:rsidR="00104231">
        <w:rPr>
          <w:rFonts w:cstheme="minorHAnsi"/>
        </w:rPr>
        <w:t>objective numeracy levels</w:t>
      </w:r>
      <w:r w:rsidR="00715406" w:rsidRPr="005A77C3">
        <w:rPr>
          <w:rFonts w:cstheme="minorHAnsi"/>
        </w:rPr>
        <w:t xml:space="preserve"> and </w:t>
      </w:r>
      <w:r w:rsidR="00104231">
        <w:rPr>
          <w:rFonts w:cstheme="minorHAnsi"/>
        </w:rPr>
        <w:t xml:space="preserve">exposure to explicit </w:t>
      </w:r>
      <w:r w:rsidR="001725B5">
        <w:rPr>
          <w:rFonts w:cstheme="minorHAnsi"/>
        </w:rPr>
        <w:t>h</w:t>
      </w:r>
      <w:r w:rsidR="00104231">
        <w:rPr>
          <w:rFonts w:cstheme="minorHAnsi"/>
        </w:rPr>
        <w:t xml:space="preserve">ealth </w:t>
      </w:r>
      <w:r w:rsidR="001725B5">
        <w:rPr>
          <w:rFonts w:cstheme="minorHAnsi"/>
        </w:rPr>
        <w:t>b</w:t>
      </w:r>
      <w:r w:rsidR="00104231">
        <w:rPr>
          <w:rFonts w:cstheme="minorHAnsi"/>
        </w:rPr>
        <w:t xml:space="preserve">enefit </w:t>
      </w:r>
      <w:r w:rsidR="001725B5">
        <w:rPr>
          <w:rFonts w:cstheme="minorHAnsi"/>
        </w:rPr>
        <w:t>p</w:t>
      </w:r>
      <w:r w:rsidR="00104231">
        <w:rPr>
          <w:rFonts w:cstheme="minorHAnsi"/>
        </w:rPr>
        <w:t>ackages</w:t>
      </w:r>
      <w:r w:rsidR="00715406" w:rsidRPr="005A77C3">
        <w:rPr>
          <w:rFonts w:cstheme="minorHAnsi"/>
        </w:rPr>
        <w:t xml:space="preserve"> on </w:t>
      </w:r>
      <w:r w:rsidR="00104231">
        <w:rPr>
          <w:rFonts w:cstheme="minorHAnsi"/>
        </w:rPr>
        <w:t xml:space="preserve">support for </w:t>
      </w:r>
      <w:r w:rsidR="001725B5">
        <w:rPr>
          <w:rFonts w:cstheme="minorHAnsi"/>
        </w:rPr>
        <w:t>u</w:t>
      </w:r>
      <w:r w:rsidR="00104231">
        <w:rPr>
          <w:rFonts w:cstheme="minorHAnsi"/>
        </w:rPr>
        <w:t xml:space="preserve">niversal </w:t>
      </w:r>
      <w:r w:rsidR="001725B5">
        <w:rPr>
          <w:rFonts w:cstheme="minorHAnsi"/>
        </w:rPr>
        <w:t>h</w:t>
      </w:r>
      <w:r w:rsidR="00104231">
        <w:rPr>
          <w:rFonts w:cstheme="minorHAnsi"/>
        </w:rPr>
        <w:t xml:space="preserve">ealth </w:t>
      </w:r>
      <w:r w:rsidR="001725B5">
        <w:rPr>
          <w:rFonts w:cstheme="minorHAnsi"/>
        </w:rPr>
        <w:t>c</w:t>
      </w:r>
      <w:r w:rsidR="00104231">
        <w:rPr>
          <w:rFonts w:cstheme="minorHAnsi"/>
        </w:rPr>
        <w:t>are</w:t>
      </w:r>
      <w:r w:rsidR="00715406" w:rsidRPr="005A77C3">
        <w:rPr>
          <w:rFonts w:cstheme="minorHAnsi"/>
        </w:rPr>
        <w:t>.</w:t>
      </w:r>
      <w:r w:rsidR="00EF032A" w:rsidRPr="005A77C3">
        <w:rPr>
          <w:rFonts w:cstheme="minorHAnsi"/>
        </w:rPr>
        <w:t xml:space="preserve"> </w:t>
      </w:r>
      <w:r w:rsidR="006245C2" w:rsidRPr="005A77C3">
        <w:rPr>
          <w:rFonts w:cstheme="minorHAnsi"/>
        </w:rPr>
        <w:t xml:space="preserve"> </w:t>
      </w:r>
    </w:p>
    <w:p w14:paraId="0E41AA61" w14:textId="77777777" w:rsidR="000765D5" w:rsidRPr="005A77C3" w:rsidRDefault="000765D5" w:rsidP="001141E5">
      <w:pPr>
        <w:rPr>
          <w:rFonts w:cstheme="minorHAnsi"/>
        </w:rPr>
      </w:pPr>
    </w:p>
    <w:p w14:paraId="6890FC0A" w14:textId="77777777" w:rsidR="001141E5" w:rsidRPr="005A77C3" w:rsidRDefault="001141E5">
      <w:pPr>
        <w:rPr>
          <w:rFonts w:cstheme="minorHAnsi"/>
        </w:rPr>
      </w:pPr>
    </w:p>
    <w:sectPr w:rsidR="001141E5" w:rsidRPr="005A77C3" w:rsidSect="00BF73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Duan" w:date="2021-05-25T14:22:00Z" w:initials="SD">
    <w:p w14:paraId="684DC3BC" w14:textId="6C556611" w:rsidR="006B5912" w:rsidRDefault="006B5912">
      <w:pPr>
        <w:pStyle w:val="CommentText"/>
      </w:pPr>
      <w:r>
        <w:rPr>
          <w:rStyle w:val="CommentReference"/>
        </w:rPr>
        <w:annotationRef/>
      </w:r>
      <w:r>
        <w:t xml:space="preserve">I would love to see if you have any ideas for a better </w:t>
      </w:r>
      <w:proofErr w:type="gramStart"/>
      <w:r>
        <w:t>title?</w:t>
      </w:r>
      <w:proofErr w:type="gramEnd"/>
      <w:r>
        <w:t xml:space="preserve"> I’ll continue to work on it, but this seems a little plain.</w:t>
      </w:r>
    </w:p>
  </w:comment>
  <w:comment w:id="5" w:author="Shaffer, Victoria A." w:date="2021-06-02T09:44:00Z" w:initials="SVA">
    <w:p w14:paraId="3F4DCA16" w14:textId="73EC0CD1" w:rsidR="005147F4" w:rsidRDefault="005147F4">
      <w:pPr>
        <w:pStyle w:val="CommentText"/>
      </w:pPr>
      <w:r>
        <w:rPr>
          <w:rStyle w:val="CommentReference"/>
        </w:rPr>
        <w:annotationRef/>
      </w:r>
      <w:r>
        <w:t>Need much more methodological details here. E.g., this was a 2 x 2 mixed design where participants were randomly assigned to one of two experimental conditions and outcomes were measure both pre and post…</w:t>
      </w:r>
    </w:p>
  </w:comment>
  <w:comment w:id="8" w:author="Shaffer, Victoria A." w:date="2021-06-02T09:41:00Z" w:initials="SVA">
    <w:p w14:paraId="738D4801" w14:textId="631F4DA1" w:rsidR="005147F4" w:rsidRDefault="005147F4">
      <w:pPr>
        <w:pStyle w:val="CommentText"/>
      </w:pPr>
      <w:r>
        <w:rPr>
          <w:rStyle w:val="CommentReference"/>
        </w:rPr>
        <w:annotationRef/>
      </w:r>
      <w:r>
        <w:t xml:space="preserve">Need a lot more detail here. </w:t>
      </w:r>
    </w:p>
  </w:comment>
  <w:comment w:id="9" w:author="Shaffer, Victoria A." w:date="2021-06-02T09:42:00Z" w:initials="SVA">
    <w:p w14:paraId="42F1F86C" w14:textId="39E6CC8A" w:rsidR="005147F4" w:rsidRDefault="005147F4">
      <w:pPr>
        <w:pStyle w:val="CommentText"/>
      </w:pPr>
      <w:r>
        <w:rPr>
          <w:rStyle w:val="CommentReference"/>
        </w:rPr>
        <w:annotationRef/>
      </w:r>
      <w:r>
        <w:t>Be explicit about the CHAT exercise and create an image of the screenshot</w:t>
      </w:r>
    </w:p>
  </w:comment>
  <w:comment w:id="10" w:author="Shaffer, Victoria A." w:date="2021-06-02T09:42:00Z" w:initials="SVA">
    <w:p w14:paraId="6641ACA9" w14:textId="2A3075AF" w:rsidR="005147F4" w:rsidRDefault="005147F4">
      <w:pPr>
        <w:pStyle w:val="CommentText"/>
      </w:pPr>
      <w:r>
        <w:rPr>
          <w:rStyle w:val="CommentReference"/>
        </w:rPr>
        <w:annotationRef/>
      </w:r>
      <w:r>
        <w:t>?? I don’t recall measures like this</w:t>
      </w:r>
    </w:p>
  </w:comment>
  <w:comment w:id="13" w:author="Shaffer, Victoria A." w:date="2021-06-02T09:46:00Z" w:initials="SVA">
    <w:p w14:paraId="143248E2" w14:textId="664CCB13" w:rsidR="005147F4" w:rsidRDefault="005147F4">
      <w:pPr>
        <w:pStyle w:val="CommentText"/>
      </w:pPr>
      <w:r>
        <w:rPr>
          <w:rStyle w:val="CommentReference"/>
        </w:rPr>
        <w:annotationRef/>
      </w:r>
      <w:r>
        <w:t>How were these measured? Include the names of the specific scales.</w:t>
      </w:r>
    </w:p>
  </w:comment>
  <w:comment w:id="14" w:author="Shaffer, Victoria A." w:date="2021-06-02T09:43:00Z" w:initials="SVA">
    <w:p w14:paraId="201F7CAA" w14:textId="3B55167B" w:rsidR="005147F4" w:rsidRDefault="005147F4">
      <w:pPr>
        <w:pStyle w:val="CommentText"/>
      </w:pPr>
      <w:r>
        <w:rPr>
          <w:rStyle w:val="CommentReference"/>
        </w:rPr>
        <w:annotationRef/>
      </w:r>
      <w:r>
        <w:t xml:space="preserve">What measures? Be specific. What was your primary outcome? What were secondary outcomes? </w:t>
      </w:r>
    </w:p>
  </w:comment>
  <w:comment w:id="15" w:author="Shaffer, Victoria A." w:date="2021-06-02T09:45:00Z" w:initials="SVA">
    <w:p w14:paraId="41B49986" w14:textId="4E28F455" w:rsidR="005147F4" w:rsidRDefault="005147F4">
      <w:pPr>
        <w:pStyle w:val="CommentText"/>
      </w:pPr>
      <w:r>
        <w:rPr>
          <w:rStyle w:val="CommentReference"/>
        </w:rPr>
        <w:annotationRef/>
      </w:r>
      <w:r>
        <w:t>Be clear here. There was not difference between condition but there were pre-post differences in your primary outcome.</w:t>
      </w:r>
    </w:p>
  </w:comment>
  <w:comment w:id="25" w:author="Shaffer, Victoria A." w:date="2021-06-02T09:46:00Z" w:initials="SVA">
    <w:p w14:paraId="4E0F8E98" w14:textId="01877F57" w:rsidR="005147F4" w:rsidRDefault="005147F4">
      <w:pPr>
        <w:pStyle w:val="CommentText"/>
      </w:pPr>
      <w:r>
        <w:rPr>
          <w:rStyle w:val="CommentReference"/>
        </w:rPr>
        <w:annotationRef/>
      </w:r>
      <w:r>
        <w:t xml:space="preserve">This is a really vague sentence. </w:t>
      </w:r>
      <w:r>
        <w:t xml:space="preserve">In fact, the entire conclusion is pretty </w:t>
      </w:r>
      <w:r>
        <w:t>fluffy.</w:t>
      </w:r>
    </w:p>
    <w:p w14:paraId="7BC1ABC9" w14:textId="77777777" w:rsidR="005147F4" w:rsidRDefault="005147F4">
      <w:pPr>
        <w:pStyle w:val="CommentText"/>
      </w:pPr>
    </w:p>
    <w:p w14:paraId="2B177890" w14:textId="45DE49CA" w:rsidR="005147F4" w:rsidRDefault="005147F4">
      <w:pPr>
        <w:pStyle w:val="CommentText"/>
      </w:pPr>
      <w:r>
        <w:t>With only 375 words, each sentence in this abstract needs to be clear, purposeful, and specific in order to convey as much information as possible to the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4DC3BC" w15:done="0"/>
  <w15:commentEx w15:paraId="3F4DCA16" w15:done="0"/>
  <w15:commentEx w15:paraId="738D4801" w15:done="0"/>
  <w15:commentEx w15:paraId="42F1F86C" w15:done="0"/>
  <w15:commentEx w15:paraId="6641ACA9" w15:done="0"/>
  <w15:commentEx w15:paraId="143248E2" w15:done="0"/>
  <w15:commentEx w15:paraId="201F7CAA" w15:done="0"/>
  <w15:commentEx w15:paraId="41B49986" w15:done="0"/>
  <w15:commentEx w15:paraId="2B177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78695" w16cex:dateUtc="2021-05-25T19:22:00Z"/>
  <w16cex:commentExtensible w16cex:durableId="2461D18C" w16cex:dateUtc="2021-06-02T14:44:00Z"/>
  <w16cex:commentExtensible w16cex:durableId="2461D0D0" w16cex:dateUtc="2021-06-02T14:41:00Z"/>
  <w16cex:commentExtensible w16cex:durableId="2461D0FC" w16cex:dateUtc="2021-06-02T14:42:00Z"/>
  <w16cex:commentExtensible w16cex:durableId="2461D119" w16cex:dateUtc="2021-06-02T14:42:00Z"/>
  <w16cex:commentExtensible w16cex:durableId="2461D1F5" w16cex:dateUtc="2021-06-02T14:46:00Z"/>
  <w16cex:commentExtensible w16cex:durableId="2461D138" w16cex:dateUtc="2021-06-02T14:43:00Z"/>
  <w16cex:commentExtensible w16cex:durableId="2461D1D7" w16cex:dateUtc="2021-06-02T14:45:00Z"/>
  <w16cex:commentExtensible w16cex:durableId="2461D210" w16cex:dateUtc="2021-06-02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4DC3BC" w16cid:durableId="24578695"/>
  <w16cid:commentId w16cid:paraId="3F4DCA16" w16cid:durableId="2461D18C"/>
  <w16cid:commentId w16cid:paraId="738D4801" w16cid:durableId="2461D0D0"/>
  <w16cid:commentId w16cid:paraId="42F1F86C" w16cid:durableId="2461D0FC"/>
  <w16cid:commentId w16cid:paraId="6641ACA9" w16cid:durableId="2461D119"/>
  <w16cid:commentId w16cid:paraId="143248E2" w16cid:durableId="2461D1F5"/>
  <w16cid:commentId w16cid:paraId="201F7CAA" w16cid:durableId="2461D138"/>
  <w16cid:commentId w16cid:paraId="41B49986" w16cid:durableId="2461D1D7"/>
  <w16cid:commentId w16cid:paraId="2B177890" w16cid:durableId="2461D2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wsDS1MDY1N7c0N7JU0lEKTi0uzszPAykwrAUAxaGB2ywAAAA="/>
  </w:docVars>
  <w:rsids>
    <w:rsidRoot w:val="001141E5"/>
    <w:rsid w:val="0001588A"/>
    <w:rsid w:val="00023A09"/>
    <w:rsid w:val="00034FBA"/>
    <w:rsid w:val="000622D4"/>
    <w:rsid w:val="00071B28"/>
    <w:rsid w:val="000765D5"/>
    <w:rsid w:val="00085E8D"/>
    <w:rsid w:val="000950C0"/>
    <w:rsid w:val="00096992"/>
    <w:rsid w:val="000C6CCB"/>
    <w:rsid w:val="000D066E"/>
    <w:rsid w:val="00104231"/>
    <w:rsid w:val="00113B6E"/>
    <w:rsid w:val="001141E5"/>
    <w:rsid w:val="00120363"/>
    <w:rsid w:val="001271BF"/>
    <w:rsid w:val="001359FB"/>
    <w:rsid w:val="0014378D"/>
    <w:rsid w:val="00143FA1"/>
    <w:rsid w:val="00151031"/>
    <w:rsid w:val="001540CB"/>
    <w:rsid w:val="001725B5"/>
    <w:rsid w:val="001750A7"/>
    <w:rsid w:val="001962F0"/>
    <w:rsid w:val="001D04E1"/>
    <w:rsid w:val="001F5A64"/>
    <w:rsid w:val="00230004"/>
    <w:rsid w:val="00266593"/>
    <w:rsid w:val="00284603"/>
    <w:rsid w:val="002B0F77"/>
    <w:rsid w:val="002C3166"/>
    <w:rsid w:val="002E2B8E"/>
    <w:rsid w:val="003629A3"/>
    <w:rsid w:val="00364C35"/>
    <w:rsid w:val="003A27E7"/>
    <w:rsid w:val="003A5744"/>
    <w:rsid w:val="003D0CC2"/>
    <w:rsid w:val="004164F4"/>
    <w:rsid w:val="00416C13"/>
    <w:rsid w:val="00430268"/>
    <w:rsid w:val="00431BEE"/>
    <w:rsid w:val="0043281B"/>
    <w:rsid w:val="00453C75"/>
    <w:rsid w:val="00461E4E"/>
    <w:rsid w:val="004675DA"/>
    <w:rsid w:val="00481E81"/>
    <w:rsid w:val="00482E8B"/>
    <w:rsid w:val="004B0D28"/>
    <w:rsid w:val="004B1423"/>
    <w:rsid w:val="00501DAE"/>
    <w:rsid w:val="005147F4"/>
    <w:rsid w:val="00520BFB"/>
    <w:rsid w:val="005359A7"/>
    <w:rsid w:val="00585747"/>
    <w:rsid w:val="005879BA"/>
    <w:rsid w:val="005A77C3"/>
    <w:rsid w:val="005C1660"/>
    <w:rsid w:val="005C1A72"/>
    <w:rsid w:val="005E5198"/>
    <w:rsid w:val="005F617B"/>
    <w:rsid w:val="005F7FDE"/>
    <w:rsid w:val="00604E2E"/>
    <w:rsid w:val="006245C2"/>
    <w:rsid w:val="006274A3"/>
    <w:rsid w:val="006325AD"/>
    <w:rsid w:val="00650121"/>
    <w:rsid w:val="00650CF3"/>
    <w:rsid w:val="00654A2F"/>
    <w:rsid w:val="006829C4"/>
    <w:rsid w:val="006912E6"/>
    <w:rsid w:val="006972B8"/>
    <w:rsid w:val="006A0279"/>
    <w:rsid w:val="006B5912"/>
    <w:rsid w:val="006E1116"/>
    <w:rsid w:val="006F5610"/>
    <w:rsid w:val="006F7129"/>
    <w:rsid w:val="00700CDC"/>
    <w:rsid w:val="00715406"/>
    <w:rsid w:val="00717520"/>
    <w:rsid w:val="00786E5D"/>
    <w:rsid w:val="007924CC"/>
    <w:rsid w:val="007D2C0B"/>
    <w:rsid w:val="00803438"/>
    <w:rsid w:val="00863C56"/>
    <w:rsid w:val="0086546C"/>
    <w:rsid w:val="008767DA"/>
    <w:rsid w:val="008B5713"/>
    <w:rsid w:val="008C28BB"/>
    <w:rsid w:val="008D6C53"/>
    <w:rsid w:val="00915FF0"/>
    <w:rsid w:val="0093771D"/>
    <w:rsid w:val="0094172F"/>
    <w:rsid w:val="00971AD1"/>
    <w:rsid w:val="009A19A5"/>
    <w:rsid w:val="009C14DA"/>
    <w:rsid w:val="009E3CBA"/>
    <w:rsid w:val="00A360CD"/>
    <w:rsid w:val="00A850A3"/>
    <w:rsid w:val="00A9297C"/>
    <w:rsid w:val="00AE03B8"/>
    <w:rsid w:val="00B065AC"/>
    <w:rsid w:val="00B25DE3"/>
    <w:rsid w:val="00B324F7"/>
    <w:rsid w:val="00B526F2"/>
    <w:rsid w:val="00BB1CCF"/>
    <w:rsid w:val="00BE7C71"/>
    <w:rsid w:val="00BF7379"/>
    <w:rsid w:val="00C360B7"/>
    <w:rsid w:val="00C51A4E"/>
    <w:rsid w:val="00C521AA"/>
    <w:rsid w:val="00C826B0"/>
    <w:rsid w:val="00C92AA1"/>
    <w:rsid w:val="00C933F7"/>
    <w:rsid w:val="00C94889"/>
    <w:rsid w:val="00CA1918"/>
    <w:rsid w:val="00CB152D"/>
    <w:rsid w:val="00CD41D0"/>
    <w:rsid w:val="00CF6266"/>
    <w:rsid w:val="00D23B54"/>
    <w:rsid w:val="00D32C63"/>
    <w:rsid w:val="00D43D39"/>
    <w:rsid w:val="00D65C36"/>
    <w:rsid w:val="00E0190A"/>
    <w:rsid w:val="00E51115"/>
    <w:rsid w:val="00E54875"/>
    <w:rsid w:val="00E6255B"/>
    <w:rsid w:val="00E7238C"/>
    <w:rsid w:val="00E86B1D"/>
    <w:rsid w:val="00EE13FE"/>
    <w:rsid w:val="00EF032A"/>
    <w:rsid w:val="00F135DF"/>
    <w:rsid w:val="00F171F9"/>
    <w:rsid w:val="00F26C61"/>
    <w:rsid w:val="00F33D42"/>
    <w:rsid w:val="00F5270D"/>
    <w:rsid w:val="00F61449"/>
    <w:rsid w:val="00F65E25"/>
    <w:rsid w:val="00F96635"/>
    <w:rsid w:val="00FD731B"/>
    <w:rsid w:val="00FE3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D073"/>
  <w15:docId w15:val="{55AEF3E2-B125-C34B-A420-BC23B9BB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4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40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1423"/>
    <w:rPr>
      <w:sz w:val="16"/>
      <w:szCs w:val="16"/>
    </w:rPr>
  </w:style>
  <w:style w:type="paragraph" w:styleId="CommentText">
    <w:name w:val="annotation text"/>
    <w:basedOn w:val="Normal"/>
    <w:link w:val="CommentTextChar"/>
    <w:uiPriority w:val="99"/>
    <w:semiHidden/>
    <w:unhideWhenUsed/>
    <w:rsid w:val="004B1423"/>
    <w:rPr>
      <w:sz w:val="20"/>
      <w:szCs w:val="20"/>
    </w:rPr>
  </w:style>
  <w:style w:type="character" w:customStyle="1" w:styleId="CommentTextChar">
    <w:name w:val="Comment Text Char"/>
    <w:basedOn w:val="DefaultParagraphFont"/>
    <w:link w:val="CommentText"/>
    <w:uiPriority w:val="99"/>
    <w:semiHidden/>
    <w:rsid w:val="004B1423"/>
    <w:rPr>
      <w:sz w:val="20"/>
      <w:szCs w:val="20"/>
    </w:rPr>
  </w:style>
  <w:style w:type="paragraph" w:styleId="CommentSubject">
    <w:name w:val="annotation subject"/>
    <w:basedOn w:val="CommentText"/>
    <w:next w:val="CommentText"/>
    <w:link w:val="CommentSubjectChar"/>
    <w:uiPriority w:val="99"/>
    <w:semiHidden/>
    <w:unhideWhenUsed/>
    <w:rsid w:val="004B1423"/>
    <w:rPr>
      <w:b/>
      <w:bCs/>
    </w:rPr>
  </w:style>
  <w:style w:type="character" w:customStyle="1" w:styleId="CommentSubjectChar">
    <w:name w:val="Comment Subject Char"/>
    <w:basedOn w:val="CommentTextChar"/>
    <w:link w:val="CommentSubject"/>
    <w:uiPriority w:val="99"/>
    <w:semiHidden/>
    <w:rsid w:val="004B1423"/>
    <w:rPr>
      <w:b/>
      <w:bCs/>
      <w:sz w:val="20"/>
      <w:szCs w:val="20"/>
    </w:rPr>
  </w:style>
  <w:style w:type="paragraph" w:styleId="Revision">
    <w:name w:val="Revision"/>
    <w:hidden/>
    <w:uiPriority w:val="99"/>
    <w:semiHidden/>
    <w:rsid w:val="0002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Shaffer</dc:creator>
  <cp:lastModifiedBy>Shaffer, Victoria A.</cp:lastModifiedBy>
  <cp:revision>4</cp:revision>
  <dcterms:created xsi:type="dcterms:W3CDTF">2021-05-26T18:41:00Z</dcterms:created>
  <dcterms:modified xsi:type="dcterms:W3CDTF">2021-06-02T14:48:00Z</dcterms:modified>
</cp:coreProperties>
</file>