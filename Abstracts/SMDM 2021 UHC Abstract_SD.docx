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60F4" w14:textId="66FA7AC7" w:rsidR="00E5719A" w:rsidRPr="005A77C3" w:rsidRDefault="001141E5" w:rsidP="006B5912">
      <w:pPr>
        <w:rPr>
          <w:rFonts w:cstheme="minorHAnsi"/>
        </w:rPr>
      </w:pPr>
      <w:commentRangeStart w:id="0"/>
      <w:r w:rsidRPr="005A77C3">
        <w:rPr>
          <w:rFonts w:cstheme="minorHAnsi"/>
          <w:b/>
          <w:bCs/>
        </w:rPr>
        <w:t>Title</w:t>
      </w:r>
      <w:r w:rsidRPr="005A77C3">
        <w:rPr>
          <w:rFonts w:cstheme="minorHAnsi"/>
        </w:rPr>
        <w:t xml:space="preserve">: </w:t>
      </w:r>
      <w:r w:rsidR="006B5912" w:rsidRPr="006B5912">
        <w:rPr>
          <w:rFonts w:cstheme="minorHAnsi"/>
        </w:rPr>
        <w:t xml:space="preserve">Explicit Health Benefits Package </w:t>
      </w:r>
      <w:r w:rsidR="00EF7871">
        <w:rPr>
          <w:rFonts w:cstheme="minorHAnsi"/>
        </w:rPr>
        <w:t>Increases</w:t>
      </w:r>
      <w:r w:rsidR="006B5912" w:rsidRPr="006B5912">
        <w:rPr>
          <w:rFonts w:cstheme="minorHAnsi"/>
        </w:rPr>
        <w:t xml:space="preserve"> Support for</w:t>
      </w:r>
      <w:r w:rsidR="006B5912">
        <w:rPr>
          <w:rFonts w:cstheme="minorHAnsi"/>
        </w:rPr>
        <w:t xml:space="preserve"> </w:t>
      </w:r>
      <w:r w:rsidR="006B5912" w:rsidRPr="006B5912">
        <w:rPr>
          <w:rFonts w:cstheme="minorHAnsi"/>
        </w:rPr>
        <w:t>Universal Health Care</w:t>
      </w:r>
      <w:commentRangeEnd w:id="0"/>
      <w:r w:rsidR="00EF7871">
        <w:rPr>
          <w:rFonts w:cstheme="minorHAnsi"/>
        </w:rPr>
        <w:t xml:space="preserve"> for Subjects with High Subjective Numeracy</w:t>
      </w:r>
      <w:r w:rsidR="006B5912">
        <w:rPr>
          <w:rStyle w:val="CommentReference"/>
        </w:rPr>
        <w:commentReference w:id="0"/>
      </w:r>
    </w:p>
    <w:p w14:paraId="05C29FC8" w14:textId="16786DF0" w:rsidR="001141E5" w:rsidRPr="005A77C3" w:rsidRDefault="001141E5">
      <w:pPr>
        <w:rPr>
          <w:rFonts w:cstheme="minorHAnsi"/>
        </w:rPr>
      </w:pPr>
    </w:p>
    <w:p w14:paraId="412FA0FA" w14:textId="50C5963F" w:rsidR="001141E5" w:rsidRPr="005A77C3" w:rsidRDefault="001141E5" w:rsidP="001141E5">
      <w:pPr>
        <w:rPr>
          <w:rFonts w:cstheme="minorHAnsi"/>
        </w:rPr>
      </w:pPr>
      <w:r w:rsidRPr="005A77C3">
        <w:rPr>
          <w:rFonts w:cstheme="minorHAnsi"/>
          <w:b/>
        </w:rPr>
        <w:t>Authors</w:t>
      </w:r>
      <w:r w:rsidRPr="005A77C3">
        <w:rPr>
          <w:rFonts w:cstheme="minorHAnsi"/>
        </w:rPr>
        <w:t xml:space="preserve">: </w:t>
      </w:r>
      <w:r w:rsidR="00A850A3" w:rsidRPr="005A77C3">
        <w:rPr>
          <w:rFonts w:cstheme="minorHAnsi"/>
          <w:bCs/>
        </w:rPr>
        <w:t>Sean Duan, BS</w:t>
      </w:r>
      <w:r w:rsidR="00A850A3">
        <w:rPr>
          <w:rFonts w:cstheme="minorHAnsi"/>
          <w:bCs/>
        </w:rPr>
        <w:t>;</w:t>
      </w:r>
      <w:r w:rsidR="00A850A3" w:rsidRPr="005A77C3">
        <w:rPr>
          <w:rFonts w:cstheme="minorHAnsi"/>
          <w:bCs/>
        </w:rPr>
        <w:t xml:space="preserve"> </w:t>
      </w:r>
      <w:r w:rsidRPr="005A77C3">
        <w:rPr>
          <w:rFonts w:cstheme="minorHAnsi"/>
          <w:bCs/>
        </w:rPr>
        <w:t xml:space="preserve">Victoria A. Shaffer, PhD </w:t>
      </w:r>
    </w:p>
    <w:p w14:paraId="251E3F18" w14:textId="2E21FA6D" w:rsidR="001141E5" w:rsidRPr="005A77C3" w:rsidRDefault="001141E5">
      <w:pPr>
        <w:rPr>
          <w:rFonts w:cstheme="minorHAnsi"/>
        </w:rPr>
      </w:pPr>
    </w:p>
    <w:p w14:paraId="1D2200AC" w14:textId="34A7BA7C" w:rsidR="001141E5" w:rsidRPr="005A77C3" w:rsidRDefault="001141E5" w:rsidP="0086546C">
      <w:pPr>
        <w:rPr>
          <w:rFonts w:cstheme="minorHAnsi"/>
        </w:rPr>
      </w:pPr>
      <w:r w:rsidRPr="005A77C3">
        <w:rPr>
          <w:rFonts w:cstheme="minorHAnsi"/>
          <w:b/>
        </w:rPr>
        <w:t>Purpose</w:t>
      </w:r>
      <w:r w:rsidRPr="005A77C3">
        <w:rPr>
          <w:rFonts w:cstheme="minorHAnsi"/>
        </w:rPr>
        <w:t xml:space="preserve">: </w:t>
      </w:r>
      <w:r w:rsidR="00D91012">
        <w:rPr>
          <w:rFonts w:cstheme="minorHAnsi"/>
        </w:rPr>
        <w:t>U</w:t>
      </w:r>
      <w:r w:rsidR="006267CC">
        <w:rPr>
          <w:rFonts w:cstheme="minorHAnsi"/>
        </w:rPr>
        <w:t>niversal health care</w:t>
      </w:r>
      <w:r w:rsidR="006B5912">
        <w:rPr>
          <w:rFonts w:cstheme="minorHAnsi"/>
        </w:rPr>
        <w:t xml:space="preserve"> in the US</w:t>
      </w:r>
      <w:r w:rsidR="00D91012">
        <w:rPr>
          <w:rFonts w:cstheme="minorHAnsi"/>
        </w:rPr>
        <w:t xml:space="preserve"> lacks support</w:t>
      </w:r>
      <w:r w:rsidRPr="005A77C3">
        <w:rPr>
          <w:rFonts w:cstheme="minorHAnsi"/>
        </w:rPr>
        <w:t>.</w:t>
      </w:r>
      <w:r w:rsidR="00085E8D">
        <w:rPr>
          <w:rFonts w:cstheme="minorHAnsi"/>
        </w:rPr>
        <w:t xml:space="preserve"> Explicit </w:t>
      </w:r>
      <w:r w:rsidR="00104231">
        <w:rPr>
          <w:rFonts w:cstheme="minorHAnsi"/>
        </w:rPr>
        <w:t>h</w:t>
      </w:r>
      <w:r w:rsidR="00085E8D">
        <w:rPr>
          <w:rFonts w:cstheme="minorHAnsi"/>
        </w:rPr>
        <w:t xml:space="preserve">ealth </w:t>
      </w:r>
      <w:r w:rsidR="00104231">
        <w:rPr>
          <w:rFonts w:cstheme="minorHAnsi"/>
        </w:rPr>
        <w:t>b</w:t>
      </w:r>
      <w:r w:rsidR="00085E8D">
        <w:rPr>
          <w:rFonts w:cstheme="minorHAnsi"/>
        </w:rPr>
        <w:t xml:space="preserve">enefits packages (HBPs) may </w:t>
      </w:r>
      <w:del w:id="1" w:author="Shaffer, Victoria A." w:date="2021-05-26T13:44:00Z">
        <w:r w:rsidR="00085E8D" w:rsidDel="002B0F77">
          <w:rPr>
            <w:rFonts w:cstheme="minorHAnsi"/>
          </w:rPr>
          <w:delText xml:space="preserve">help </w:delText>
        </w:r>
      </w:del>
      <w:r w:rsidR="00085E8D">
        <w:rPr>
          <w:rFonts w:cstheme="minorHAnsi"/>
        </w:rPr>
        <w:t xml:space="preserve">improve support for UHC </w:t>
      </w:r>
      <w:r w:rsidR="0086546C">
        <w:rPr>
          <w:rFonts w:cstheme="minorHAnsi"/>
        </w:rPr>
        <w:t>b</w:t>
      </w:r>
      <w:r w:rsidR="00085E8D">
        <w:rPr>
          <w:rFonts w:cstheme="minorHAnsi"/>
        </w:rPr>
        <w:t xml:space="preserve">y </w:t>
      </w:r>
      <w:r w:rsidR="0086546C">
        <w:rPr>
          <w:rFonts w:cstheme="minorHAnsi"/>
        </w:rPr>
        <w:t>heightening comprehensibility and increasing perceived equality</w:t>
      </w:r>
      <w:r w:rsidR="00D91012">
        <w:rPr>
          <w:rFonts w:cstheme="minorHAnsi"/>
        </w:rPr>
        <w:t xml:space="preserve"> through </w:t>
      </w:r>
      <w:r w:rsidR="00D91012">
        <w:rPr>
          <w:rFonts w:cstheme="minorHAnsi"/>
        </w:rPr>
        <w:t>outlining the cost and scope of care</w:t>
      </w:r>
      <w:r w:rsidR="0086546C">
        <w:rPr>
          <w:rFonts w:cstheme="minorHAnsi"/>
        </w:rPr>
        <w:t xml:space="preserve">. We compared support for UHC after exposing participants to either a HBP, </w:t>
      </w:r>
      <w:r w:rsidR="00CD5153">
        <w:rPr>
          <w:rFonts w:cstheme="minorHAnsi"/>
        </w:rPr>
        <w:t>uninformative control</w:t>
      </w:r>
      <w:r w:rsidR="0086546C">
        <w:rPr>
          <w:rFonts w:cstheme="minorHAnsi"/>
        </w:rPr>
        <w:t>, or ‘standard’ UHC messaging from the World Health Organization (WHO).</w:t>
      </w:r>
    </w:p>
    <w:p w14:paraId="50B5B0C4" w14:textId="654B2119" w:rsidR="000765D5" w:rsidRPr="005A77C3" w:rsidRDefault="000765D5" w:rsidP="001141E5">
      <w:pPr>
        <w:rPr>
          <w:rFonts w:cstheme="minorHAnsi"/>
        </w:rPr>
      </w:pPr>
    </w:p>
    <w:p w14:paraId="055276B2" w14:textId="47A0415D" w:rsidR="00AF5479" w:rsidRPr="00AF5479" w:rsidRDefault="000765D5" w:rsidP="000765D5">
      <w:commentRangeStart w:id="2"/>
      <w:r w:rsidRPr="005A77C3">
        <w:rPr>
          <w:rFonts w:cstheme="minorHAnsi"/>
          <w:b/>
        </w:rPr>
        <w:t>Method</w:t>
      </w:r>
      <w:commentRangeEnd w:id="2"/>
      <w:r w:rsidR="005147F4">
        <w:rPr>
          <w:rStyle w:val="CommentReference"/>
        </w:rPr>
        <w:commentReference w:id="2"/>
      </w:r>
      <w:r w:rsidRPr="005A77C3">
        <w:rPr>
          <w:rFonts w:cstheme="minorHAnsi"/>
        </w:rPr>
        <w:t xml:space="preserve">: </w:t>
      </w:r>
      <w:del w:id="3" w:author="Shaffer, Victoria A." w:date="2021-05-26T13:47:00Z">
        <w:r w:rsidR="00085E8D" w:rsidDel="002B0F77">
          <w:rPr>
            <w:rFonts w:cstheme="minorHAnsi"/>
          </w:rPr>
          <w:delText>s</w:delText>
        </w:r>
        <w:r w:rsidR="008C28BB" w:rsidDel="002B0F77">
          <w:rPr>
            <w:rFonts w:cstheme="minorHAnsi"/>
          </w:rPr>
          <w:delText>tud</w:delText>
        </w:r>
        <w:r w:rsidR="00085E8D" w:rsidDel="002B0F77">
          <w:rPr>
            <w:rFonts w:cstheme="minorHAnsi"/>
          </w:rPr>
          <w:delText>y one</w:delText>
        </w:r>
        <w:r w:rsidR="008C28BB" w:rsidDel="002B0F77">
          <w:rPr>
            <w:rFonts w:cstheme="minorHAnsi"/>
          </w:rPr>
          <w:delText xml:space="preserve"> </w:delText>
        </w:r>
      </w:del>
      <w:ins w:id="4" w:author="Shaffer, Victoria A." w:date="2021-05-26T13:47:00Z">
        <w:r w:rsidR="002B0F77">
          <w:rPr>
            <w:rFonts w:cstheme="minorHAnsi"/>
          </w:rPr>
          <w:t xml:space="preserve">Study 1 </w:t>
        </w:r>
      </w:ins>
      <w:r w:rsidRPr="005A77C3">
        <w:rPr>
          <w:rFonts w:cstheme="minorHAnsi"/>
        </w:rPr>
        <w:t>(N=</w:t>
      </w:r>
      <w:r w:rsidR="008C28BB">
        <w:rPr>
          <w:rFonts w:cstheme="minorHAnsi"/>
        </w:rPr>
        <w:t>189</w:t>
      </w:r>
      <w:r w:rsidR="00085E8D">
        <w:rPr>
          <w:rFonts w:cstheme="minorHAnsi"/>
        </w:rPr>
        <w:t xml:space="preserve">) </w:t>
      </w:r>
      <w:r w:rsidR="00DD0A6E">
        <w:rPr>
          <w:rFonts w:cstheme="minorHAnsi"/>
        </w:rPr>
        <w:t>was a 2x3 mixed subjects design</w:t>
      </w:r>
      <w:r w:rsidR="00CD5153">
        <w:rPr>
          <w:rFonts w:cstheme="minorHAnsi"/>
        </w:rPr>
        <w:t>.</w:t>
      </w:r>
      <w:r w:rsidR="0086546C">
        <w:rPr>
          <w:rFonts w:cstheme="minorHAnsi"/>
        </w:rPr>
        <w:t xml:space="preserve"> </w:t>
      </w:r>
      <w:r w:rsidR="00CD5153">
        <w:rPr>
          <w:rFonts w:cstheme="minorHAnsi"/>
        </w:rPr>
        <w:t>P</w:t>
      </w:r>
      <w:r w:rsidR="00DD0A6E">
        <w:rPr>
          <w:rFonts w:cstheme="minorHAnsi"/>
        </w:rPr>
        <w:t xml:space="preserve">articipants </w:t>
      </w:r>
      <w:r w:rsidR="00DD0A6E">
        <w:t>were randomly assigned to</w:t>
      </w:r>
      <w:r w:rsidR="000E36F9">
        <w:t xml:space="preserve"> building their own HBP</w:t>
      </w:r>
      <w:r w:rsidR="002346C2">
        <w:t>, a completed HBP,</w:t>
      </w:r>
      <w:r w:rsidR="00D91012">
        <w:t xml:space="preserve"> or an uninformative control. </w:t>
      </w:r>
      <w:del w:id="5" w:author="Shaffer, Victoria A." w:date="2021-05-26T13:47:00Z">
        <w:r w:rsidR="00085E8D" w:rsidDel="002B0F77">
          <w:rPr>
            <w:rFonts w:cstheme="minorHAnsi"/>
          </w:rPr>
          <w:delText>study two</w:delText>
        </w:r>
        <w:r w:rsidR="008C28BB" w:rsidDel="002B0F77">
          <w:rPr>
            <w:rFonts w:cstheme="minorHAnsi"/>
          </w:rPr>
          <w:delText xml:space="preserve"> </w:delText>
        </w:r>
      </w:del>
      <w:ins w:id="6" w:author="Shaffer, Victoria A." w:date="2021-05-26T13:47:00Z">
        <w:r w:rsidR="002B0F77">
          <w:rPr>
            <w:rFonts w:cstheme="minorHAnsi"/>
          </w:rPr>
          <w:t xml:space="preserve">Study 2 </w:t>
        </w:r>
      </w:ins>
      <w:r w:rsidR="00085E8D">
        <w:rPr>
          <w:rFonts w:cstheme="minorHAnsi"/>
        </w:rPr>
        <w:t>(</w:t>
      </w:r>
      <w:r w:rsidR="008C28BB">
        <w:rPr>
          <w:rFonts w:cstheme="minorHAnsi"/>
        </w:rPr>
        <w:t>N= 412)</w:t>
      </w:r>
      <w:r w:rsidR="00CD5153">
        <w:rPr>
          <w:rFonts w:cstheme="minorHAnsi"/>
        </w:rPr>
        <w:t xml:space="preserve"> was a 2x2 mixed subjects design</w:t>
      </w:r>
      <w:r w:rsidR="002346C2">
        <w:rPr>
          <w:rFonts w:cstheme="minorHAnsi"/>
        </w:rPr>
        <w:t xml:space="preserve"> with random assignment</w:t>
      </w:r>
      <w:r w:rsidR="00AF5479">
        <w:rPr>
          <w:rFonts w:cstheme="minorHAnsi"/>
        </w:rPr>
        <w:t xml:space="preserve"> to either</w:t>
      </w:r>
      <w:r w:rsidR="00CD5153">
        <w:rPr>
          <w:rFonts w:cstheme="minorHAnsi"/>
        </w:rPr>
        <w:t xml:space="preserve"> </w:t>
      </w:r>
      <w:r w:rsidR="002346C2">
        <w:rPr>
          <w:rFonts w:cstheme="minorHAnsi"/>
        </w:rPr>
        <w:t xml:space="preserve">building an HBP or </w:t>
      </w:r>
      <w:r w:rsidR="00AF5479">
        <w:rPr>
          <w:rFonts w:cstheme="minorHAnsi"/>
        </w:rPr>
        <w:t xml:space="preserve">reading </w:t>
      </w:r>
      <w:r w:rsidR="002346C2">
        <w:rPr>
          <w:rFonts w:cstheme="minorHAnsi"/>
        </w:rPr>
        <w:t xml:space="preserve">WHO </w:t>
      </w:r>
      <w:r w:rsidR="0086546C">
        <w:rPr>
          <w:rFonts w:cstheme="minorHAnsi"/>
        </w:rPr>
        <w:t>pamphlets</w:t>
      </w:r>
      <w:r w:rsidR="002346C2">
        <w:rPr>
          <w:rFonts w:cstheme="minorHAnsi"/>
        </w:rPr>
        <w:t xml:space="preserve"> on UHC. </w:t>
      </w:r>
      <w:r w:rsidR="002346C2">
        <w:t>Outcomes were measured both pre and post</w:t>
      </w:r>
      <w:r w:rsidR="002346C2">
        <w:t xml:space="preserve"> for both studies.</w:t>
      </w:r>
    </w:p>
    <w:p w14:paraId="08320D1B" w14:textId="269C45D9" w:rsidR="000765D5" w:rsidRPr="005A77C3" w:rsidRDefault="002346C2" w:rsidP="000765D5">
      <w:pPr>
        <w:rPr>
          <w:rFonts w:cstheme="minorHAnsi"/>
        </w:rPr>
      </w:pPr>
      <w:r>
        <w:t>HBP building was done with the “Choosing Healthplans All Together” (CHAT) simulation exercise</w:t>
      </w:r>
      <w:r w:rsidR="00AF5479">
        <w:t>.</w:t>
      </w:r>
      <w:r>
        <w:t xml:space="preserve"> </w:t>
      </w:r>
      <w:r w:rsidR="00AF5479">
        <w:t>P</w:t>
      </w:r>
      <w:r>
        <w:t xml:space="preserve">articipants decide what benefit types (e.g. dental, prescriptions, tests, etc.) and what scope of coverage (basic to high) </w:t>
      </w:r>
      <w:r w:rsidR="00AF5479">
        <w:t>to prioritize by allocating limited resources</w:t>
      </w:r>
      <w:r w:rsidR="002453DE">
        <w:t xml:space="preserve">. </w:t>
      </w:r>
      <w:r w:rsidR="006E1116">
        <w:rPr>
          <w:rFonts w:cstheme="minorHAnsi"/>
        </w:rPr>
        <w:t>S</w:t>
      </w:r>
      <w:r w:rsidR="0086546C">
        <w:rPr>
          <w:rFonts w:cstheme="minorHAnsi"/>
        </w:rPr>
        <w:t xml:space="preserve">upport for UHC </w:t>
      </w:r>
      <w:r w:rsidR="006E1116">
        <w:rPr>
          <w:rFonts w:cstheme="minorHAnsi"/>
        </w:rPr>
        <w:t>w</w:t>
      </w:r>
      <w:r w:rsidR="0086546C">
        <w:rPr>
          <w:rFonts w:cstheme="minorHAnsi"/>
        </w:rPr>
        <w:t xml:space="preserve">as our </w:t>
      </w:r>
      <w:r w:rsidR="00E32B6A">
        <w:rPr>
          <w:rFonts w:cstheme="minorHAnsi"/>
        </w:rPr>
        <w:t>primary</w:t>
      </w:r>
      <w:r w:rsidR="0086546C">
        <w:rPr>
          <w:rFonts w:cstheme="minorHAnsi"/>
        </w:rPr>
        <w:t xml:space="preserve"> </w:t>
      </w:r>
      <w:r w:rsidR="00E32B6A">
        <w:rPr>
          <w:rFonts w:cstheme="minorHAnsi"/>
        </w:rPr>
        <w:t>outcome measure</w:t>
      </w:r>
      <w:r w:rsidR="006E1116">
        <w:rPr>
          <w:rFonts w:cstheme="minorHAnsi"/>
        </w:rPr>
        <w:t>; Perceived</w:t>
      </w:r>
      <w:r w:rsidR="0086546C">
        <w:rPr>
          <w:rFonts w:cstheme="minorHAnsi"/>
        </w:rPr>
        <w:t xml:space="preserve"> equality and </w:t>
      </w:r>
      <w:r w:rsidR="00D32C63">
        <w:rPr>
          <w:rFonts w:cstheme="minorHAnsi"/>
        </w:rPr>
        <w:t xml:space="preserve">comprehensibility </w:t>
      </w:r>
      <w:r w:rsidR="006E1116">
        <w:rPr>
          <w:rFonts w:cstheme="minorHAnsi"/>
        </w:rPr>
        <w:t>were</w:t>
      </w:r>
      <w:r w:rsidR="00D32C63">
        <w:rPr>
          <w:rFonts w:cstheme="minorHAnsi"/>
        </w:rPr>
        <w:t xml:space="preserve"> our two proposed mediating factors</w:t>
      </w:r>
      <w:r w:rsidR="00E32B6A">
        <w:rPr>
          <w:rFonts w:cstheme="minorHAnsi"/>
        </w:rPr>
        <w:t>.</w:t>
      </w:r>
      <w:r w:rsidR="006E1116">
        <w:rPr>
          <w:rFonts w:cstheme="minorHAnsi"/>
        </w:rPr>
        <w:t xml:space="preserve"> </w:t>
      </w:r>
      <w:commentRangeStart w:id="7"/>
      <w:commentRangeEnd w:id="7"/>
      <w:r w:rsidR="005147F4">
        <w:rPr>
          <w:rStyle w:val="CommentReference"/>
        </w:rPr>
        <w:commentReference w:id="7"/>
      </w:r>
      <w:r w:rsidR="00E32B6A">
        <w:rPr>
          <w:rFonts w:cstheme="minorHAnsi"/>
        </w:rPr>
        <w:t>Objective (Rasch Numeracy Scale) and subjective (Subjective Numeracy Scale) numeracy were moderators</w:t>
      </w:r>
      <w:r w:rsidR="005359A7">
        <w:rPr>
          <w:rFonts w:cstheme="minorHAnsi"/>
        </w:rPr>
        <w:t xml:space="preserve"> in </w:t>
      </w:r>
      <w:r w:rsidR="00B03A91">
        <w:rPr>
          <w:rFonts w:cstheme="minorHAnsi"/>
        </w:rPr>
        <w:t>S</w:t>
      </w:r>
      <w:r w:rsidR="005359A7">
        <w:rPr>
          <w:rFonts w:cstheme="minorHAnsi"/>
        </w:rPr>
        <w:t xml:space="preserve">tudy </w:t>
      </w:r>
      <w:r w:rsidR="00B03A91">
        <w:rPr>
          <w:rFonts w:cstheme="minorHAnsi"/>
        </w:rPr>
        <w:t>2</w:t>
      </w:r>
      <w:commentRangeStart w:id="8"/>
      <w:commentRangeStart w:id="9"/>
      <w:r w:rsidR="006E1116">
        <w:rPr>
          <w:rFonts w:cstheme="minorHAnsi"/>
        </w:rPr>
        <w:t>.</w:t>
      </w:r>
      <w:r w:rsidR="005359A7">
        <w:rPr>
          <w:rFonts w:cstheme="minorHAnsi"/>
        </w:rPr>
        <w:t xml:space="preserve"> </w:t>
      </w:r>
      <w:r w:rsidR="00492B8E">
        <w:rPr>
          <w:rFonts w:cstheme="minorHAnsi"/>
        </w:rPr>
        <w:t>Our primary outcome, both mediators, and both moderators</w:t>
      </w:r>
      <w:r w:rsidR="006E1116">
        <w:rPr>
          <w:rFonts w:cstheme="minorHAnsi"/>
        </w:rPr>
        <w:t xml:space="preserve"> </w:t>
      </w:r>
      <w:commentRangeEnd w:id="8"/>
      <w:r w:rsidR="005147F4">
        <w:rPr>
          <w:rStyle w:val="CommentReference"/>
        </w:rPr>
        <w:commentReference w:id="8"/>
      </w:r>
      <w:commentRangeEnd w:id="9"/>
      <w:r w:rsidR="00E32B6A">
        <w:rPr>
          <w:rStyle w:val="CommentReference"/>
        </w:rPr>
        <w:commentReference w:id="9"/>
      </w:r>
      <w:r w:rsidR="006E1116">
        <w:rPr>
          <w:rFonts w:cstheme="minorHAnsi"/>
        </w:rPr>
        <w:t xml:space="preserve">were </w:t>
      </w:r>
      <w:r w:rsidR="00492B8E">
        <w:rPr>
          <w:rFonts w:cstheme="minorHAnsi"/>
        </w:rPr>
        <w:t>measured using</w:t>
      </w:r>
      <w:r w:rsidR="006E1116">
        <w:rPr>
          <w:rFonts w:cstheme="minorHAnsi"/>
        </w:rPr>
        <w:t xml:space="preserve"> a </w:t>
      </w:r>
      <w:r w:rsidR="005359A7">
        <w:rPr>
          <w:rFonts w:cstheme="minorHAnsi"/>
        </w:rPr>
        <w:t>0-100 slider bar scale</w:t>
      </w:r>
      <w:r w:rsidR="00D32C63">
        <w:rPr>
          <w:rFonts w:cstheme="minorHAnsi"/>
        </w:rPr>
        <w:t xml:space="preserve">. </w:t>
      </w:r>
    </w:p>
    <w:p w14:paraId="7849A28A" w14:textId="3BED70BC" w:rsidR="00D43D39" w:rsidRPr="005A77C3" w:rsidRDefault="00D43D39" w:rsidP="000765D5">
      <w:pPr>
        <w:rPr>
          <w:rFonts w:cstheme="minorHAnsi"/>
        </w:rPr>
      </w:pPr>
    </w:p>
    <w:p w14:paraId="154DACF7" w14:textId="28A449AF" w:rsidR="00EF032A" w:rsidRPr="005A77C3" w:rsidRDefault="00D43D39" w:rsidP="00C933F7">
      <w:pPr>
        <w:rPr>
          <w:rFonts w:cstheme="minorHAnsi"/>
        </w:rPr>
      </w:pPr>
      <w:r w:rsidRPr="005A77C3">
        <w:rPr>
          <w:rFonts w:cstheme="minorHAnsi"/>
          <w:b/>
          <w:bCs/>
        </w:rPr>
        <w:t>Results</w:t>
      </w:r>
      <w:r w:rsidRPr="005A77C3">
        <w:rPr>
          <w:rFonts w:cstheme="minorHAnsi"/>
        </w:rPr>
        <w:t xml:space="preserve">: </w:t>
      </w:r>
      <w:r w:rsidR="005359A7">
        <w:rPr>
          <w:rFonts w:cstheme="minorHAnsi"/>
        </w:rPr>
        <w:t xml:space="preserve">In </w:t>
      </w:r>
      <w:del w:id="10" w:author="Shaffer, Victoria A." w:date="2021-05-26T13:47:00Z">
        <w:r w:rsidR="005359A7" w:rsidDel="002B0F77">
          <w:rPr>
            <w:rFonts w:cstheme="minorHAnsi"/>
          </w:rPr>
          <w:delText>study one</w:delText>
        </w:r>
      </w:del>
      <w:ins w:id="11" w:author="Shaffer, Victoria A." w:date="2021-05-26T13:47:00Z">
        <w:r w:rsidR="002B0F77">
          <w:rPr>
            <w:rFonts w:cstheme="minorHAnsi"/>
          </w:rPr>
          <w:t>Study 1</w:t>
        </w:r>
      </w:ins>
      <w:r w:rsidR="005359A7">
        <w:rPr>
          <w:rFonts w:cstheme="minorHAnsi"/>
        </w:rPr>
        <w:t xml:space="preserve">, </w:t>
      </w:r>
      <w:ins w:id="12" w:author="Shaffer, Victoria A." w:date="2021-06-02T09:44:00Z">
        <w:r w:rsidR="005147F4">
          <w:rPr>
            <w:rFonts w:cstheme="minorHAnsi"/>
          </w:rPr>
          <w:t xml:space="preserve">both </w:t>
        </w:r>
      </w:ins>
      <w:r w:rsidR="00E32B6A">
        <w:rPr>
          <w:rFonts w:cstheme="minorHAnsi"/>
        </w:rPr>
        <w:t>HBP interventions</w:t>
      </w:r>
      <w:ins w:id="13" w:author="Shaffer, Victoria A." w:date="2021-06-02T09:44:00Z">
        <w:r w:rsidR="005147F4">
          <w:rPr>
            <w:rFonts w:cstheme="minorHAnsi"/>
          </w:rPr>
          <w:t xml:space="preserve"> </w:t>
        </w:r>
      </w:ins>
      <w:del w:id="14" w:author="Shaffer, Victoria A." w:date="2021-06-02T09:44:00Z">
        <w:r w:rsidR="005359A7" w:rsidDel="005147F4">
          <w:rPr>
            <w:rFonts w:cstheme="minorHAnsi"/>
          </w:rPr>
          <w:delText xml:space="preserve">who were exposed to an HBP </w:delText>
        </w:r>
      </w:del>
      <w:r w:rsidR="00E32B6A">
        <w:rPr>
          <w:rFonts w:cstheme="minorHAnsi"/>
        </w:rPr>
        <w:t xml:space="preserve">increased </w:t>
      </w:r>
      <w:r w:rsidR="005359A7">
        <w:rPr>
          <w:rFonts w:cstheme="minorHAnsi"/>
        </w:rPr>
        <w:t>UHC</w:t>
      </w:r>
      <w:del w:id="15" w:author="Shaffer, Victoria A." w:date="2021-06-02T09:44:00Z">
        <w:r w:rsidR="005359A7" w:rsidDel="005147F4">
          <w:rPr>
            <w:rFonts w:cstheme="minorHAnsi"/>
          </w:rPr>
          <w:delText>, regardless of if they were given one or built their own</w:delText>
        </w:r>
      </w:del>
      <w:ins w:id="16" w:author="Shaffer, Victoria A." w:date="2021-06-02T09:44:00Z">
        <w:r w:rsidR="005147F4">
          <w:rPr>
            <w:rFonts w:cstheme="minorHAnsi"/>
          </w:rPr>
          <w:t xml:space="preserve"> </w:t>
        </w:r>
      </w:ins>
      <w:r w:rsidR="00E32B6A">
        <w:rPr>
          <w:rFonts w:cstheme="minorHAnsi"/>
        </w:rPr>
        <w:t xml:space="preserve">support versus the </w:t>
      </w:r>
      <w:r w:rsidR="00DE401B">
        <w:rPr>
          <w:rFonts w:cstheme="minorHAnsi"/>
        </w:rPr>
        <w:t>control but were otherwise similar</w:t>
      </w:r>
      <w:r w:rsidR="00786E5D" w:rsidRPr="005A77C3">
        <w:rPr>
          <w:rFonts w:cstheme="minorHAnsi"/>
        </w:rPr>
        <w:t>.</w:t>
      </w:r>
      <w:r w:rsidR="005359A7">
        <w:rPr>
          <w:rFonts w:cstheme="minorHAnsi"/>
        </w:rPr>
        <w:t xml:space="preserve"> In </w:t>
      </w:r>
      <w:del w:id="17" w:author="Shaffer, Victoria A." w:date="2021-05-26T13:48:00Z">
        <w:r w:rsidR="005359A7" w:rsidDel="002B0F77">
          <w:rPr>
            <w:rFonts w:cstheme="minorHAnsi"/>
          </w:rPr>
          <w:delText>study two</w:delText>
        </w:r>
        <w:r w:rsidR="00786E5D" w:rsidRPr="005A77C3" w:rsidDel="002B0F77">
          <w:rPr>
            <w:rFonts w:cstheme="minorHAnsi"/>
          </w:rPr>
          <w:delText xml:space="preserve"> </w:delText>
        </w:r>
      </w:del>
      <w:ins w:id="18" w:author="Shaffer, Victoria A." w:date="2021-05-26T13:48:00Z">
        <w:r w:rsidR="002B0F77">
          <w:rPr>
            <w:rFonts w:cstheme="minorHAnsi"/>
          </w:rPr>
          <w:t xml:space="preserve">Study 2 </w:t>
        </w:r>
      </w:ins>
      <w:r w:rsidR="004675DA">
        <w:rPr>
          <w:rFonts w:cstheme="minorHAnsi"/>
        </w:rPr>
        <w:t xml:space="preserve">there was </w:t>
      </w:r>
      <w:r w:rsidR="00C933F7">
        <w:rPr>
          <w:rFonts w:cstheme="minorHAnsi"/>
        </w:rPr>
        <w:t>no main effect of the intervention on su</w:t>
      </w:r>
      <w:r w:rsidR="00E32B6A">
        <w:rPr>
          <w:rFonts w:cstheme="minorHAnsi"/>
        </w:rPr>
        <w:t>p</w:t>
      </w:r>
      <w:r w:rsidR="00C933F7">
        <w:rPr>
          <w:rFonts w:cstheme="minorHAnsi"/>
        </w:rPr>
        <w:t>port for UHC</w:t>
      </w:r>
      <w:r w:rsidR="00C933F7" w:rsidRPr="005A77C3">
        <w:rPr>
          <w:rFonts w:cstheme="minorHAnsi"/>
        </w:rPr>
        <w:t>;</w:t>
      </w:r>
      <w:r w:rsidR="00C933F7" w:rsidRPr="005A77C3">
        <w:rPr>
          <w:rFonts w:cstheme="minorHAnsi"/>
          <w:i/>
        </w:rPr>
        <w:t xml:space="preserve"> ps</w:t>
      </w:r>
      <w:r w:rsidR="00C933F7" w:rsidRPr="005A77C3">
        <w:rPr>
          <w:rFonts w:cstheme="minorHAnsi"/>
        </w:rPr>
        <w:t xml:space="preserve"> &lt; .05</w:t>
      </w:r>
      <w:r w:rsidR="00C933F7">
        <w:rPr>
          <w:rFonts w:cstheme="minorHAnsi"/>
        </w:rPr>
        <w:t xml:space="preserve">. However, there was a significant interaction between the intervention and objective numeracy. Greater </w:t>
      </w:r>
      <w:r w:rsidR="00DE401B">
        <w:rPr>
          <w:rFonts w:cstheme="minorHAnsi"/>
        </w:rPr>
        <w:t>objective</w:t>
      </w:r>
      <w:r w:rsidR="00E32B6A">
        <w:rPr>
          <w:rFonts w:cstheme="minorHAnsi"/>
        </w:rPr>
        <w:t xml:space="preserve"> </w:t>
      </w:r>
      <w:r w:rsidR="00C933F7">
        <w:rPr>
          <w:rFonts w:cstheme="minorHAnsi"/>
        </w:rPr>
        <w:t xml:space="preserve">numeracy predicted increased support for UHC in the intervention </w:t>
      </w:r>
      <w:r w:rsidR="00803438">
        <w:rPr>
          <w:rFonts w:cstheme="minorHAnsi"/>
        </w:rPr>
        <w:t xml:space="preserve">versus </w:t>
      </w:r>
      <w:r w:rsidR="00C933F7">
        <w:rPr>
          <w:rFonts w:cstheme="minorHAnsi"/>
        </w:rPr>
        <w:t xml:space="preserve">the control. Lastly, we found evidence of a mediational relationship for perceived equity, but not comprehensibility, on support for UHC. </w:t>
      </w:r>
    </w:p>
    <w:p w14:paraId="46096A1D" w14:textId="77777777" w:rsidR="00EF032A" w:rsidRPr="005A77C3" w:rsidRDefault="00EF032A" w:rsidP="000765D5">
      <w:pPr>
        <w:rPr>
          <w:rFonts w:cstheme="minorHAnsi"/>
        </w:rPr>
      </w:pPr>
    </w:p>
    <w:p w14:paraId="0F47520A" w14:textId="2FB5D739" w:rsidR="005A77C3" w:rsidRDefault="00EF032A" w:rsidP="006778A1">
      <w:pPr>
        <w:rPr>
          <w:rFonts w:cstheme="minorHAnsi"/>
        </w:rPr>
      </w:pPr>
      <w:r w:rsidRPr="005A77C3">
        <w:rPr>
          <w:rFonts w:cstheme="minorHAnsi"/>
          <w:b/>
          <w:bCs/>
        </w:rPr>
        <w:t>Conclusions</w:t>
      </w:r>
      <w:r w:rsidRPr="005A77C3">
        <w:rPr>
          <w:rFonts w:cstheme="minorHAnsi"/>
        </w:rPr>
        <w:t>:</w:t>
      </w:r>
      <w:r w:rsidR="006E1116">
        <w:rPr>
          <w:rFonts w:cstheme="minorHAnsi"/>
        </w:rPr>
        <w:t xml:space="preserve"> </w:t>
      </w:r>
      <w:r w:rsidR="00C1706D">
        <w:rPr>
          <w:rFonts w:cstheme="minorHAnsi"/>
        </w:rPr>
        <w:t>H</w:t>
      </w:r>
      <w:r w:rsidR="006E1116">
        <w:rPr>
          <w:rFonts w:cstheme="minorHAnsi"/>
        </w:rPr>
        <w:t>BP</w:t>
      </w:r>
      <w:r w:rsidR="00C1706D">
        <w:rPr>
          <w:rFonts w:cstheme="minorHAnsi"/>
        </w:rPr>
        <w:t>s</w:t>
      </w:r>
      <w:r w:rsidR="006E1116">
        <w:rPr>
          <w:rFonts w:cstheme="minorHAnsi"/>
        </w:rPr>
        <w:t xml:space="preserve"> </w:t>
      </w:r>
      <w:r w:rsidR="00C1706D">
        <w:rPr>
          <w:rFonts w:cstheme="minorHAnsi"/>
        </w:rPr>
        <w:t xml:space="preserve">increase </w:t>
      </w:r>
      <w:r w:rsidR="006E1116">
        <w:rPr>
          <w:rFonts w:cstheme="minorHAnsi"/>
        </w:rPr>
        <w:t>support for UHC</w:t>
      </w:r>
      <w:r w:rsidR="00C1706D">
        <w:rPr>
          <w:rFonts w:cstheme="minorHAnsi"/>
        </w:rPr>
        <w:t>, but not more than ‘standard’ UHC pamphlets</w:t>
      </w:r>
      <w:r w:rsidR="006E1116">
        <w:rPr>
          <w:rFonts w:cstheme="minorHAnsi"/>
        </w:rPr>
        <w:t>.</w:t>
      </w:r>
      <w:r w:rsidR="00492B8E">
        <w:rPr>
          <w:rFonts w:cstheme="minorHAnsi"/>
        </w:rPr>
        <w:t xml:space="preserve"> W</w:t>
      </w:r>
      <w:r w:rsidR="00C1706D">
        <w:rPr>
          <w:rFonts w:cstheme="minorHAnsi"/>
        </w:rPr>
        <w:t>e found evidence that some of this increased support from HBPs</w:t>
      </w:r>
      <w:r w:rsidR="006E1116">
        <w:rPr>
          <w:rFonts w:cstheme="minorHAnsi"/>
        </w:rPr>
        <w:t xml:space="preserve"> </w:t>
      </w:r>
      <w:r w:rsidR="00C1706D">
        <w:rPr>
          <w:rFonts w:cstheme="minorHAnsi"/>
        </w:rPr>
        <w:t xml:space="preserve">is mediated through </w:t>
      </w:r>
      <w:r w:rsidR="006E1116">
        <w:rPr>
          <w:rFonts w:cstheme="minorHAnsi"/>
        </w:rPr>
        <w:t>perceived equity</w:t>
      </w:r>
      <w:r w:rsidR="00C1706D">
        <w:rPr>
          <w:rFonts w:cstheme="minorHAnsi"/>
        </w:rPr>
        <w:t>.</w:t>
      </w:r>
      <w:r w:rsidR="006E1116">
        <w:rPr>
          <w:rFonts w:cstheme="minorHAnsi"/>
        </w:rPr>
        <w:t xml:space="preserve"> </w:t>
      </w:r>
      <w:r w:rsidR="00492B8E">
        <w:rPr>
          <w:rFonts w:cstheme="minorHAnsi"/>
        </w:rPr>
        <w:t xml:space="preserve">There were no </w:t>
      </w:r>
      <w:r w:rsidR="006E1116">
        <w:rPr>
          <w:rFonts w:cstheme="minorHAnsi"/>
        </w:rPr>
        <w:t>significant difference</w:t>
      </w:r>
      <w:r w:rsidR="00492B8E">
        <w:rPr>
          <w:rFonts w:cstheme="minorHAnsi"/>
        </w:rPr>
        <w:t>s</w:t>
      </w:r>
      <w:r w:rsidR="006E1116">
        <w:rPr>
          <w:rFonts w:cstheme="minorHAnsi"/>
        </w:rPr>
        <w:t xml:space="preserve"> </w:t>
      </w:r>
      <w:r w:rsidR="00C1706D">
        <w:rPr>
          <w:rFonts w:cstheme="minorHAnsi"/>
        </w:rPr>
        <w:t>between building an HBP versus the much simpler process of being given a completed HBP</w:t>
      </w:r>
      <w:r w:rsidR="006E1116">
        <w:rPr>
          <w:rFonts w:cstheme="minorHAnsi"/>
        </w:rPr>
        <w:t xml:space="preserve">. </w:t>
      </w:r>
      <w:r w:rsidR="00C1706D">
        <w:rPr>
          <w:rFonts w:cstheme="minorHAnsi"/>
        </w:rPr>
        <w:t>Lastly, o</w:t>
      </w:r>
      <w:r w:rsidR="006E1116">
        <w:rPr>
          <w:rFonts w:cstheme="minorHAnsi"/>
        </w:rPr>
        <w:t>ur intervention had a</w:t>
      </w:r>
      <w:r w:rsidR="00C1706D">
        <w:rPr>
          <w:rFonts w:cstheme="minorHAnsi"/>
        </w:rPr>
        <w:t>n enormously significant</w:t>
      </w:r>
      <w:r w:rsidR="006E1116">
        <w:rPr>
          <w:rFonts w:cstheme="minorHAnsi"/>
        </w:rPr>
        <w:t xml:space="preserve"> impact in subjects with high objective numeracy</w:t>
      </w:r>
      <w:r w:rsidR="0014395F">
        <w:rPr>
          <w:rFonts w:cstheme="minorHAnsi"/>
        </w:rPr>
        <w:t xml:space="preserve">. </w:t>
      </w:r>
      <w:r w:rsidR="00B46929">
        <w:rPr>
          <w:rFonts w:cstheme="minorHAnsi"/>
        </w:rPr>
        <w:t>G</w:t>
      </w:r>
      <w:r w:rsidR="00B46929">
        <w:rPr>
          <w:rFonts w:cstheme="minorHAnsi"/>
        </w:rPr>
        <w:t xml:space="preserve">iven how ineffective our intervention was for </w:t>
      </w:r>
      <w:r w:rsidR="00B46929">
        <w:rPr>
          <w:rFonts w:cstheme="minorHAnsi"/>
        </w:rPr>
        <w:t>those with lower subjective numeracy, f</w:t>
      </w:r>
      <w:r w:rsidR="006778A1">
        <w:rPr>
          <w:rFonts w:cstheme="minorHAnsi"/>
        </w:rPr>
        <w:t xml:space="preserve">uture research on alternative approaches </w:t>
      </w:r>
      <w:r w:rsidR="00B46929">
        <w:rPr>
          <w:rFonts w:cstheme="minorHAnsi"/>
        </w:rPr>
        <w:t>more applicable to the broader population is</w:t>
      </w:r>
      <w:r w:rsidR="006778A1">
        <w:rPr>
          <w:rFonts w:cstheme="minorHAnsi"/>
        </w:rPr>
        <w:t xml:space="preserve"> vital</w:t>
      </w:r>
      <w:r w:rsidR="00B46929">
        <w:rPr>
          <w:rFonts w:cstheme="minorHAnsi"/>
        </w:rPr>
        <w:t>.</w:t>
      </w:r>
      <w:r w:rsidR="006778A1">
        <w:rPr>
          <w:rFonts w:cstheme="minorHAnsi"/>
        </w:rPr>
        <w:t xml:space="preserve"> </w:t>
      </w:r>
    </w:p>
    <w:p w14:paraId="30A2A5E7" w14:textId="77777777" w:rsidR="00715406" w:rsidRPr="005A77C3" w:rsidRDefault="00715406" w:rsidP="000765D5">
      <w:pPr>
        <w:rPr>
          <w:rFonts w:cstheme="minorHAnsi"/>
        </w:rPr>
      </w:pPr>
    </w:p>
    <w:p w14:paraId="64043E41" w14:textId="3B6884BE" w:rsidR="00715406" w:rsidRPr="005A77C3" w:rsidRDefault="00585747" w:rsidP="000765D5">
      <w:pPr>
        <w:rPr>
          <w:rFonts w:cstheme="minorHAnsi"/>
        </w:rPr>
      </w:pPr>
      <w:r w:rsidRPr="00585747">
        <w:rPr>
          <w:rFonts w:cstheme="minorHAnsi"/>
          <w:b/>
          <w:bCs/>
        </w:rPr>
        <w:t>Word count</w:t>
      </w:r>
      <w:r>
        <w:rPr>
          <w:rFonts w:cstheme="minorHAnsi"/>
        </w:rPr>
        <w:t>: 3</w:t>
      </w:r>
      <w:r w:rsidR="006778A1">
        <w:rPr>
          <w:rFonts w:cstheme="minorHAnsi"/>
        </w:rPr>
        <w:t>7</w:t>
      </w:r>
      <w:r w:rsidR="00B46929">
        <w:rPr>
          <w:rFonts w:cstheme="minorHAnsi"/>
        </w:rPr>
        <w:t>1</w:t>
      </w:r>
      <w:r>
        <w:rPr>
          <w:rFonts w:cstheme="minorHAnsi"/>
        </w:rPr>
        <w:t xml:space="preserve"> (375 MAX)</w:t>
      </w:r>
    </w:p>
    <w:p w14:paraId="37FFFB01" w14:textId="77777777" w:rsidR="00715406" w:rsidRPr="005A77C3" w:rsidRDefault="00715406" w:rsidP="000765D5">
      <w:pPr>
        <w:rPr>
          <w:rFonts w:cstheme="minorHAnsi"/>
        </w:rPr>
      </w:pPr>
    </w:p>
    <w:p w14:paraId="00AB3F9C" w14:textId="4563F332" w:rsidR="00715406" w:rsidRPr="005A77C3" w:rsidRDefault="00715406" w:rsidP="000765D5">
      <w:pPr>
        <w:rPr>
          <w:rFonts w:cstheme="minorHAnsi"/>
        </w:rPr>
      </w:pPr>
    </w:p>
    <w:p w14:paraId="1F0AA5A7" w14:textId="20FA9FA0" w:rsidR="00D43D39" w:rsidRPr="005A77C3" w:rsidRDefault="006B1F5E" w:rsidP="000765D5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B9406CA" wp14:editId="525338B0">
            <wp:extent cx="5943600" cy="4358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5406" w:rsidRPr="005A77C3">
        <w:rPr>
          <w:rFonts w:cstheme="minorHAnsi"/>
        </w:rPr>
        <w:t xml:space="preserve">Figure 1. </w:t>
      </w:r>
      <w:r>
        <w:rPr>
          <w:rFonts w:cstheme="minorHAnsi"/>
        </w:rPr>
        <w:t>Web application of “Choosing Healthplans All Together” exercise</w:t>
      </w:r>
      <w:r w:rsidR="002A1ABB">
        <w:rPr>
          <w:rFonts w:cstheme="minorHAnsi"/>
        </w:rPr>
        <w:t>. 14 different categories of benefits are available at various levels of intensity. Cost in ‘points’ are chosen using buttons on the right-hand side, with the points limit</w:t>
      </w:r>
      <w:r w:rsidR="00745050">
        <w:rPr>
          <w:rFonts w:cstheme="minorHAnsi"/>
        </w:rPr>
        <w:t xml:space="preserve"> shown</w:t>
      </w:r>
      <w:r w:rsidR="002A1ABB">
        <w:rPr>
          <w:rFonts w:cstheme="minorHAnsi"/>
        </w:rPr>
        <w:t xml:space="preserve"> in the upper left-hand corner.</w:t>
      </w:r>
    </w:p>
    <w:p w14:paraId="0E41AA61" w14:textId="77777777" w:rsidR="000765D5" w:rsidRPr="005A77C3" w:rsidRDefault="000765D5" w:rsidP="001141E5">
      <w:pPr>
        <w:rPr>
          <w:rFonts w:cstheme="minorHAnsi"/>
        </w:rPr>
      </w:pPr>
    </w:p>
    <w:p w14:paraId="6890FC0A" w14:textId="77777777" w:rsidR="001141E5" w:rsidRPr="005A77C3" w:rsidRDefault="001141E5">
      <w:pPr>
        <w:rPr>
          <w:rFonts w:cstheme="minorHAnsi"/>
        </w:rPr>
      </w:pPr>
    </w:p>
    <w:sectPr w:rsidR="001141E5" w:rsidRPr="005A77C3" w:rsidSect="00BF7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ean Duan" w:date="2021-05-25T14:22:00Z" w:initials="SD">
    <w:p w14:paraId="684DC3BC" w14:textId="6C556611" w:rsidR="006B5912" w:rsidRDefault="006B5912">
      <w:pPr>
        <w:pStyle w:val="CommentText"/>
      </w:pPr>
      <w:r>
        <w:rPr>
          <w:rStyle w:val="CommentReference"/>
        </w:rPr>
        <w:annotationRef/>
      </w:r>
      <w:r>
        <w:t>I would love to see if you have any ideas for a better title? I’ll continue to work on it, but this seems a little plain.</w:t>
      </w:r>
    </w:p>
  </w:comment>
  <w:comment w:id="2" w:author="Shaffer, Victoria A." w:date="2021-06-02T09:44:00Z" w:initials="SVA">
    <w:p w14:paraId="3F4DCA16" w14:textId="73EC0CD1" w:rsidR="005147F4" w:rsidRDefault="005147F4">
      <w:pPr>
        <w:pStyle w:val="CommentText"/>
      </w:pPr>
      <w:r>
        <w:rPr>
          <w:rStyle w:val="CommentReference"/>
        </w:rPr>
        <w:annotationRef/>
      </w:r>
      <w:r>
        <w:t>Need much more methodological details here. E.g., this was a 2 x 2 mixed design where participants were randomly assigned to one of two experimental conditions and outcomes were measure both pre and post…</w:t>
      </w:r>
    </w:p>
  </w:comment>
  <w:comment w:id="7" w:author="Shaffer, Victoria A." w:date="2021-06-02T09:46:00Z" w:initials="SVA">
    <w:p w14:paraId="143248E2" w14:textId="664CCB13" w:rsidR="005147F4" w:rsidRDefault="005147F4">
      <w:pPr>
        <w:pStyle w:val="CommentText"/>
      </w:pPr>
      <w:r>
        <w:rPr>
          <w:rStyle w:val="CommentReference"/>
        </w:rPr>
        <w:annotationRef/>
      </w:r>
      <w:r>
        <w:t>How were these measured? Include the names of the specific scales.</w:t>
      </w:r>
    </w:p>
  </w:comment>
  <w:comment w:id="8" w:author="Shaffer, Victoria A." w:date="2021-06-02T09:43:00Z" w:initials="SVA">
    <w:p w14:paraId="201F7CAA" w14:textId="3B55167B" w:rsidR="005147F4" w:rsidRDefault="005147F4">
      <w:pPr>
        <w:pStyle w:val="CommentText"/>
      </w:pPr>
      <w:r>
        <w:rPr>
          <w:rStyle w:val="CommentReference"/>
        </w:rPr>
        <w:annotationRef/>
      </w:r>
      <w:r>
        <w:t xml:space="preserve">What measures? Be specific. What was your primary outcome? What were secondary outcomes? </w:t>
      </w:r>
    </w:p>
  </w:comment>
  <w:comment w:id="9" w:author="Sean Duan" w:date="2021-06-04T15:45:00Z" w:initials="SD">
    <w:p w14:paraId="47DB6976" w14:textId="7EC70533" w:rsidR="00E32B6A" w:rsidRDefault="00E32B6A">
      <w:pPr>
        <w:pStyle w:val="CommentText"/>
      </w:pPr>
      <w:r>
        <w:rPr>
          <w:rStyle w:val="CommentReference"/>
        </w:rPr>
        <w:annotationRef/>
      </w:r>
      <w:r>
        <w:t>Not entirely sure what you mean by secondary outcomes. We had one primary outcome (UHC support), and our two mediating factors, as well as numeracy (subj and obj) as a moderator.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4DC3BC" w15:done="0"/>
  <w15:commentEx w15:paraId="3F4DCA16" w15:done="0"/>
  <w15:commentEx w15:paraId="143248E2" w15:done="0"/>
  <w15:commentEx w15:paraId="201F7CAA" w15:done="0"/>
  <w15:commentEx w15:paraId="47DB6976" w15:paraIdParent="201F7C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78695" w16cex:dateUtc="2021-05-25T19:22:00Z"/>
  <w16cex:commentExtensible w16cex:durableId="2461D18C" w16cex:dateUtc="2021-06-02T14:44:00Z"/>
  <w16cex:commentExtensible w16cex:durableId="2461D1F5" w16cex:dateUtc="2021-06-02T14:46:00Z"/>
  <w16cex:commentExtensible w16cex:durableId="2461D138" w16cex:dateUtc="2021-06-02T14:43:00Z"/>
  <w16cex:commentExtensible w16cex:durableId="2464C8FD" w16cex:dateUtc="2021-06-04T2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4DC3BC" w16cid:durableId="24578695"/>
  <w16cid:commentId w16cid:paraId="3F4DCA16" w16cid:durableId="2461D18C"/>
  <w16cid:commentId w16cid:paraId="143248E2" w16cid:durableId="2461D1F5"/>
  <w16cid:commentId w16cid:paraId="201F7CAA" w16cid:durableId="2461D138"/>
  <w16cid:commentId w16cid:paraId="47DB6976" w16cid:durableId="2464C8F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an Duan">
    <w15:presenceInfo w15:providerId="Windows Live" w15:userId="06f7b72d091eaa4a"/>
  </w15:person>
  <w15:person w15:author="Shaffer, Victoria A.">
    <w15:presenceInfo w15:providerId="AD" w15:userId="S::shafferv@umsystem.edu::3737675d-055d-4657-a01a-acb3ff9925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wsDS1MDY1N7c0N7JU0lEKTi0uzszPAykwrAUAxaGB2ywAAAA="/>
  </w:docVars>
  <w:rsids>
    <w:rsidRoot w:val="001141E5"/>
    <w:rsid w:val="0001588A"/>
    <w:rsid w:val="00023A09"/>
    <w:rsid w:val="00034FBA"/>
    <w:rsid w:val="000622D4"/>
    <w:rsid w:val="00071B28"/>
    <w:rsid w:val="000765D5"/>
    <w:rsid w:val="00085E8D"/>
    <w:rsid w:val="000950C0"/>
    <w:rsid w:val="00096992"/>
    <w:rsid w:val="000C6CCB"/>
    <w:rsid w:val="000D066E"/>
    <w:rsid w:val="000E36F9"/>
    <w:rsid w:val="00104231"/>
    <w:rsid w:val="00113B6E"/>
    <w:rsid w:val="001141E5"/>
    <w:rsid w:val="00120363"/>
    <w:rsid w:val="001271BF"/>
    <w:rsid w:val="001359FB"/>
    <w:rsid w:val="0014378D"/>
    <w:rsid w:val="0014395F"/>
    <w:rsid w:val="00143FA1"/>
    <w:rsid w:val="00151031"/>
    <w:rsid w:val="001540CB"/>
    <w:rsid w:val="001725B5"/>
    <w:rsid w:val="001750A7"/>
    <w:rsid w:val="001962F0"/>
    <w:rsid w:val="001D04E1"/>
    <w:rsid w:val="001F5A64"/>
    <w:rsid w:val="00230004"/>
    <w:rsid w:val="002346C2"/>
    <w:rsid w:val="002453DE"/>
    <w:rsid w:val="00266593"/>
    <w:rsid w:val="00284603"/>
    <w:rsid w:val="002A1ABB"/>
    <w:rsid w:val="002B0F77"/>
    <w:rsid w:val="002C3166"/>
    <w:rsid w:val="002E2B8E"/>
    <w:rsid w:val="003629A3"/>
    <w:rsid w:val="00364C35"/>
    <w:rsid w:val="003A27E7"/>
    <w:rsid w:val="003A5744"/>
    <w:rsid w:val="003D0CC2"/>
    <w:rsid w:val="004164F4"/>
    <w:rsid w:val="00416C13"/>
    <w:rsid w:val="00430268"/>
    <w:rsid w:val="00431BEE"/>
    <w:rsid w:val="0043281B"/>
    <w:rsid w:val="00453C75"/>
    <w:rsid w:val="00461E4E"/>
    <w:rsid w:val="004675DA"/>
    <w:rsid w:val="00481E81"/>
    <w:rsid w:val="00482E8B"/>
    <w:rsid w:val="00492B8E"/>
    <w:rsid w:val="004B0D28"/>
    <w:rsid w:val="004B1423"/>
    <w:rsid w:val="004F1E3E"/>
    <w:rsid w:val="00501DAE"/>
    <w:rsid w:val="005147F4"/>
    <w:rsid w:val="00520BFB"/>
    <w:rsid w:val="005359A7"/>
    <w:rsid w:val="00585747"/>
    <w:rsid w:val="005879BA"/>
    <w:rsid w:val="005A77C3"/>
    <w:rsid w:val="005C1660"/>
    <w:rsid w:val="005C1A72"/>
    <w:rsid w:val="005E5198"/>
    <w:rsid w:val="005F617B"/>
    <w:rsid w:val="005F7FDE"/>
    <w:rsid w:val="00604E2E"/>
    <w:rsid w:val="006245C2"/>
    <w:rsid w:val="006267CC"/>
    <w:rsid w:val="006274A3"/>
    <w:rsid w:val="006325AD"/>
    <w:rsid w:val="00650121"/>
    <w:rsid w:val="00650CF3"/>
    <w:rsid w:val="00654A2F"/>
    <w:rsid w:val="006778A1"/>
    <w:rsid w:val="006829C4"/>
    <w:rsid w:val="006912E6"/>
    <w:rsid w:val="006972B8"/>
    <w:rsid w:val="006A0279"/>
    <w:rsid w:val="006B1F5E"/>
    <w:rsid w:val="006B5912"/>
    <w:rsid w:val="006E1116"/>
    <w:rsid w:val="006F5610"/>
    <w:rsid w:val="006F7129"/>
    <w:rsid w:val="00700CDC"/>
    <w:rsid w:val="00715406"/>
    <w:rsid w:val="00717520"/>
    <w:rsid w:val="00745050"/>
    <w:rsid w:val="00786E5D"/>
    <w:rsid w:val="007924CC"/>
    <w:rsid w:val="007D2C0B"/>
    <w:rsid w:val="00803438"/>
    <w:rsid w:val="00863C56"/>
    <w:rsid w:val="0086546C"/>
    <w:rsid w:val="008767DA"/>
    <w:rsid w:val="008A0F0B"/>
    <w:rsid w:val="008B5713"/>
    <w:rsid w:val="008C28BB"/>
    <w:rsid w:val="008D6C53"/>
    <w:rsid w:val="00915FF0"/>
    <w:rsid w:val="0093771D"/>
    <w:rsid w:val="0094172F"/>
    <w:rsid w:val="00971AD1"/>
    <w:rsid w:val="009A19A5"/>
    <w:rsid w:val="009C14DA"/>
    <w:rsid w:val="009E3CBA"/>
    <w:rsid w:val="00A360CD"/>
    <w:rsid w:val="00A850A3"/>
    <w:rsid w:val="00A9297C"/>
    <w:rsid w:val="00AE03B8"/>
    <w:rsid w:val="00AF5479"/>
    <w:rsid w:val="00B03A91"/>
    <w:rsid w:val="00B065AC"/>
    <w:rsid w:val="00B25DE3"/>
    <w:rsid w:val="00B324F7"/>
    <w:rsid w:val="00B46929"/>
    <w:rsid w:val="00B526F2"/>
    <w:rsid w:val="00BB1CCF"/>
    <w:rsid w:val="00BE7C71"/>
    <w:rsid w:val="00BF7379"/>
    <w:rsid w:val="00C1706D"/>
    <w:rsid w:val="00C360B7"/>
    <w:rsid w:val="00C51A4E"/>
    <w:rsid w:val="00C521AA"/>
    <w:rsid w:val="00C826B0"/>
    <w:rsid w:val="00C92AA1"/>
    <w:rsid w:val="00C933F7"/>
    <w:rsid w:val="00C94889"/>
    <w:rsid w:val="00CA1918"/>
    <w:rsid w:val="00CB152D"/>
    <w:rsid w:val="00CD41D0"/>
    <w:rsid w:val="00CD5153"/>
    <w:rsid w:val="00CF6266"/>
    <w:rsid w:val="00D23B54"/>
    <w:rsid w:val="00D32C63"/>
    <w:rsid w:val="00D43D39"/>
    <w:rsid w:val="00D65C36"/>
    <w:rsid w:val="00D91012"/>
    <w:rsid w:val="00DD0A6E"/>
    <w:rsid w:val="00DE401B"/>
    <w:rsid w:val="00E0190A"/>
    <w:rsid w:val="00E32B6A"/>
    <w:rsid w:val="00E51115"/>
    <w:rsid w:val="00E54875"/>
    <w:rsid w:val="00E6255B"/>
    <w:rsid w:val="00E7238C"/>
    <w:rsid w:val="00E86B1D"/>
    <w:rsid w:val="00EE13FE"/>
    <w:rsid w:val="00EF032A"/>
    <w:rsid w:val="00EF7871"/>
    <w:rsid w:val="00F135DF"/>
    <w:rsid w:val="00F171F9"/>
    <w:rsid w:val="00F26C61"/>
    <w:rsid w:val="00F33D42"/>
    <w:rsid w:val="00F5270D"/>
    <w:rsid w:val="00F61449"/>
    <w:rsid w:val="00F65E25"/>
    <w:rsid w:val="00F96635"/>
    <w:rsid w:val="00FD731B"/>
    <w:rsid w:val="00FE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D073"/>
  <w15:docId w15:val="{55AEF3E2-B125-C34B-A420-BC23B9BB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4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406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B14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14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14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14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142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23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Shaffer</dc:creator>
  <cp:lastModifiedBy>Sean Duan</cp:lastModifiedBy>
  <cp:revision>11</cp:revision>
  <dcterms:created xsi:type="dcterms:W3CDTF">2021-06-04T18:13:00Z</dcterms:created>
  <dcterms:modified xsi:type="dcterms:W3CDTF">2021-06-04T22:05:00Z</dcterms:modified>
</cp:coreProperties>
</file>